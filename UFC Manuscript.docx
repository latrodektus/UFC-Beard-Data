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1EAE5" w14:textId="440FEDCC" w:rsidR="00634D10" w:rsidRPr="006A30B3" w:rsidRDefault="00C13B19" w:rsidP="006A2B0D">
      <w:pPr>
        <w:spacing w:line="240" w:lineRule="auto"/>
        <w:jc w:val="center"/>
        <w:rPr>
          <w:rFonts w:ascii="Times New Roman" w:hAnsi="Times New Roman" w:cs="Times New Roman"/>
          <w:sz w:val="24"/>
          <w:szCs w:val="24"/>
        </w:rPr>
      </w:pPr>
      <w:r w:rsidRPr="006A30B3">
        <w:rPr>
          <w:rFonts w:ascii="Times New Roman" w:hAnsi="Times New Roman" w:cs="Times New Roman"/>
          <w:sz w:val="24"/>
          <w:szCs w:val="24"/>
        </w:rPr>
        <w:t>Contest competition and men’s facial hair: Beard</w:t>
      </w:r>
      <w:r w:rsidR="00C770D4" w:rsidRPr="006A30B3">
        <w:rPr>
          <w:rFonts w:ascii="Times New Roman" w:hAnsi="Times New Roman" w:cs="Times New Roman"/>
          <w:sz w:val="24"/>
          <w:szCs w:val="24"/>
        </w:rPr>
        <w:t>s</w:t>
      </w:r>
      <w:r w:rsidRPr="006A30B3">
        <w:rPr>
          <w:rFonts w:ascii="Times New Roman" w:hAnsi="Times New Roman" w:cs="Times New Roman"/>
          <w:sz w:val="24"/>
          <w:szCs w:val="24"/>
        </w:rPr>
        <w:t xml:space="preserve"> may</w:t>
      </w:r>
      <w:r w:rsidR="00C770D4" w:rsidRPr="006A30B3">
        <w:rPr>
          <w:rFonts w:ascii="Times New Roman" w:hAnsi="Times New Roman" w:cs="Times New Roman"/>
          <w:sz w:val="24"/>
          <w:szCs w:val="24"/>
        </w:rPr>
        <w:t xml:space="preserve"> not </w:t>
      </w:r>
      <w:r w:rsidR="00FB16EB" w:rsidRPr="006A30B3">
        <w:rPr>
          <w:rFonts w:ascii="Times New Roman" w:hAnsi="Times New Roman" w:cs="Times New Roman"/>
          <w:sz w:val="24"/>
          <w:szCs w:val="24"/>
        </w:rPr>
        <w:t xml:space="preserve">provide </w:t>
      </w:r>
      <w:r w:rsidR="00C770D4" w:rsidRPr="006A30B3">
        <w:rPr>
          <w:rFonts w:ascii="Times New Roman" w:hAnsi="Times New Roman" w:cs="Times New Roman"/>
          <w:sz w:val="24"/>
          <w:szCs w:val="24"/>
        </w:rPr>
        <w:t>advantage</w:t>
      </w:r>
      <w:r w:rsidR="005F0291">
        <w:rPr>
          <w:rFonts w:ascii="Times New Roman" w:hAnsi="Times New Roman" w:cs="Times New Roman"/>
          <w:sz w:val="24"/>
          <w:szCs w:val="24"/>
        </w:rPr>
        <w:t>s in</w:t>
      </w:r>
      <w:r w:rsidR="00A142AC" w:rsidRPr="006A30B3">
        <w:rPr>
          <w:rFonts w:ascii="Times New Roman" w:hAnsi="Times New Roman" w:cs="Times New Roman"/>
          <w:sz w:val="24"/>
          <w:szCs w:val="24"/>
        </w:rPr>
        <w:t xml:space="preserve"> combat.</w:t>
      </w:r>
    </w:p>
    <w:p w14:paraId="4A6AA0F9" w14:textId="77777777" w:rsidR="006750EA" w:rsidRPr="006A30B3" w:rsidRDefault="006750EA" w:rsidP="00BB39E9">
      <w:pPr>
        <w:spacing w:line="240" w:lineRule="auto"/>
        <w:rPr>
          <w:rFonts w:ascii="Times New Roman" w:hAnsi="Times New Roman" w:cs="Times New Roman"/>
          <w:sz w:val="24"/>
          <w:szCs w:val="24"/>
        </w:rPr>
      </w:pPr>
    </w:p>
    <w:p w14:paraId="7AB35F94" w14:textId="03E0CC93" w:rsidR="000C6E00" w:rsidRPr="006A30B3" w:rsidRDefault="000C6E00" w:rsidP="00BB39E9">
      <w:pPr>
        <w:spacing w:line="240" w:lineRule="auto"/>
        <w:rPr>
          <w:rFonts w:ascii="Times New Roman" w:hAnsi="Times New Roman" w:cs="Times New Roman"/>
          <w:sz w:val="24"/>
          <w:szCs w:val="24"/>
          <w:vertAlign w:val="superscript"/>
          <w:lang w:val="en-US"/>
        </w:rPr>
      </w:pPr>
      <w:r w:rsidRPr="006A30B3">
        <w:rPr>
          <w:rFonts w:ascii="Times New Roman" w:hAnsi="Times New Roman" w:cs="Times New Roman"/>
          <w:sz w:val="24"/>
          <w:szCs w:val="24"/>
        </w:rPr>
        <w:t>Barnaby J. W. Dixson</w:t>
      </w:r>
      <w:r w:rsidRPr="006A30B3">
        <w:rPr>
          <w:rFonts w:ascii="Times New Roman" w:hAnsi="Times New Roman" w:cs="Times New Roman"/>
          <w:sz w:val="24"/>
          <w:szCs w:val="24"/>
          <w:vertAlign w:val="superscript"/>
        </w:rPr>
        <w:t>1,</w:t>
      </w:r>
      <w:r w:rsidR="00B33740" w:rsidRPr="006A30B3">
        <w:rPr>
          <w:rFonts w:ascii="Times New Roman" w:hAnsi="Times New Roman" w:cs="Times New Roman"/>
          <w:sz w:val="24"/>
          <w:szCs w:val="24"/>
          <w:vertAlign w:val="superscript"/>
        </w:rPr>
        <w:t>2,</w:t>
      </w:r>
      <w:r w:rsidRPr="006A30B3">
        <w:rPr>
          <w:rFonts w:ascii="Times New Roman" w:hAnsi="Times New Roman" w:cs="Times New Roman"/>
          <w:sz w:val="24"/>
          <w:szCs w:val="24"/>
          <w:vertAlign w:val="superscript"/>
        </w:rPr>
        <w:t>3</w:t>
      </w:r>
      <w:r w:rsidRPr="006A30B3">
        <w:rPr>
          <w:rFonts w:ascii="Times New Roman" w:hAnsi="Times New Roman" w:cs="Times New Roman"/>
          <w:sz w:val="24"/>
          <w:szCs w:val="24"/>
        </w:rPr>
        <w:t>.</w:t>
      </w:r>
      <w:r w:rsidRPr="006A30B3">
        <w:rPr>
          <w:rFonts w:ascii="Times New Roman" w:eastAsiaTheme="minorEastAsia" w:hAnsi="Times New Roman" w:cs="Times New Roman"/>
          <w:sz w:val="24"/>
          <w:szCs w:val="24"/>
          <w:lang w:val="en-US"/>
        </w:rPr>
        <w:t xml:space="preserve"> </w:t>
      </w:r>
      <w:r w:rsidRPr="006A30B3">
        <w:rPr>
          <w:rFonts w:ascii="Times New Roman" w:hAnsi="Times New Roman" w:cs="Times New Roman"/>
          <w:sz w:val="24"/>
          <w:szCs w:val="24"/>
          <w:lang w:val="en-US"/>
        </w:rPr>
        <w:t>James M. Sherlock</w:t>
      </w:r>
      <w:r w:rsidRPr="006A30B3">
        <w:rPr>
          <w:rFonts w:ascii="Times New Roman" w:hAnsi="Times New Roman" w:cs="Times New Roman"/>
          <w:sz w:val="24"/>
          <w:szCs w:val="24"/>
          <w:vertAlign w:val="superscript"/>
          <w:lang w:val="en-US"/>
        </w:rPr>
        <w:t>1</w:t>
      </w:r>
      <w:r w:rsidRPr="006A30B3">
        <w:rPr>
          <w:rFonts w:ascii="Times New Roman" w:hAnsi="Times New Roman" w:cs="Times New Roman"/>
          <w:sz w:val="24"/>
          <w:szCs w:val="24"/>
          <w:lang w:val="en-US"/>
        </w:rPr>
        <w:t>, William K Cornwell</w:t>
      </w:r>
      <w:r w:rsidRPr="006A30B3">
        <w:rPr>
          <w:rFonts w:ascii="Times New Roman" w:hAnsi="Times New Roman" w:cs="Times New Roman"/>
          <w:sz w:val="24"/>
          <w:szCs w:val="24"/>
          <w:vertAlign w:val="superscript"/>
          <w:lang w:val="en-US"/>
        </w:rPr>
        <w:t>2</w:t>
      </w:r>
      <w:r w:rsidRPr="006A30B3">
        <w:rPr>
          <w:rFonts w:ascii="Times New Roman" w:hAnsi="Times New Roman" w:cs="Times New Roman"/>
          <w:sz w:val="24"/>
          <w:szCs w:val="24"/>
          <w:lang w:val="en-US"/>
        </w:rPr>
        <w:t>, Michael M. Kasumovic</w:t>
      </w:r>
      <w:r w:rsidRPr="006A30B3">
        <w:rPr>
          <w:rFonts w:ascii="Times New Roman" w:hAnsi="Times New Roman" w:cs="Times New Roman"/>
          <w:sz w:val="24"/>
          <w:szCs w:val="24"/>
          <w:vertAlign w:val="superscript"/>
          <w:lang w:val="en-US"/>
        </w:rPr>
        <w:t>2</w:t>
      </w:r>
    </w:p>
    <w:p w14:paraId="2A661603" w14:textId="77777777" w:rsidR="000C6E00" w:rsidRPr="006A30B3" w:rsidRDefault="000C6E00" w:rsidP="00BB39E9">
      <w:pPr>
        <w:spacing w:line="240" w:lineRule="auto"/>
        <w:rPr>
          <w:rFonts w:ascii="Times New Roman" w:hAnsi="Times New Roman" w:cs="Times New Roman"/>
          <w:sz w:val="24"/>
          <w:szCs w:val="24"/>
          <w:vertAlign w:val="superscript"/>
          <w:lang w:val="en-US"/>
        </w:rPr>
      </w:pPr>
    </w:p>
    <w:p w14:paraId="3BE3EAB4" w14:textId="62329DE9" w:rsidR="000C6E00" w:rsidRPr="006A30B3" w:rsidRDefault="000C6E00" w:rsidP="00BB39E9">
      <w:pPr>
        <w:spacing w:line="240" w:lineRule="auto"/>
        <w:outlineLvl w:val="0"/>
        <w:rPr>
          <w:rFonts w:ascii="Times New Roman" w:hAnsi="Times New Roman" w:cs="Times New Roman"/>
          <w:sz w:val="24"/>
          <w:szCs w:val="24"/>
        </w:rPr>
      </w:pPr>
      <w:r w:rsidRPr="006A30B3">
        <w:rPr>
          <w:rFonts w:ascii="Times New Roman" w:hAnsi="Times New Roman" w:cs="Times New Roman"/>
          <w:sz w:val="24"/>
          <w:szCs w:val="24"/>
          <w:vertAlign w:val="superscript"/>
          <w:lang w:val="en-GB"/>
        </w:rPr>
        <w:t>1</w:t>
      </w:r>
      <w:r w:rsidRPr="006A30B3">
        <w:rPr>
          <w:rFonts w:ascii="Times New Roman" w:hAnsi="Times New Roman" w:cs="Times New Roman"/>
          <w:sz w:val="24"/>
          <w:szCs w:val="24"/>
        </w:rPr>
        <w:t xml:space="preserve"> School of Psychology, University of Queensland, Brisbane, Queensland, Australia</w:t>
      </w:r>
      <w:r w:rsidR="00A50F05" w:rsidRPr="006A30B3">
        <w:rPr>
          <w:rFonts w:ascii="Times New Roman" w:hAnsi="Times New Roman" w:cs="Times New Roman"/>
          <w:sz w:val="24"/>
          <w:szCs w:val="24"/>
        </w:rPr>
        <w:t>.</w:t>
      </w:r>
    </w:p>
    <w:p w14:paraId="7DB7651C" w14:textId="77777777" w:rsidR="00666314" w:rsidRPr="006A30B3" w:rsidRDefault="000C6E00" w:rsidP="00BB39E9">
      <w:pPr>
        <w:spacing w:line="240" w:lineRule="auto"/>
        <w:outlineLvl w:val="0"/>
        <w:rPr>
          <w:rFonts w:ascii="Times New Roman" w:hAnsi="Times New Roman" w:cs="Times New Roman"/>
          <w:iCs/>
          <w:sz w:val="24"/>
          <w:szCs w:val="24"/>
          <w:lang w:val="en-US"/>
        </w:rPr>
      </w:pPr>
      <w:r w:rsidRPr="006A30B3">
        <w:rPr>
          <w:rFonts w:ascii="Times New Roman" w:hAnsi="Times New Roman" w:cs="Times New Roman"/>
          <w:sz w:val="24"/>
          <w:szCs w:val="24"/>
          <w:vertAlign w:val="superscript"/>
        </w:rPr>
        <w:t>2</w:t>
      </w:r>
      <w:r w:rsidRPr="006A30B3">
        <w:rPr>
          <w:rFonts w:ascii="Times New Roman" w:hAnsi="Times New Roman" w:cs="Times New Roman"/>
          <w:sz w:val="24"/>
          <w:szCs w:val="24"/>
        </w:rPr>
        <w:t xml:space="preserve"> </w:t>
      </w:r>
      <w:r w:rsidR="00666314" w:rsidRPr="006A30B3">
        <w:rPr>
          <w:rFonts w:ascii="Times New Roman" w:hAnsi="Times New Roman" w:cs="Times New Roman"/>
          <w:iCs/>
          <w:sz w:val="24"/>
          <w:szCs w:val="24"/>
          <w:lang w:val="en-US"/>
        </w:rPr>
        <w:t>Evolution &amp; Ecology Research Centre, School of Biological, Earth &amp; Environmental Sciences, The University of New South Wales, Kensington, Sydney 2052 NSW, Australia.</w:t>
      </w:r>
    </w:p>
    <w:p w14:paraId="796B74A0" w14:textId="5DD8D364" w:rsidR="000C6E00" w:rsidRPr="00017BE3" w:rsidRDefault="000C6E00" w:rsidP="00BB39E9">
      <w:pPr>
        <w:spacing w:line="240" w:lineRule="auto"/>
        <w:outlineLvl w:val="0"/>
        <w:rPr>
          <w:rFonts w:ascii="Times New Roman" w:hAnsi="Times New Roman" w:cs="Times New Roman"/>
          <w:sz w:val="24"/>
          <w:szCs w:val="24"/>
        </w:rPr>
      </w:pPr>
      <w:r w:rsidRPr="006A30B3">
        <w:rPr>
          <w:rFonts w:ascii="Times New Roman" w:hAnsi="Times New Roman" w:cs="Times New Roman"/>
          <w:sz w:val="24"/>
          <w:szCs w:val="24"/>
          <w:vertAlign w:val="superscript"/>
        </w:rPr>
        <w:t>3</w:t>
      </w:r>
      <w:r w:rsidRPr="006A30B3">
        <w:rPr>
          <w:rFonts w:ascii="Times New Roman" w:hAnsi="Times New Roman" w:cs="Times New Roman"/>
          <w:sz w:val="24"/>
          <w:szCs w:val="24"/>
        </w:rPr>
        <w:t>To whom correspondence should be addressed at the School of Psychology, University of Queensland, Brisbane, Queensland, Australia</w:t>
      </w:r>
      <w:r w:rsidR="00A50F05" w:rsidRPr="006A30B3">
        <w:rPr>
          <w:rFonts w:ascii="Times New Roman" w:hAnsi="Times New Roman" w:cs="Times New Roman"/>
          <w:sz w:val="24"/>
          <w:szCs w:val="24"/>
        </w:rPr>
        <w:t>.</w:t>
      </w:r>
    </w:p>
    <w:p w14:paraId="10612986" w14:textId="77777777" w:rsidR="000C6E00" w:rsidRPr="00017BE3" w:rsidRDefault="000C6E00" w:rsidP="00BB39E9">
      <w:pPr>
        <w:spacing w:line="240" w:lineRule="auto"/>
        <w:rPr>
          <w:rFonts w:ascii="Times New Roman" w:hAnsi="Times New Roman" w:cs="Times New Roman"/>
          <w:sz w:val="24"/>
          <w:szCs w:val="24"/>
          <w:lang w:val="en-US"/>
        </w:rPr>
      </w:pPr>
    </w:p>
    <w:p w14:paraId="7A82AF8D" w14:textId="4891CBAF" w:rsidR="000C6E00" w:rsidRPr="00017BE3" w:rsidRDefault="006A30B3" w:rsidP="00BB39E9">
      <w:pPr>
        <w:spacing w:line="240" w:lineRule="auto"/>
        <w:rPr>
          <w:rFonts w:ascii="Times New Roman" w:hAnsi="Times New Roman" w:cs="Times New Roman"/>
          <w:sz w:val="24"/>
          <w:szCs w:val="24"/>
        </w:rPr>
      </w:pPr>
      <w:r w:rsidRPr="006A30B3">
        <w:rPr>
          <w:rFonts w:ascii="Times New Roman" w:hAnsi="Times New Roman" w:cs="Times New Roman"/>
          <w:b/>
          <w:bCs/>
          <w:sz w:val="24"/>
          <w:szCs w:val="24"/>
          <w:lang w:val="en-US"/>
        </w:rPr>
        <w:t>Acknowledgments</w:t>
      </w:r>
      <w:r>
        <w:rPr>
          <w:rFonts w:ascii="Times New Roman" w:hAnsi="Times New Roman" w:cs="Times New Roman"/>
          <w:b/>
          <w:bCs/>
          <w:sz w:val="24"/>
          <w:szCs w:val="24"/>
          <w:lang w:val="en-US"/>
        </w:rPr>
        <w:t xml:space="preserve">: </w:t>
      </w:r>
      <w:r w:rsidRPr="006A30B3">
        <w:rPr>
          <w:rFonts w:ascii="Times New Roman" w:hAnsi="Times New Roman" w:cs="Times New Roman"/>
          <w:bCs/>
          <w:sz w:val="24"/>
          <w:szCs w:val="24"/>
          <w:lang w:val="en-US"/>
        </w:rPr>
        <w:t>This</w:t>
      </w:r>
      <w:r>
        <w:rPr>
          <w:rFonts w:ascii="Times New Roman" w:hAnsi="Times New Roman" w:cs="Times New Roman"/>
          <w:bCs/>
          <w:sz w:val="24"/>
          <w:szCs w:val="24"/>
          <w:lang w:val="en-US"/>
        </w:rPr>
        <w:t xml:space="preserve"> study was supported by</w:t>
      </w:r>
      <w:r w:rsidRPr="006A30B3">
        <w:rPr>
          <w:rFonts w:ascii="Times New Roman" w:hAnsi="Times New Roman" w:cs="Times New Roman"/>
          <w:bCs/>
          <w:sz w:val="24"/>
          <w:szCs w:val="24"/>
          <w:lang w:val="en-US"/>
        </w:rPr>
        <w:t xml:space="preserve"> a University of Queensland </w:t>
      </w:r>
      <w:r>
        <w:rPr>
          <w:rFonts w:ascii="Times New Roman" w:hAnsi="Times New Roman" w:cs="Times New Roman"/>
          <w:bCs/>
          <w:sz w:val="24"/>
          <w:szCs w:val="24"/>
          <w:lang w:val="en-US"/>
        </w:rPr>
        <w:t>Postdoctoral Fellowship to BJWD</w:t>
      </w:r>
      <w:r w:rsidR="00245C13">
        <w:rPr>
          <w:rFonts w:ascii="Times New Roman" w:hAnsi="Times New Roman" w:cs="Times New Roman"/>
          <w:bCs/>
          <w:sz w:val="24"/>
          <w:szCs w:val="24"/>
          <w:lang w:val="en-US"/>
        </w:rPr>
        <w:t xml:space="preserve"> and an ARC Future Fellowship (</w:t>
      </w:r>
      <w:r w:rsidR="00245C13" w:rsidRPr="00245C13">
        <w:rPr>
          <w:rFonts w:ascii="Times New Roman" w:hAnsi="Times New Roman" w:cs="Times New Roman"/>
          <w:bCs/>
          <w:sz w:val="24"/>
          <w:szCs w:val="24"/>
        </w:rPr>
        <w:t>FT140100115</w:t>
      </w:r>
      <w:r w:rsidR="00245C13">
        <w:rPr>
          <w:rFonts w:ascii="Times New Roman" w:hAnsi="Times New Roman" w:cs="Times New Roman"/>
          <w:bCs/>
          <w:sz w:val="24"/>
          <w:szCs w:val="24"/>
        </w:rPr>
        <w:t>) to MMK</w:t>
      </w:r>
      <w:r>
        <w:rPr>
          <w:rFonts w:ascii="Times New Roman" w:hAnsi="Times New Roman" w:cs="Times New Roman"/>
          <w:bCs/>
          <w:sz w:val="24"/>
          <w:szCs w:val="24"/>
          <w:lang w:val="en-US"/>
        </w:rPr>
        <w:t xml:space="preserve">. </w:t>
      </w:r>
      <w:r w:rsidRPr="006A30B3">
        <w:rPr>
          <w:rFonts w:ascii="Times New Roman" w:hAnsi="Times New Roman" w:cs="Times New Roman"/>
          <w:bCs/>
          <w:sz w:val="24"/>
          <w:szCs w:val="24"/>
          <w:highlight w:val="yellow"/>
          <w:lang w:val="en-US"/>
        </w:rPr>
        <w:t xml:space="preserve">Add any </w:t>
      </w:r>
      <w:r w:rsidR="002553A2">
        <w:rPr>
          <w:rFonts w:ascii="Times New Roman" w:hAnsi="Times New Roman" w:cs="Times New Roman"/>
          <w:bCs/>
          <w:sz w:val="24"/>
          <w:szCs w:val="24"/>
          <w:highlight w:val="yellow"/>
          <w:lang w:val="en-US"/>
        </w:rPr>
        <w:t xml:space="preserve">of </w:t>
      </w:r>
      <w:r w:rsidRPr="006A30B3">
        <w:rPr>
          <w:rFonts w:ascii="Times New Roman" w:hAnsi="Times New Roman" w:cs="Times New Roman"/>
          <w:bCs/>
          <w:sz w:val="24"/>
          <w:szCs w:val="24"/>
          <w:highlight w:val="yellow"/>
          <w:lang w:val="en-US"/>
        </w:rPr>
        <w:t xml:space="preserve">your </w:t>
      </w:r>
      <w:r w:rsidR="00084400">
        <w:rPr>
          <w:rFonts w:ascii="Times New Roman" w:hAnsi="Times New Roman" w:cs="Times New Roman"/>
          <w:bCs/>
          <w:sz w:val="24"/>
          <w:szCs w:val="24"/>
          <w:highlight w:val="yellow"/>
          <w:lang w:val="en-US"/>
        </w:rPr>
        <w:t xml:space="preserve">funding </w:t>
      </w:r>
      <w:r w:rsidRPr="006A30B3">
        <w:rPr>
          <w:rFonts w:ascii="Times New Roman" w:hAnsi="Times New Roman" w:cs="Times New Roman"/>
          <w:bCs/>
          <w:sz w:val="24"/>
          <w:szCs w:val="24"/>
          <w:highlight w:val="yellow"/>
          <w:lang w:val="en-US"/>
        </w:rPr>
        <w:t>details here.</w:t>
      </w:r>
      <w:r w:rsidRPr="00017BE3">
        <w:rPr>
          <w:rFonts w:ascii="Times New Roman" w:hAnsi="Times New Roman" w:cs="Times New Roman"/>
          <w:sz w:val="24"/>
          <w:szCs w:val="24"/>
        </w:rPr>
        <w:t xml:space="preserve"> </w:t>
      </w:r>
    </w:p>
    <w:p w14:paraId="0352F036" w14:textId="77777777" w:rsidR="00B23A68" w:rsidRPr="00017BE3" w:rsidRDefault="00B23A68" w:rsidP="00BB39E9">
      <w:pPr>
        <w:spacing w:line="240" w:lineRule="auto"/>
        <w:rPr>
          <w:rFonts w:ascii="Times New Roman" w:hAnsi="Times New Roman" w:cs="Times New Roman"/>
          <w:b/>
          <w:sz w:val="24"/>
          <w:szCs w:val="24"/>
        </w:rPr>
      </w:pPr>
    </w:p>
    <w:p w14:paraId="1FD5E704" w14:textId="77777777" w:rsidR="00B23A68" w:rsidRPr="00017BE3" w:rsidRDefault="00B23A68" w:rsidP="00BB39E9">
      <w:pPr>
        <w:spacing w:line="240" w:lineRule="auto"/>
        <w:rPr>
          <w:rFonts w:ascii="Times New Roman" w:hAnsi="Times New Roman" w:cs="Times New Roman"/>
          <w:b/>
          <w:sz w:val="24"/>
          <w:szCs w:val="24"/>
        </w:rPr>
      </w:pPr>
    </w:p>
    <w:p w14:paraId="6C0C3C0D" w14:textId="77777777" w:rsidR="00B23A68" w:rsidRPr="00017BE3" w:rsidRDefault="00B23A68" w:rsidP="00BB39E9">
      <w:pPr>
        <w:spacing w:line="240" w:lineRule="auto"/>
        <w:rPr>
          <w:rFonts w:ascii="Times New Roman" w:hAnsi="Times New Roman" w:cs="Times New Roman"/>
          <w:b/>
          <w:sz w:val="24"/>
          <w:szCs w:val="24"/>
        </w:rPr>
      </w:pPr>
    </w:p>
    <w:p w14:paraId="2C68A706" w14:textId="77777777" w:rsidR="00B23A68" w:rsidRPr="00017BE3" w:rsidRDefault="00B23A68" w:rsidP="00BB39E9">
      <w:pPr>
        <w:spacing w:line="240" w:lineRule="auto"/>
        <w:rPr>
          <w:rFonts w:ascii="Times New Roman" w:hAnsi="Times New Roman" w:cs="Times New Roman"/>
          <w:b/>
          <w:sz w:val="24"/>
          <w:szCs w:val="24"/>
        </w:rPr>
      </w:pPr>
    </w:p>
    <w:p w14:paraId="45DC6506" w14:textId="77777777" w:rsidR="00B23A68" w:rsidRPr="00017BE3" w:rsidRDefault="00B23A68" w:rsidP="00BB39E9">
      <w:pPr>
        <w:spacing w:line="240" w:lineRule="auto"/>
        <w:rPr>
          <w:rFonts w:ascii="Times New Roman" w:hAnsi="Times New Roman" w:cs="Times New Roman"/>
          <w:b/>
          <w:sz w:val="24"/>
          <w:szCs w:val="24"/>
        </w:rPr>
      </w:pPr>
    </w:p>
    <w:p w14:paraId="331C7AD6" w14:textId="77777777" w:rsidR="00B23A68" w:rsidRPr="00017BE3" w:rsidRDefault="00B23A68" w:rsidP="00BB39E9">
      <w:pPr>
        <w:spacing w:line="240" w:lineRule="auto"/>
        <w:rPr>
          <w:rFonts w:ascii="Times New Roman" w:hAnsi="Times New Roman" w:cs="Times New Roman"/>
          <w:b/>
          <w:sz w:val="24"/>
          <w:szCs w:val="24"/>
        </w:rPr>
      </w:pPr>
    </w:p>
    <w:p w14:paraId="66A12D8B" w14:textId="77777777" w:rsidR="00B23A68" w:rsidRPr="00017BE3" w:rsidRDefault="00B23A68" w:rsidP="00BB39E9">
      <w:pPr>
        <w:spacing w:line="240" w:lineRule="auto"/>
        <w:rPr>
          <w:rFonts w:ascii="Times New Roman" w:hAnsi="Times New Roman" w:cs="Times New Roman"/>
          <w:b/>
          <w:sz w:val="24"/>
          <w:szCs w:val="24"/>
        </w:rPr>
      </w:pPr>
    </w:p>
    <w:p w14:paraId="505D2A7A" w14:textId="77777777" w:rsidR="00B23A68" w:rsidRPr="00017BE3" w:rsidRDefault="00B23A68" w:rsidP="00BB39E9">
      <w:pPr>
        <w:spacing w:line="240" w:lineRule="auto"/>
        <w:rPr>
          <w:rFonts w:ascii="Times New Roman" w:hAnsi="Times New Roman" w:cs="Times New Roman"/>
          <w:b/>
          <w:sz w:val="24"/>
          <w:szCs w:val="24"/>
        </w:rPr>
      </w:pPr>
    </w:p>
    <w:p w14:paraId="21336343" w14:textId="77777777" w:rsidR="00B23A68" w:rsidRPr="00017BE3" w:rsidRDefault="00B23A68" w:rsidP="00BB39E9">
      <w:pPr>
        <w:spacing w:line="240" w:lineRule="auto"/>
        <w:rPr>
          <w:rFonts w:ascii="Times New Roman" w:hAnsi="Times New Roman" w:cs="Times New Roman"/>
          <w:b/>
          <w:sz w:val="24"/>
          <w:szCs w:val="24"/>
        </w:rPr>
      </w:pPr>
    </w:p>
    <w:p w14:paraId="4B73CC1E" w14:textId="77777777" w:rsidR="00B23A68" w:rsidRPr="00017BE3" w:rsidRDefault="00B23A68" w:rsidP="00BB39E9">
      <w:pPr>
        <w:spacing w:line="240" w:lineRule="auto"/>
        <w:rPr>
          <w:rFonts w:ascii="Times New Roman" w:hAnsi="Times New Roman" w:cs="Times New Roman"/>
          <w:b/>
          <w:sz w:val="24"/>
          <w:szCs w:val="24"/>
        </w:rPr>
      </w:pPr>
    </w:p>
    <w:p w14:paraId="346A7F61" w14:textId="77777777" w:rsidR="00B23A68" w:rsidRPr="00017BE3" w:rsidRDefault="00B23A68" w:rsidP="00BB39E9">
      <w:pPr>
        <w:spacing w:line="240" w:lineRule="auto"/>
        <w:rPr>
          <w:rFonts w:ascii="Times New Roman" w:hAnsi="Times New Roman" w:cs="Times New Roman"/>
          <w:b/>
          <w:sz w:val="24"/>
          <w:szCs w:val="24"/>
        </w:rPr>
      </w:pPr>
    </w:p>
    <w:p w14:paraId="74A575F7" w14:textId="77777777" w:rsidR="00B23A68" w:rsidRPr="00017BE3" w:rsidRDefault="00B23A68" w:rsidP="00BB39E9">
      <w:pPr>
        <w:spacing w:line="240" w:lineRule="auto"/>
        <w:rPr>
          <w:rFonts w:ascii="Times New Roman" w:hAnsi="Times New Roman" w:cs="Times New Roman"/>
          <w:b/>
          <w:sz w:val="24"/>
          <w:szCs w:val="24"/>
        </w:rPr>
      </w:pPr>
    </w:p>
    <w:p w14:paraId="0AAB7ABF" w14:textId="77777777" w:rsidR="00B23A68" w:rsidRPr="00017BE3" w:rsidRDefault="00B23A68" w:rsidP="00BB39E9">
      <w:pPr>
        <w:spacing w:line="240" w:lineRule="auto"/>
        <w:rPr>
          <w:rFonts w:ascii="Times New Roman" w:hAnsi="Times New Roman" w:cs="Times New Roman"/>
          <w:b/>
          <w:sz w:val="24"/>
          <w:szCs w:val="24"/>
        </w:rPr>
      </w:pPr>
    </w:p>
    <w:p w14:paraId="6F90A828" w14:textId="77777777" w:rsidR="00B23A68" w:rsidRPr="00017BE3" w:rsidRDefault="00B23A68" w:rsidP="00BB39E9">
      <w:pPr>
        <w:spacing w:line="240" w:lineRule="auto"/>
        <w:rPr>
          <w:rFonts w:ascii="Times New Roman" w:hAnsi="Times New Roman" w:cs="Times New Roman"/>
          <w:b/>
          <w:sz w:val="24"/>
          <w:szCs w:val="24"/>
        </w:rPr>
      </w:pPr>
    </w:p>
    <w:p w14:paraId="1B8FFE45" w14:textId="77777777" w:rsidR="00B23A68" w:rsidRPr="00017BE3" w:rsidRDefault="00B23A68" w:rsidP="00BB39E9">
      <w:pPr>
        <w:spacing w:line="240" w:lineRule="auto"/>
        <w:rPr>
          <w:rFonts w:ascii="Times New Roman" w:hAnsi="Times New Roman" w:cs="Times New Roman"/>
          <w:b/>
          <w:sz w:val="24"/>
          <w:szCs w:val="24"/>
        </w:rPr>
      </w:pPr>
    </w:p>
    <w:p w14:paraId="7E1A5ABB" w14:textId="77777777" w:rsidR="00B23A68" w:rsidRPr="00017BE3" w:rsidRDefault="00B23A68" w:rsidP="00BB39E9">
      <w:pPr>
        <w:spacing w:line="240" w:lineRule="auto"/>
        <w:rPr>
          <w:rFonts w:ascii="Times New Roman" w:hAnsi="Times New Roman" w:cs="Times New Roman"/>
          <w:b/>
          <w:sz w:val="24"/>
          <w:szCs w:val="24"/>
        </w:rPr>
      </w:pPr>
    </w:p>
    <w:p w14:paraId="5417A494" w14:textId="77777777" w:rsidR="00B23A68" w:rsidRPr="00017BE3" w:rsidRDefault="00B23A68" w:rsidP="00BB39E9">
      <w:pPr>
        <w:spacing w:line="240" w:lineRule="auto"/>
        <w:rPr>
          <w:rFonts w:ascii="Times New Roman" w:hAnsi="Times New Roman" w:cs="Times New Roman"/>
          <w:b/>
          <w:sz w:val="24"/>
          <w:szCs w:val="24"/>
        </w:rPr>
      </w:pPr>
    </w:p>
    <w:p w14:paraId="40119D4E" w14:textId="77777777" w:rsidR="007513BF" w:rsidRDefault="007513BF" w:rsidP="00BB39E9">
      <w:pPr>
        <w:spacing w:line="240" w:lineRule="auto"/>
        <w:rPr>
          <w:rFonts w:ascii="Times New Roman" w:hAnsi="Times New Roman" w:cs="Times New Roman"/>
          <w:b/>
          <w:sz w:val="24"/>
          <w:szCs w:val="24"/>
        </w:rPr>
      </w:pPr>
    </w:p>
    <w:p w14:paraId="63F3E45A" w14:textId="540E3195" w:rsidR="008A7F9F" w:rsidRPr="008D775A" w:rsidRDefault="00F269C0" w:rsidP="00443C35">
      <w:pPr>
        <w:pStyle w:val="Heading1"/>
      </w:pPr>
      <w:r w:rsidRPr="00443C35">
        <w:t>Abstract</w:t>
      </w:r>
      <w:r w:rsidR="008A7F9F" w:rsidRPr="008D775A">
        <w:t xml:space="preserve"> </w:t>
      </w:r>
    </w:p>
    <w:p w14:paraId="7A479C56" w14:textId="16779F64" w:rsidR="00AC67F9" w:rsidRPr="008D775A" w:rsidRDefault="00431CFC" w:rsidP="00BB39E9">
      <w:pPr>
        <w:spacing w:line="240" w:lineRule="auto"/>
        <w:rPr>
          <w:rFonts w:ascii="Times New Roman" w:hAnsi="Times New Roman" w:cs="Times New Roman"/>
          <w:sz w:val="24"/>
          <w:szCs w:val="24"/>
        </w:rPr>
      </w:pPr>
      <w:commentRangeStart w:id="0"/>
      <w:r w:rsidRPr="008D775A">
        <w:rPr>
          <w:rFonts w:ascii="Times New Roman" w:hAnsi="Times New Roman" w:cs="Times New Roman"/>
          <w:sz w:val="24"/>
          <w:szCs w:val="24"/>
        </w:rPr>
        <w:t xml:space="preserve">In </w:t>
      </w:r>
      <w:commentRangeEnd w:id="0"/>
      <w:r w:rsidR="00160A74">
        <w:rPr>
          <w:rStyle w:val="CommentReference"/>
        </w:rPr>
        <w:commentReference w:id="0"/>
      </w:r>
      <w:r w:rsidRPr="008D775A">
        <w:rPr>
          <w:rFonts w:ascii="Times New Roman" w:hAnsi="Times New Roman" w:cs="Times New Roman"/>
          <w:sz w:val="24"/>
          <w:szCs w:val="24"/>
        </w:rPr>
        <w:t xml:space="preserve">contemporary human societies, where direct male-male competition is reduced compared to </w:t>
      </w:r>
      <w:del w:id="1" w:author="Michael" w:date="2017-08-07T16:13:00Z">
        <w:r w:rsidRPr="008D775A" w:rsidDel="00160A74">
          <w:rPr>
            <w:rFonts w:ascii="Times New Roman" w:hAnsi="Times New Roman" w:cs="Times New Roman"/>
            <w:sz w:val="24"/>
            <w:szCs w:val="24"/>
          </w:rPr>
          <w:delText xml:space="preserve">that which occurred </w:delText>
        </w:r>
      </w:del>
      <w:r w:rsidRPr="008D775A">
        <w:rPr>
          <w:rFonts w:ascii="Times New Roman" w:hAnsi="Times New Roman" w:cs="Times New Roman"/>
          <w:sz w:val="24"/>
          <w:szCs w:val="24"/>
        </w:rPr>
        <w:t>ancestral</w:t>
      </w:r>
      <w:ins w:id="2" w:author="Michael" w:date="2017-08-07T16:13:00Z">
        <w:r w:rsidR="00160A74">
          <w:rPr>
            <w:rFonts w:ascii="Times New Roman" w:hAnsi="Times New Roman" w:cs="Times New Roman"/>
            <w:sz w:val="24"/>
            <w:szCs w:val="24"/>
          </w:rPr>
          <w:t xml:space="preserve"> societies</w:t>
        </w:r>
      </w:ins>
      <w:del w:id="3" w:author="Michael" w:date="2017-08-07T16:13:00Z">
        <w:r w:rsidRPr="008D775A" w:rsidDel="00160A74">
          <w:rPr>
            <w:rFonts w:ascii="Times New Roman" w:hAnsi="Times New Roman" w:cs="Times New Roman"/>
            <w:sz w:val="24"/>
            <w:szCs w:val="24"/>
          </w:rPr>
          <w:delText>ly</w:delText>
        </w:r>
      </w:del>
      <w:r w:rsidRPr="008D775A">
        <w:rPr>
          <w:rFonts w:ascii="Times New Roman" w:hAnsi="Times New Roman" w:cs="Times New Roman"/>
          <w:sz w:val="24"/>
          <w:szCs w:val="24"/>
        </w:rPr>
        <w:t xml:space="preserve">, </w:t>
      </w:r>
      <w:r w:rsidR="00F90D40">
        <w:rPr>
          <w:rFonts w:ascii="Times New Roman" w:hAnsi="Times New Roman" w:cs="Times New Roman"/>
          <w:sz w:val="24"/>
          <w:szCs w:val="24"/>
        </w:rPr>
        <w:t xml:space="preserve">sporting competitions remain </w:t>
      </w:r>
      <w:r w:rsidRPr="008D775A">
        <w:rPr>
          <w:rFonts w:ascii="Times New Roman" w:hAnsi="Times New Roman" w:cs="Times New Roman"/>
          <w:sz w:val="24"/>
          <w:szCs w:val="24"/>
        </w:rPr>
        <w:t>outlet</w:t>
      </w:r>
      <w:r w:rsidR="00F90D40">
        <w:rPr>
          <w:rFonts w:ascii="Times New Roman" w:hAnsi="Times New Roman" w:cs="Times New Roman"/>
          <w:sz w:val="24"/>
          <w:szCs w:val="24"/>
        </w:rPr>
        <w:t>s</w:t>
      </w:r>
      <w:r w:rsidRPr="008D775A">
        <w:rPr>
          <w:rFonts w:ascii="Times New Roman" w:hAnsi="Times New Roman" w:cs="Times New Roman"/>
          <w:sz w:val="24"/>
          <w:szCs w:val="24"/>
        </w:rPr>
        <w:t xml:space="preserve"> for status acquisition via intra-sexual competition. </w:t>
      </w:r>
      <w:r w:rsidR="009C2091" w:rsidRPr="008D775A">
        <w:rPr>
          <w:rFonts w:ascii="Times New Roman" w:hAnsi="Times New Roman" w:cs="Times New Roman"/>
          <w:sz w:val="24"/>
          <w:szCs w:val="24"/>
        </w:rPr>
        <w:t>Beards are the most visually salient and sexually dimorphic of men’</w:t>
      </w:r>
      <w:r w:rsidRPr="008D775A">
        <w:rPr>
          <w:rFonts w:ascii="Times New Roman" w:hAnsi="Times New Roman" w:cs="Times New Roman"/>
          <w:sz w:val="24"/>
          <w:szCs w:val="24"/>
        </w:rPr>
        <w:t xml:space="preserve">s secondary sexual traits and play </w:t>
      </w:r>
      <w:r w:rsidR="008D775A" w:rsidRPr="008D775A">
        <w:rPr>
          <w:rFonts w:ascii="Times New Roman" w:hAnsi="Times New Roman" w:cs="Times New Roman"/>
          <w:sz w:val="24"/>
          <w:szCs w:val="24"/>
        </w:rPr>
        <w:t>a strong</w:t>
      </w:r>
      <w:r w:rsidRPr="008D775A">
        <w:rPr>
          <w:rFonts w:ascii="Times New Roman" w:hAnsi="Times New Roman" w:cs="Times New Roman"/>
          <w:sz w:val="24"/>
          <w:szCs w:val="24"/>
        </w:rPr>
        <w:t xml:space="preserve"> role </w:t>
      </w:r>
      <w:r w:rsidR="009C2091" w:rsidRPr="008D775A">
        <w:rPr>
          <w:rFonts w:ascii="Times New Roman" w:hAnsi="Times New Roman" w:cs="Times New Roman"/>
          <w:sz w:val="24"/>
          <w:szCs w:val="24"/>
        </w:rPr>
        <w:t>in communicating masculinity, dominance and aggressiveness intra-sex</w:t>
      </w:r>
      <w:r w:rsidR="008D775A" w:rsidRPr="008D775A">
        <w:rPr>
          <w:rFonts w:ascii="Times New Roman" w:hAnsi="Times New Roman" w:cs="Times New Roman"/>
          <w:sz w:val="24"/>
          <w:szCs w:val="24"/>
        </w:rPr>
        <w:t>ually</w:t>
      </w:r>
      <w:r w:rsidR="009C2091" w:rsidRPr="008D775A">
        <w:rPr>
          <w:rFonts w:ascii="Times New Roman" w:hAnsi="Times New Roman" w:cs="Times New Roman"/>
          <w:sz w:val="24"/>
          <w:szCs w:val="24"/>
        </w:rPr>
        <w:t xml:space="preserve">. </w:t>
      </w:r>
      <w:r w:rsidR="00F90D40">
        <w:rPr>
          <w:rFonts w:ascii="Times New Roman" w:hAnsi="Times New Roman" w:cs="Times New Roman"/>
          <w:sz w:val="24"/>
          <w:szCs w:val="24"/>
        </w:rPr>
        <w:t>Hypotheses have</w:t>
      </w:r>
      <w:r w:rsidR="006615E4">
        <w:rPr>
          <w:rFonts w:ascii="Times New Roman" w:hAnsi="Times New Roman" w:cs="Times New Roman"/>
          <w:sz w:val="24"/>
          <w:szCs w:val="24"/>
        </w:rPr>
        <w:t xml:space="preserve"> been advanced that </w:t>
      </w:r>
      <w:r w:rsidR="00F90D40">
        <w:rPr>
          <w:rFonts w:ascii="Times New Roman" w:hAnsi="Times New Roman" w:cs="Times New Roman"/>
          <w:sz w:val="24"/>
          <w:szCs w:val="24"/>
        </w:rPr>
        <w:t>beards provide</w:t>
      </w:r>
      <w:r w:rsidR="006615E4">
        <w:rPr>
          <w:rFonts w:ascii="Times New Roman" w:hAnsi="Times New Roman" w:cs="Times New Roman"/>
          <w:sz w:val="24"/>
          <w:szCs w:val="24"/>
        </w:rPr>
        <w:t xml:space="preserve"> advantage</w:t>
      </w:r>
      <w:r w:rsidR="00F90D40">
        <w:rPr>
          <w:rFonts w:ascii="Times New Roman" w:hAnsi="Times New Roman" w:cs="Times New Roman"/>
          <w:sz w:val="24"/>
          <w:szCs w:val="24"/>
        </w:rPr>
        <w:t>s</w:t>
      </w:r>
      <w:r w:rsidR="006615E4">
        <w:rPr>
          <w:rFonts w:ascii="Times New Roman" w:hAnsi="Times New Roman" w:cs="Times New Roman"/>
          <w:sz w:val="24"/>
          <w:szCs w:val="24"/>
        </w:rPr>
        <w:t xml:space="preserve"> in intra-sexual combat</w:t>
      </w:r>
      <w:r w:rsidR="00A31A18">
        <w:rPr>
          <w:rFonts w:ascii="Times New Roman" w:hAnsi="Times New Roman" w:cs="Times New Roman"/>
          <w:sz w:val="24"/>
          <w:szCs w:val="24"/>
        </w:rPr>
        <w:t>,</w:t>
      </w:r>
      <w:r w:rsidR="006615E4" w:rsidRPr="008D775A">
        <w:rPr>
          <w:rFonts w:ascii="Times New Roman" w:hAnsi="Times New Roman" w:cs="Times New Roman"/>
          <w:sz w:val="24"/>
          <w:szCs w:val="24"/>
        </w:rPr>
        <w:t xml:space="preserve"> as protective organs</w:t>
      </w:r>
      <w:r w:rsidR="007C1D35">
        <w:rPr>
          <w:rFonts w:ascii="Times New Roman" w:hAnsi="Times New Roman" w:cs="Times New Roman"/>
          <w:sz w:val="24"/>
          <w:szCs w:val="24"/>
        </w:rPr>
        <w:t xml:space="preserve"> and</w:t>
      </w:r>
      <w:r w:rsidR="006615E4" w:rsidRPr="008D775A">
        <w:rPr>
          <w:rFonts w:ascii="Times New Roman" w:hAnsi="Times New Roman" w:cs="Times New Roman"/>
          <w:sz w:val="24"/>
          <w:szCs w:val="24"/>
        </w:rPr>
        <w:t xml:space="preserve"> honest signals of fighting ability</w:t>
      </w:r>
      <w:r w:rsidR="007C1D35">
        <w:rPr>
          <w:rFonts w:ascii="Times New Roman" w:hAnsi="Times New Roman" w:cs="Times New Roman"/>
          <w:sz w:val="24"/>
          <w:szCs w:val="24"/>
        </w:rPr>
        <w:t>. Here we provide the first test of these hypotheses using</w:t>
      </w:r>
      <w:r w:rsidR="007C1D35" w:rsidRPr="00017BE3">
        <w:rPr>
          <w:rFonts w:ascii="Times New Roman" w:hAnsi="Times New Roman" w:cs="Times New Roman"/>
          <w:sz w:val="24"/>
          <w:szCs w:val="24"/>
        </w:rPr>
        <w:t xml:space="preserve"> data from professional mixed martial arts </w:t>
      </w:r>
      <w:del w:id="4" w:author="Michael" w:date="2017-08-07T16:12:00Z">
        <w:r w:rsidR="007C1D35" w:rsidRPr="00017BE3" w:rsidDel="00160A74">
          <w:rPr>
            <w:rFonts w:ascii="Times New Roman" w:hAnsi="Times New Roman" w:cs="Times New Roman"/>
            <w:sz w:val="24"/>
            <w:szCs w:val="24"/>
          </w:rPr>
          <w:delText xml:space="preserve">(MMA) </w:delText>
        </w:r>
      </w:del>
      <w:r w:rsidR="007C1D35" w:rsidRPr="00017BE3">
        <w:rPr>
          <w:rFonts w:ascii="Times New Roman" w:hAnsi="Times New Roman" w:cs="Times New Roman"/>
          <w:sz w:val="24"/>
          <w:szCs w:val="24"/>
        </w:rPr>
        <w:t>fighters competing in the Ultimate Fighting Championships</w:t>
      </w:r>
      <w:del w:id="5" w:author="Michael" w:date="2017-08-07T16:12:00Z">
        <w:r w:rsidR="007C1D35" w:rsidRPr="00017BE3" w:rsidDel="00160A74">
          <w:rPr>
            <w:rFonts w:ascii="Times New Roman" w:hAnsi="Times New Roman" w:cs="Times New Roman"/>
            <w:sz w:val="24"/>
            <w:szCs w:val="24"/>
          </w:rPr>
          <w:delText xml:space="preserve"> (UFC)</w:delText>
        </w:r>
      </w:del>
      <w:r w:rsidR="007C1D35">
        <w:rPr>
          <w:rFonts w:ascii="Times New Roman" w:hAnsi="Times New Roman" w:cs="Times New Roman"/>
          <w:sz w:val="24"/>
          <w:szCs w:val="24"/>
        </w:rPr>
        <w:t>.</w:t>
      </w:r>
      <w:r w:rsidR="006615E4" w:rsidRPr="008D775A">
        <w:rPr>
          <w:rFonts w:ascii="Times New Roman" w:hAnsi="Times New Roman" w:cs="Times New Roman"/>
          <w:sz w:val="24"/>
          <w:szCs w:val="24"/>
        </w:rPr>
        <w:t xml:space="preserve"> </w:t>
      </w:r>
      <w:r w:rsidR="00634D10" w:rsidRPr="008D775A">
        <w:rPr>
          <w:rFonts w:ascii="Times New Roman" w:hAnsi="Times New Roman" w:cs="Times New Roman"/>
          <w:sz w:val="24"/>
          <w:szCs w:val="24"/>
        </w:rPr>
        <w:t>W</w:t>
      </w:r>
      <w:r w:rsidR="0071321E" w:rsidRPr="008D775A">
        <w:rPr>
          <w:rFonts w:ascii="Times New Roman" w:hAnsi="Times New Roman" w:cs="Times New Roman"/>
          <w:sz w:val="24"/>
          <w:szCs w:val="24"/>
        </w:rPr>
        <w:t>e explore</w:t>
      </w:r>
      <w:r w:rsidR="007C1D35">
        <w:rPr>
          <w:rFonts w:ascii="Times New Roman" w:hAnsi="Times New Roman" w:cs="Times New Roman"/>
          <w:sz w:val="24"/>
          <w:szCs w:val="24"/>
        </w:rPr>
        <w:t>d</w:t>
      </w:r>
      <w:r w:rsidR="0071321E" w:rsidRPr="008D775A">
        <w:rPr>
          <w:rFonts w:ascii="Times New Roman" w:hAnsi="Times New Roman" w:cs="Times New Roman"/>
          <w:sz w:val="24"/>
          <w:szCs w:val="24"/>
        </w:rPr>
        <w:t xml:space="preserve"> </w:t>
      </w:r>
      <w:r w:rsidR="00EF5BF0" w:rsidRPr="008D775A">
        <w:rPr>
          <w:rFonts w:ascii="Times New Roman" w:hAnsi="Times New Roman" w:cs="Times New Roman"/>
          <w:sz w:val="24"/>
          <w:szCs w:val="24"/>
        </w:rPr>
        <w:t>whether secondary sexual traits</w:t>
      </w:r>
      <w:r w:rsidR="00F2477E" w:rsidRPr="008D775A">
        <w:rPr>
          <w:rFonts w:ascii="Times New Roman" w:hAnsi="Times New Roman" w:cs="Times New Roman"/>
          <w:sz w:val="24"/>
          <w:szCs w:val="24"/>
        </w:rPr>
        <w:t xml:space="preserve"> (height, weight, </w:t>
      </w:r>
      <w:proofErr w:type="gramStart"/>
      <w:r w:rsidR="00F2477E" w:rsidRPr="008D775A">
        <w:rPr>
          <w:rFonts w:ascii="Times New Roman" w:hAnsi="Times New Roman" w:cs="Times New Roman"/>
          <w:sz w:val="24"/>
          <w:szCs w:val="24"/>
        </w:rPr>
        <w:t>beardedness</w:t>
      </w:r>
      <w:proofErr w:type="gramEnd"/>
      <w:r w:rsidR="00F2477E" w:rsidRPr="008D775A">
        <w:rPr>
          <w:rFonts w:ascii="Times New Roman" w:hAnsi="Times New Roman" w:cs="Times New Roman"/>
          <w:sz w:val="24"/>
          <w:szCs w:val="24"/>
        </w:rPr>
        <w:t>)</w:t>
      </w:r>
      <w:r w:rsidR="00634D10" w:rsidRPr="008D775A">
        <w:rPr>
          <w:rFonts w:ascii="Times New Roman" w:hAnsi="Times New Roman" w:cs="Times New Roman"/>
          <w:sz w:val="24"/>
          <w:szCs w:val="24"/>
        </w:rPr>
        <w:t xml:space="preserve">, </w:t>
      </w:r>
      <w:r w:rsidR="004E38C6" w:rsidRPr="008D775A">
        <w:rPr>
          <w:rFonts w:ascii="Times New Roman" w:hAnsi="Times New Roman" w:cs="Times New Roman"/>
          <w:sz w:val="24"/>
          <w:szCs w:val="24"/>
        </w:rPr>
        <w:t>fighting stance</w:t>
      </w:r>
      <w:r w:rsidR="00F45968" w:rsidRPr="008D775A">
        <w:rPr>
          <w:rFonts w:ascii="Times New Roman" w:hAnsi="Times New Roman" w:cs="Times New Roman"/>
          <w:sz w:val="24"/>
          <w:szCs w:val="24"/>
        </w:rPr>
        <w:t xml:space="preserve"> (southpaw, orthodox</w:t>
      </w:r>
      <w:r w:rsidR="00F2477E" w:rsidRPr="008D775A">
        <w:rPr>
          <w:rFonts w:ascii="Times New Roman" w:hAnsi="Times New Roman" w:cs="Times New Roman"/>
          <w:sz w:val="24"/>
          <w:szCs w:val="24"/>
        </w:rPr>
        <w:t>)</w:t>
      </w:r>
      <w:r w:rsidR="00F90D40">
        <w:rPr>
          <w:rFonts w:ascii="Times New Roman" w:hAnsi="Times New Roman" w:cs="Times New Roman"/>
          <w:sz w:val="24"/>
          <w:szCs w:val="24"/>
        </w:rPr>
        <w:t>, arm reach</w:t>
      </w:r>
      <w:r w:rsidR="00634D10" w:rsidRPr="008D775A">
        <w:rPr>
          <w:rFonts w:ascii="Times New Roman" w:hAnsi="Times New Roman" w:cs="Times New Roman"/>
          <w:sz w:val="24"/>
          <w:szCs w:val="24"/>
        </w:rPr>
        <w:t xml:space="preserve"> and </w:t>
      </w:r>
      <w:r w:rsidR="00205D90" w:rsidRPr="008D775A">
        <w:rPr>
          <w:rFonts w:ascii="Times New Roman" w:hAnsi="Times New Roman" w:cs="Times New Roman"/>
          <w:sz w:val="24"/>
          <w:szCs w:val="24"/>
        </w:rPr>
        <w:t xml:space="preserve">past </w:t>
      </w:r>
      <w:del w:id="6" w:author="Michael" w:date="2017-08-07T16:12:00Z">
        <w:r w:rsidR="00205D90" w:rsidRPr="008D775A" w:rsidDel="00160A74">
          <w:rPr>
            <w:rFonts w:ascii="Times New Roman" w:hAnsi="Times New Roman" w:cs="Times New Roman"/>
            <w:sz w:val="24"/>
            <w:szCs w:val="24"/>
          </w:rPr>
          <w:delText xml:space="preserve">fighting </w:delText>
        </w:r>
      </w:del>
      <w:ins w:id="7" w:author="Michael" w:date="2017-08-07T16:12:00Z">
        <w:r w:rsidR="00160A74">
          <w:rPr>
            <w:rFonts w:ascii="Times New Roman" w:hAnsi="Times New Roman" w:cs="Times New Roman"/>
            <w:sz w:val="24"/>
            <w:szCs w:val="24"/>
          </w:rPr>
          <w:t>contest</w:t>
        </w:r>
        <w:r w:rsidR="00160A74" w:rsidRPr="008D775A">
          <w:rPr>
            <w:rFonts w:ascii="Times New Roman" w:hAnsi="Times New Roman" w:cs="Times New Roman"/>
            <w:sz w:val="24"/>
            <w:szCs w:val="24"/>
          </w:rPr>
          <w:t xml:space="preserve"> </w:t>
        </w:r>
      </w:ins>
      <w:r w:rsidR="00205D90" w:rsidRPr="008D775A">
        <w:rPr>
          <w:rFonts w:ascii="Times New Roman" w:hAnsi="Times New Roman" w:cs="Times New Roman"/>
          <w:sz w:val="24"/>
          <w:szCs w:val="24"/>
        </w:rPr>
        <w:t>experiences impact on contest outcome</w:t>
      </w:r>
      <w:r w:rsidR="00F90D40">
        <w:rPr>
          <w:rFonts w:ascii="Times New Roman" w:hAnsi="Times New Roman" w:cs="Times New Roman"/>
          <w:sz w:val="24"/>
          <w:szCs w:val="24"/>
        </w:rPr>
        <w:t>s</w:t>
      </w:r>
      <w:r w:rsidR="00205D90" w:rsidRPr="008D775A">
        <w:rPr>
          <w:rFonts w:ascii="Times New Roman" w:hAnsi="Times New Roman" w:cs="Times New Roman"/>
          <w:sz w:val="24"/>
          <w:szCs w:val="24"/>
        </w:rPr>
        <w:t>.</w:t>
      </w:r>
      <w:r w:rsidR="00EF5BF0" w:rsidRPr="008D775A">
        <w:rPr>
          <w:rFonts w:ascii="Times New Roman" w:hAnsi="Times New Roman" w:cs="Times New Roman"/>
          <w:sz w:val="24"/>
          <w:szCs w:val="24"/>
        </w:rPr>
        <w:t xml:space="preserve"> </w:t>
      </w:r>
      <w:r w:rsidR="00F90D40">
        <w:rPr>
          <w:rFonts w:ascii="Times New Roman" w:hAnsi="Times New Roman" w:cs="Times New Roman"/>
          <w:sz w:val="24"/>
          <w:szCs w:val="24"/>
        </w:rPr>
        <w:t>I</w:t>
      </w:r>
      <w:r w:rsidR="00456D67">
        <w:rPr>
          <w:rFonts w:ascii="Times New Roman" w:hAnsi="Times New Roman" w:cs="Times New Roman"/>
          <w:sz w:val="24"/>
          <w:szCs w:val="24"/>
        </w:rPr>
        <w:t xml:space="preserve">f beards function as protective organs, bearded fighters should succumb to fewer knock-outs than clean-shaven fighters. Alternatively, if beards signal fighting ability then bearded fighters should win </w:t>
      </w:r>
      <w:del w:id="8" w:author="Michael" w:date="2017-08-07T16:12:00Z">
        <w:r w:rsidR="00456D67" w:rsidDel="00160A74">
          <w:rPr>
            <w:rFonts w:ascii="Times New Roman" w:hAnsi="Times New Roman" w:cs="Times New Roman"/>
            <w:sz w:val="24"/>
            <w:szCs w:val="24"/>
          </w:rPr>
          <w:delText xml:space="preserve">the </w:delText>
        </w:r>
      </w:del>
      <w:r w:rsidR="00456D67">
        <w:rPr>
          <w:rFonts w:ascii="Times New Roman" w:hAnsi="Times New Roman" w:cs="Times New Roman"/>
          <w:sz w:val="24"/>
          <w:szCs w:val="24"/>
        </w:rPr>
        <w:t>mo</w:t>
      </w:r>
      <w:ins w:id="9" w:author="Michael" w:date="2017-08-07T16:13:00Z">
        <w:r w:rsidR="00160A74">
          <w:rPr>
            <w:rFonts w:ascii="Times New Roman" w:hAnsi="Times New Roman" w:cs="Times New Roman"/>
            <w:sz w:val="24"/>
            <w:szCs w:val="24"/>
          </w:rPr>
          <w:t>re</w:t>
        </w:r>
      </w:ins>
      <w:del w:id="10" w:author="Michael" w:date="2017-08-07T16:13:00Z">
        <w:r w:rsidR="00456D67" w:rsidDel="00160A74">
          <w:rPr>
            <w:rFonts w:ascii="Times New Roman" w:hAnsi="Times New Roman" w:cs="Times New Roman"/>
            <w:sz w:val="24"/>
            <w:szCs w:val="24"/>
          </w:rPr>
          <w:delText>st</w:delText>
        </w:r>
      </w:del>
      <w:r w:rsidR="00456D67">
        <w:rPr>
          <w:rFonts w:ascii="Times New Roman" w:hAnsi="Times New Roman" w:cs="Times New Roman"/>
          <w:sz w:val="24"/>
          <w:szCs w:val="24"/>
        </w:rPr>
        <w:t xml:space="preserve"> fights. </w:t>
      </w:r>
      <w:del w:id="11" w:author="Michael" w:date="2017-08-07T16:11:00Z">
        <w:r w:rsidR="00F2477E" w:rsidRPr="008D775A" w:rsidDel="00160A74">
          <w:rPr>
            <w:rFonts w:ascii="Times New Roman" w:hAnsi="Times New Roman" w:cs="Times New Roman"/>
            <w:sz w:val="24"/>
            <w:szCs w:val="24"/>
          </w:rPr>
          <w:delText>We used a Bradley-Terry Model to analyse the contest data in a sample 393 fighters across 598 fights. The Bradley-Terry model incorporates the non-independence of using both competitors from an individual contest</w:delText>
        </w:r>
        <w:r w:rsidR="00A8177E" w:rsidRPr="008D775A" w:rsidDel="00160A74">
          <w:rPr>
            <w:rFonts w:ascii="Times New Roman" w:hAnsi="Times New Roman" w:cs="Times New Roman"/>
            <w:sz w:val="24"/>
            <w:szCs w:val="24"/>
          </w:rPr>
          <w:delText xml:space="preserve"> while modelling </w:delText>
        </w:r>
        <w:r w:rsidR="00F2477E" w:rsidRPr="008D775A" w:rsidDel="00160A74">
          <w:rPr>
            <w:rFonts w:ascii="Times New Roman" w:hAnsi="Times New Roman" w:cs="Times New Roman"/>
            <w:sz w:val="24"/>
            <w:szCs w:val="24"/>
          </w:rPr>
          <w:delText xml:space="preserve">individual performance over time by using repeated contests, considering the order and outcome of the contests to calculate an ability score for each individual. </w:delText>
        </w:r>
      </w:del>
      <w:r w:rsidR="00456D67">
        <w:rPr>
          <w:rFonts w:ascii="Times New Roman" w:hAnsi="Times New Roman" w:cs="Times New Roman"/>
          <w:sz w:val="24"/>
          <w:szCs w:val="24"/>
        </w:rPr>
        <w:t>We found no evidence that beardedness was associat</w:t>
      </w:r>
      <w:r w:rsidR="00FE04E2">
        <w:rPr>
          <w:rFonts w:ascii="Times New Roman" w:hAnsi="Times New Roman" w:cs="Times New Roman"/>
          <w:sz w:val="24"/>
          <w:szCs w:val="24"/>
        </w:rPr>
        <w:t>ed with fewer knock-outs or</w:t>
      </w:r>
      <w:r w:rsidR="00456D67">
        <w:rPr>
          <w:rFonts w:ascii="Times New Roman" w:hAnsi="Times New Roman" w:cs="Times New Roman"/>
          <w:sz w:val="24"/>
          <w:szCs w:val="24"/>
        </w:rPr>
        <w:t xml:space="preserve"> greater </w:t>
      </w:r>
      <w:r w:rsidR="00FE04E2">
        <w:rPr>
          <w:rFonts w:ascii="Times New Roman" w:hAnsi="Times New Roman" w:cs="Times New Roman"/>
          <w:sz w:val="24"/>
          <w:szCs w:val="24"/>
        </w:rPr>
        <w:t>fighter ability</w:t>
      </w:r>
      <w:del w:id="12" w:author="Michael" w:date="2017-08-07T16:13:00Z">
        <w:r w:rsidR="00FE04E2" w:rsidDel="00160A74">
          <w:rPr>
            <w:rFonts w:ascii="Times New Roman" w:hAnsi="Times New Roman" w:cs="Times New Roman"/>
            <w:sz w:val="24"/>
            <w:szCs w:val="24"/>
          </w:rPr>
          <w:delText xml:space="preserve"> scores</w:delText>
        </w:r>
      </w:del>
      <w:r w:rsidR="00456D67">
        <w:rPr>
          <w:rFonts w:ascii="Times New Roman" w:hAnsi="Times New Roman" w:cs="Times New Roman"/>
          <w:sz w:val="24"/>
          <w:szCs w:val="24"/>
        </w:rPr>
        <w:t xml:space="preserve">. </w:t>
      </w:r>
      <w:r w:rsidR="00A92258">
        <w:rPr>
          <w:rFonts w:ascii="Times New Roman" w:hAnsi="Times New Roman" w:cs="Times New Roman"/>
          <w:sz w:val="24"/>
          <w:szCs w:val="24"/>
        </w:rPr>
        <w:t xml:space="preserve">While </w:t>
      </w:r>
      <w:r w:rsidR="001C2139">
        <w:rPr>
          <w:rFonts w:ascii="Times New Roman" w:hAnsi="Times New Roman" w:cs="Times New Roman"/>
          <w:sz w:val="24"/>
          <w:szCs w:val="24"/>
        </w:rPr>
        <w:t>fighters</w:t>
      </w:r>
      <w:r w:rsidR="00CC14B4">
        <w:rPr>
          <w:rFonts w:ascii="Times New Roman" w:hAnsi="Times New Roman" w:cs="Times New Roman"/>
          <w:sz w:val="24"/>
          <w:szCs w:val="24"/>
        </w:rPr>
        <w:t xml:space="preserve"> </w:t>
      </w:r>
      <w:proofErr w:type="gramStart"/>
      <w:r w:rsidR="001C2139">
        <w:rPr>
          <w:rFonts w:ascii="Times New Roman" w:hAnsi="Times New Roman" w:cs="Times New Roman"/>
          <w:sz w:val="24"/>
          <w:szCs w:val="24"/>
        </w:rPr>
        <w:t>with longer</w:t>
      </w:r>
      <w:r w:rsidR="00A92258">
        <w:rPr>
          <w:rFonts w:ascii="Times New Roman" w:hAnsi="Times New Roman" w:cs="Times New Roman"/>
          <w:sz w:val="24"/>
          <w:szCs w:val="24"/>
        </w:rPr>
        <w:t xml:space="preserve"> reaches won more fights,</w:t>
      </w:r>
      <w:r w:rsidR="002F6AF5">
        <w:rPr>
          <w:rFonts w:ascii="Times New Roman" w:hAnsi="Times New Roman" w:cs="Times New Roman"/>
          <w:sz w:val="24"/>
          <w:szCs w:val="24"/>
        </w:rPr>
        <w:t xml:space="preserve"> </w:t>
      </w:r>
      <w:del w:id="13" w:author="Michael" w:date="2017-08-07T16:12:00Z">
        <w:r w:rsidR="00CC14B4" w:rsidDel="00160A74">
          <w:rPr>
            <w:rFonts w:ascii="Times New Roman" w:hAnsi="Times New Roman" w:cs="Times New Roman"/>
            <w:sz w:val="24"/>
            <w:szCs w:val="24"/>
          </w:rPr>
          <w:delText xml:space="preserve">fighting </w:delText>
        </w:r>
      </w:del>
      <w:ins w:id="14" w:author="Michael" w:date="2017-08-07T16:12:00Z">
        <w:r w:rsidR="00160A74">
          <w:rPr>
            <w:rFonts w:ascii="Times New Roman" w:hAnsi="Times New Roman" w:cs="Times New Roman"/>
            <w:sz w:val="24"/>
            <w:szCs w:val="24"/>
          </w:rPr>
          <w:t>neither</w:t>
        </w:r>
        <w:r w:rsidR="00160A74">
          <w:rPr>
            <w:rFonts w:ascii="Times New Roman" w:hAnsi="Times New Roman" w:cs="Times New Roman"/>
            <w:sz w:val="24"/>
            <w:szCs w:val="24"/>
          </w:rPr>
          <w:t xml:space="preserve"> </w:t>
        </w:r>
      </w:ins>
      <w:r w:rsidR="00CC14B4">
        <w:rPr>
          <w:rFonts w:ascii="Times New Roman" w:hAnsi="Times New Roman" w:cs="Times New Roman"/>
          <w:sz w:val="24"/>
          <w:szCs w:val="24"/>
        </w:rPr>
        <w:t xml:space="preserve">stance </w:t>
      </w:r>
      <w:ins w:id="15" w:author="Michael" w:date="2017-08-07T16:12:00Z">
        <w:r w:rsidR="00160A74">
          <w:rPr>
            <w:rFonts w:ascii="Times New Roman" w:hAnsi="Times New Roman" w:cs="Times New Roman"/>
            <w:sz w:val="24"/>
            <w:szCs w:val="24"/>
          </w:rPr>
          <w:t>nor</w:t>
        </w:r>
      </w:ins>
      <w:del w:id="16" w:author="Michael" w:date="2017-08-07T16:12:00Z">
        <w:r w:rsidR="002F6AF5" w:rsidDel="00160A74">
          <w:rPr>
            <w:rFonts w:ascii="Times New Roman" w:hAnsi="Times New Roman" w:cs="Times New Roman"/>
            <w:sz w:val="24"/>
            <w:szCs w:val="24"/>
          </w:rPr>
          <w:delText>and</w:delText>
        </w:r>
      </w:del>
      <w:r w:rsidR="00A92258">
        <w:rPr>
          <w:rFonts w:ascii="Times New Roman" w:hAnsi="Times New Roman" w:cs="Times New Roman"/>
          <w:sz w:val="24"/>
          <w:szCs w:val="24"/>
        </w:rPr>
        <w:t xml:space="preserve"> past </w:t>
      </w:r>
      <w:del w:id="17" w:author="Michael" w:date="2017-08-07T16:12:00Z">
        <w:r w:rsidR="00A92258" w:rsidDel="00160A74">
          <w:rPr>
            <w:rFonts w:ascii="Times New Roman" w:hAnsi="Times New Roman" w:cs="Times New Roman"/>
            <w:sz w:val="24"/>
            <w:szCs w:val="24"/>
          </w:rPr>
          <w:delText xml:space="preserve">fighting </w:delText>
        </w:r>
      </w:del>
      <w:r w:rsidR="00A92258">
        <w:rPr>
          <w:rFonts w:ascii="Times New Roman" w:hAnsi="Times New Roman" w:cs="Times New Roman"/>
          <w:sz w:val="24"/>
          <w:szCs w:val="24"/>
        </w:rPr>
        <w:t xml:space="preserve">experience </w:t>
      </w:r>
      <w:del w:id="18" w:author="Michael" w:date="2017-08-07T16:12:00Z">
        <w:r w:rsidR="002F6AF5" w:rsidDel="00160A74">
          <w:rPr>
            <w:rFonts w:ascii="Times New Roman" w:hAnsi="Times New Roman" w:cs="Times New Roman"/>
            <w:sz w:val="24"/>
            <w:szCs w:val="24"/>
          </w:rPr>
          <w:delText xml:space="preserve">did not </w:delText>
        </w:r>
      </w:del>
      <w:r w:rsidR="002F6AF5">
        <w:rPr>
          <w:rFonts w:ascii="Times New Roman" w:hAnsi="Times New Roman" w:cs="Times New Roman"/>
          <w:sz w:val="24"/>
          <w:szCs w:val="24"/>
        </w:rPr>
        <w:t>influence</w:t>
      </w:r>
      <w:ins w:id="19" w:author="Michael" w:date="2017-08-07T16:12:00Z">
        <w:r w:rsidR="00160A74">
          <w:rPr>
            <w:rFonts w:ascii="Times New Roman" w:hAnsi="Times New Roman" w:cs="Times New Roman"/>
            <w:sz w:val="24"/>
            <w:szCs w:val="24"/>
          </w:rPr>
          <w:t>d</w:t>
        </w:r>
      </w:ins>
      <w:proofErr w:type="gramEnd"/>
      <w:r w:rsidR="002F6AF5">
        <w:rPr>
          <w:rFonts w:ascii="Times New Roman" w:hAnsi="Times New Roman" w:cs="Times New Roman"/>
          <w:sz w:val="24"/>
          <w:szCs w:val="24"/>
        </w:rPr>
        <w:t xml:space="preserve"> </w:t>
      </w:r>
      <w:r w:rsidR="00A92258">
        <w:rPr>
          <w:rFonts w:ascii="Times New Roman" w:hAnsi="Times New Roman" w:cs="Times New Roman"/>
          <w:sz w:val="24"/>
          <w:szCs w:val="24"/>
        </w:rPr>
        <w:t xml:space="preserve">fight outcomes. </w:t>
      </w:r>
      <w:r w:rsidR="00F2477E" w:rsidRPr="008D775A">
        <w:rPr>
          <w:rFonts w:ascii="Times New Roman" w:hAnsi="Times New Roman" w:cs="Times New Roman"/>
          <w:sz w:val="24"/>
          <w:szCs w:val="24"/>
        </w:rPr>
        <w:t>W</w:t>
      </w:r>
      <w:r w:rsidR="00205D90" w:rsidRPr="008D775A">
        <w:rPr>
          <w:rFonts w:ascii="Times New Roman" w:hAnsi="Times New Roman" w:cs="Times New Roman"/>
          <w:sz w:val="24"/>
          <w:szCs w:val="24"/>
        </w:rPr>
        <w:t xml:space="preserve">e </w:t>
      </w:r>
      <w:r w:rsidR="00A31A18">
        <w:rPr>
          <w:rFonts w:ascii="Times New Roman" w:hAnsi="Times New Roman" w:cs="Times New Roman"/>
          <w:sz w:val="24"/>
          <w:szCs w:val="24"/>
        </w:rPr>
        <w:t>suggest that bear</w:t>
      </w:r>
      <w:r w:rsidR="002F6AF5">
        <w:rPr>
          <w:rFonts w:ascii="Times New Roman" w:hAnsi="Times New Roman" w:cs="Times New Roman"/>
          <w:sz w:val="24"/>
          <w:szCs w:val="24"/>
        </w:rPr>
        <w:t xml:space="preserve">ds </w:t>
      </w:r>
      <w:del w:id="20" w:author="Michael" w:date="2017-08-07T16:13:00Z">
        <w:r w:rsidR="002F6AF5" w:rsidDel="00160A74">
          <w:rPr>
            <w:rFonts w:ascii="Times New Roman" w:hAnsi="Times New Roman" w:cs="Times New Roman"/>
            <w:sz w:val="24"/>
            <w:szCs w:val="24"/>
          </w:rPr>
          <w:delText xml:space="preserve">may </w:delText>
        </w:r>
      </w:del>
      <w:r w:rsidR="002F6AF5">
        <w:rPr>
          <w:rFonts w:ascii="Times New Roman" w:hAnsi="Times New Roman" w:cs="Times New Roman"/>
          <w:sz w:val="24"/>
          <w:szCs w:val="24"/>
        </w:rPr>
        <w:t>represent</w:t>
      </w:r>
      <w:r w:rsidR="00A31A18">
        <w:rPr>
          <w:rFonts w:ascii="Times New Roman" w:hAnsi="Times New Roman" w:cs="Times New Roman"/>
          <w:sz w:val="24"/>
          <w:szCs w:val="24"/>
        </w:rPr>
        <w:t xml:space="preserve"> dishonest</w:t>
      </w:r>
      <w:r w:rsidR="002F6AF5">
        <w:rPr>
          <w:rFonts w:ascii="Times New Roman" w:hAnsi="Times New Roman" w:cs="Times New Roman"/>
          <w:sz w:val="24"/>
          <w:szCs w:val="24"/>
        </w:rPr>
        <w:t xml:space="preserve"> signals of formidability that serve to</w:t>
      </w:r>
      <w:r w:rsidR="00A31A18">
        <w:rPr>
          <w:rFonts w:ascii="Times New Roman" w:hAnsi="Times New Roman" w:cs="Times New Roman"/>
          <w:sz w:val="24"/>
          <w:szCs w:val="24"/>
        </w:rPr>
        <w:t xml:space="preserve"> </w:t>
      </w:r>
      <w:r w:rsidR="002F6AF5">
        <w:rPr>
          <w:rFonts w:ascii="Times New Roman" w:hAnsi="Times New Roman" w:cs="Times New Roman"/>
          <w:sz w:val="24"/>
          <w:szCs w:val="24"/>
        </w:rPr>
        <w:t>curtail</w:t>
      </w:r>
      <w:r w:rsidR="00A31A18">
        <w:rPr>
          <w:rFonts w:ascii="Times New Roman" w:hAnsi="Times New Roman" w:cs="Times New Roman"/>
          <w:sz w:val="24"/>
          <w:szCs w:val="24"/>
        </w:rPr>
        <w:t xml:space="preserve"> the escalation of intra-sexual conflict rather than </w:t>
      </w:r>
      <w:r w:rsidR="002F6AF5">
        <w:rPr>
          <w:rFonts w:ascii="Times New Roman" w:hAnsi="Times New Roman" w:cs="Times New Roman"/>
          <w:sz w:val="24"/>
          <w:szCs w:val="24"/>
        </w:rPr>
        <w:t>providing advantages in combat.</w:t>
      </w:r>
    </w:p>
    <w:p w14:paraId="28457C57" w14:textId="021AD611" w:rsidR="00AC67F9" w:rsidRPr="001B08AA" w:rsidRDefault="001B08AA" w:rsidP="00BB39E9">
      <w:pPr>
        <w:spacing w:line="240" w:lineRule="auto"/>
        <w:rPr>
          <w:rFonts w:ascii="Times New Roman" w:hAnsi="Times New Roman" w:cs="Times New Roman"/>
          <w:sz w:val="24"/>
          <w:szCs w:val="24"/>
        </w:rPr>
      </w:pPr>
      <w:r w:rsidRPr="008D775A">
        <w:rPr>
          <w:rFonts w:ascii="Times New Roman" w:hAnsi="Times New Roman" w:cs="Times New Roman"/>
          <w:b/>
          <w:sz w:val="24"/>
          <w:szCs w:val="24"/>
        </w:rPr>
        <w:t xml:space="preserve">Key words: </w:t>
      </w:r>
      <w:r w:rsidRPr="008D775A">
        <w:rPr>
          <w:rFonts w:ascii="Times New Roman" w:hAnsi="Times New Roman" w:cs="Times New Roman"/>
          <w:sz w:val="24"/>
          <w:szCs w:val="24"/>
        </w:rPr>
        <w:t xml:space="preserve">Sexual </w:t>
      </w:r>
      <w:r w:rsidR="00910B65" w:rsidRPr="008D775A">
        <w:rPr>
          <w:rFonts w:ascii="Times New Roman" w:hAnsi="Times New Roman" w:cs="Times New Roman"/>
          <w:sz w:val="24"/>
          <w:szCs w:val="24"/>
        </w:rPr>
        <w:t xml:space="preserve">selection; </w:t>
      </w:r>
      <w:r w:rsidRPr="008D775A">
        <w:rPr>
          <w:rFonts w:ascii="Times New Roman" w:hAnsi="Times New Roman" w:cs="Times New Roman"/>
          <w:sz w:val="24"/>
          <w:szCs w:val="24"/>
        </w:rPr>
        <w:t>intra-sexual competition; facial hair; human evolution.</w:t>
      </w:r>
      <w:r>
        <w:rPr>
          <w:rFonts w:ascii="Times New Roman" w:hAnsi="Times New Roman" w:cs="Times New Roman"/>
          <w:sz w:val="24"/>
          <w:szCs w:val="24"/>
        </w:rPr>
        <w:t xml:space="preserve"> </w:t>
      </w:r>
    </w:p>
    <w:p w14:paraId="0CBFDB11" w14:textId="77777777" w:rsidR="00AC67F9" w:rsidRPr="00017BE3" w:rsidRDefault="00AC67F9" w:rsidP="00BB39E9">
      <w:pPr>
        <w:spacing w:line="240" w:lineRule="auto"/>
        <w:rPr>
          <w:rFonts w:ascii="Times New Roman" w:hAnsi="Times New Roman" w:cs="Times New Roman"/>
          <w:b/>
          <w:sz w:val="24"/>
          <w:szCs w:val="24"/>
        </w:rPr>
      </w:pPr>
    </w:p>
    <w:p w14:paraId="3743DD43" w14:textId="77777777" w:rsidR="00AC67F9" w:rsidRPr="00017BE3" w:rsidRDefault="00AC67F9" w:rsidP="00BB39E9">
      <w:pPr>
        <w:spacing w:line="240" w:lineRule="auto"/>
        <w:rPr>
          <w:rFonts w:ascii="Times New Roman" w:hAnsi="Times New Roman" w:cs="Times New Roman"/>
          <w:b/>
          <w:sz w:val="24"/>
          <w:szCs w:val="24"/>
        </w:rPr>
      </w:pPr>
    </w:p>
    <w:p w14:paraId="418C351F" w14:textId="77777777" w:rsidR="00AC67F9" w:rsidRPr="00017BE3" w:rsidRDefault="00AC67F9" w:rsidP="00BB39E9">
      <w:pPr>
        <w:spacing w:line="240" w:lineRule="auto"/>
        <w:rPr>
          <w:rFonts w:ascii="Times New Roman" w:hAnsi="Times New Roman" w:cs="Times New Roman"/>
          <w:b/>
          <w:sz w:val="24"/>
          <w:szCs w:val="24"/>
        </w:rPr>
      </w:pPr>
    </w:p>
    <w:p w14:paraId="3ADEC1AD" w14:textId="77777777" w:rsidR="00AC67F9" w:rsidRPr="00017BE3" w:rsidRDefault="00AC67F9" w:rsidP="00BB39E9">
      <w:pPr>
        <w:spacing w:line="240" w:lineRule="auto"/>
        <w:rPr>
          <w:rFonts w:ascii="Times New Roman" w:hAnsi="Times New Roman" w:cs="Times New Roman"/>
          <w:b/>
          <w:sz w:val="24"/>
          <w:szCs w:val="24"/>
        </w:rPr>
      </w:pPr>
    </w:p>
    <w:p w14:paraId="0EB8D468" w14:textId="77777777" w:rsidR="00AC67F9" w:rsidRPr="00017BE3" w:rsidRDefault="00AC67F9" w:rsidP="00BB39E9">
      <w:pPr>
        <w:spacing w:line="240" w:lineRule="auto"/>
        <w:rPr>
          <w:rFonts w:ascii="Times New Roman" w:hAnsi="Times New Roman" w:cs="Times New Roman"/>
          <w:b/>
          <w:sz w:val="24"/>
          <w:szCs w:val="24"/>
        </w:rPr>
      </w:pPr>
    </w:p>
    <w:p w14:paraId="63B942FD" w14:textId="77777777" w:rsidR="00AC67F9" w:rsidRPr="00017BE3" w:rsidRDefault="00AC67F9" w:rsidP="00BB39E9">
      <w:pPr>
        <w:spacing w:line="240" w:lineRule="auto"/>
        <w:rPr>
          <w:rFonts w:ascii="Times New Roman" w:hAnsi="Times New Roman" w:cs="Times New Roman"/>
          <w:b/>
          <w:sz w:val="24"/>
          <w:szCs w:val="24"/>
        </w:rPr>
      </w:pPr>
    </w:p>
    <w:p w14:paraId="554BE05D" w14:textId="77777777" w:rsidR="00AC67F9" w:rsidRPr="00017BE3" w:rsidRDefault="00AC67F9" w:rsidP="00BB39E9">
      <w:pPr>
        <w:spacing w:line="240" w:lineRule="auto"/>
        <w:rPr>
          <w:rFonts w:ascii="Times New Roman" w:hAnsi="Times New Roman" w:cs="Times New Roman"/>
          <w:b/>
          <w:sz w:val="24"/>
          <w:szCs w:val="24"/>
        </w:rPr>
      </w:pPr>
    </w:p>
    <w:p w14:paraId="5AEB44AC" w14:textId="77777777" w:rsidR="00AC67F9" w:rsidRPr="00017BE3" w:rsidRDefault="00AC67F9" w:rsidP="00BB39E9">
      <w:pPr>
        <w:spacing w:line="240" w:lineRule="auto"/>
        <w:rPr>
          <w:rFonts w:ascii="Times New Roman" w:hAnsi="Times New Roman" w:cs="Times New Roman"/>
          <w:b/>
          <w:sz w:val="24"/>
          <w:szCs w:val="24"/>
        </w:rPr>
      </w:pPr>
    </w:p>
    <w:p w14:paraId="0EB6621D" w14:textId="77777777" w:rsidR="00AC67F9" w:rsidRPr="00017BE3" w:rsidRDefault="00AC67F9" w:rsidP="00BB39E9">
      <w:pPr>
        <w:spacing w:line="240" w:lineRule="auto"/>
        <w:rPr>
          <w:rFonts w:ascii="Times New Roman" w:hAnsi="Times New Roman" w:cs="Times New Roman"/>
          <w:b/>
          <w:sz w:val="24"/>
          <w:szCs w:val="24"/>
        </w:rPr>
      </w:pPr>
    </w:p>
    <w:p w14:paraId="4AC724EC" w14:textId="77777777" w:rsidR="00AC67F9" w:rsidRPr="00017BE3" w:rsidRDefault="00AC67F9" w:rsidP="00BB39E9">
      <w:pPr>
        <w:spacing w:line="240" w:lineRule="auto"/>
        <w:rPr>
          <w:rFonts w:ascii="Times New Roman" w:hAnsi="Times New Roman" w:cs="Times New Roman"/>
          <w:b/>
          <w:sz w:val="24"/>
          <w:szCs w:val="24"/>
        </w:rPr>
      </w:pPr>
    </w:p>
    <w:p w14:paraId="0763BA2F" w14:textId="77777777" w:rsidR="004D118A" w:rsidRPr="00017BE3" w:rsidRDefault="004D118A" w:rsidP="00BB39E9">
      <w:pPr>
        <w:spacing w:line="240" w:lineRule="auto"/>
        <w:rPr>
          <w:rFonts w:ascii="Times New Roman" w:hAnsi="Times New Roman" w:cs="Times New Roman"/>
          <w:b/>
          <w:sz w:val="24"/>
          <w:szCs w:val="24"/>
        </w:rPr>
      </w:pPr>
    </w:p>
    <w:p w14:paraId="211F17E1" w14:textId="77777777" w:rsidR="00B334E3" w:rsidRDefault="00B334E3" w:rsidP="008917BF">
      <w:pPr>
        <w:spacing w:line="240" w:lineRule="auto"/>
        <w:rPr>
          <w:rFonts w:ascii="Times New Roman" w:hAnsi="Times New Roman" w:cs="Times New Roman"/>
          <w:b/>
          <w:sz w:val="24"/>
          <w:szCs w:val="24"/>
        </w:rPr>
      </w:pPr>
    </w:p>
    <w:p w14:paraId="4CF566F1" w14:textId="77777777" w:rsidR="00AB4FE5" w:rsidRDefault="00AB4FE5" w:rsidP="008917BF">
      <w:pPr>
        <w:spacing w:line="240" w:lineRule="auto"/>
        <w:rPr>
          <w:rFonts w:ascii="Times New Roman" w:hAnsi="Times New Roman" w:cs="Times New Roman"/>
          <w:b/>
          <w:sz w:val="24"/>
          <w:szCs w:val="24"/>
        </w:rPr>
      </w:pPr>
    </w:p>
    <w:p w14:paraId="7D7AF880" w14:textId="77777777" w:rsidR="00AB4FE5" w:rsidRDefault="00AB4FE5" w:rsidP="008917BF">
      <w:pPr>
        <w:spacing w:line="240" w:lineRule="auto"/>
        <w:rPr>
          <w:rFonts w:ascii="Times New Roman" w:hAnsi="Times New Roman" w:cs="Times New Roman"/>
          <w:b/>
          <w:sz w:val="24"/>
          <w:szCs w:val="24"/>
        </w:rPr>
      </w:pPr>
    </w:p>
    <w:p w14:paraId="050419B1" w14:textId="77777777" w:rsidR="00195085" w:rsidRPr="00017BE3" w:rsidRDefault="009C34F3" w:rsidP="00443C35">
      <w:pPr>
        <w:pStyle w:val="Heading1"/>
      </w:pPr>
      <w:r w:rsidRPr="00017BE3">
        <w:t>Introduction</w:t>
      </w:r>
    </w:p>
    <w:p w14:paraId="150F4F7F" w14:textId="767CD3CA" w:rsidR="00BC29D7" w:rsidRPr="00017BE3" w:rsidRDefault="00B331FC" w:rsidP="008917BF">
      <w:pPr>
        <w:spacing w:line="240" w:lineRule="auto"/>
        <w:rPr>
          <w:rFonts w:ascii="Times New Roman" w:hAnsi="Times New Roman" w:cs="Times New Roman"/>
          <w:b/>
          <w:sz w:val="24"/>
          <w:szCs w:val="24"/>
        </w:rPr>
      </w:pPr>
      <w:r w:rsidRPr="00E675E9">
        <w:rPr>
          <w:rFonts w:ascii="Times New Roman" w:hAnsi="Times New Roman" w:cs="Times New Roman"/>
          <w:sz w:val="24"/>
          <w:szCs w:val="24"/>
          <w:lang w:val="en-US"/>
        </w:rPr>
        <w:lastRenderedPageBreak/>
        <w:t>Intra-s</w:t>
      </w:r>
      <w:r w:rsidR="008917BF" w:rsidRPr="00E675E9">
        <w:rPr>
          <w:rFonts w:ascii="Times New Roman" w:hAnsi="Times New Roman" w:cs="Times New Roman"/>
          <w:sz w:val="24"/>
          <w:szCs w:val="24"/>
          <w:lang w:val="en-US"/>
        </w:rPr>
        <w:t>exual selection has shaped t</w:t>
      </w:r>
      <w:r w:rsidR="00B45524" w:rsidRPr="00E675E9">
        <w:rPr>
          <w:rFonts w:ascii="Times New Roman" w:hAnsi="Times New Roman" w:cs="Times New Roman"/>
          <w:sz w:val="24"/>
          <w:szCs w:val="24"/>
          <w:lang w:val="en-US"/>
        </w:rPr>
        <w:t>he evolution of</w:t>
      </w:r>
      <w:r w:rsidR="00135C0F" w:rsidRPr="00E675E9">
        <w:rPr>
          <w:rFonts w:ascii="Times New Roman" w:hAnsi="Times New Roman" w:cs="Times New Roman"/>
          <w:sz w:val="24"/>
          <w:szCs w:val="24"/>
          <w:lang w:val="en-US"/>
        </w:rPr>
        <w:t xml:space="preserve"> male</w:t>
      </w:r>
      <w:r w:rsidR="00B45524" w:rsidRPr="00E675E9">
        <w:rPr>
          <w:rFonts w:ascii="Times New Roman" w:hAnsi="Times New Roman" w:cs="Times New Roman"/>
          <w:sz w:val="24"/>
          <w:szCs w:val="24"/>
          <w:lang w:val="en-US"/>
        </w:rPr>
        <w:t xml:space="preserve"> </w:t>
      </w:r>
      <w:r w:rsidR="00315BD9" w:rsidRPr="00E675E9">
        <w:rPr>
          <w:rFonts w:ascii="Times New Roman" w:hAnsi="Times New Roman" w:cs="Times New Roman"/>
          <w:sz w:val="24"/>
          <w:szCs w:val="24"/>
          <w:lang w:val="en-US"/>
        </w:rPr>
        <w:t xml:space="preserve">weaponry </w:t>
      </w:r>
      <w:r w:rsidR="00FA2242" w:rsidRPr="00E675E9">
        <w:rPr>
          <w:rFonts w:ascii="Times New Roman" w:hAnsi="Times New Roman" w:cs="Times New Roman"/>
          <w:sz w:val="24"/>
          <w:szCs w:val="24"/>
          <w:lang w:val="en-US"/>
        </w:rPr>
        <w:t xml:space="preserve">and aggressive </w:t>
      </w:r>
      <w:r w:rsidR="00F82EC2" w:rsidRPr="00E675E9">
        <w:rPr>
          <w:rFonts w:ascii="Times New Roman" w:hAnsi="Times New Roman" w:cs="Times New Roman"/>
          <w:sz w:val="24"/>
          <w:szCs w:val="24"/>
        </w:rPr>
        <w:t>behavioural displays</w:t>
      </w:r>
      <w:r w:rsidR="00965675" w:rsidRPr="00E675E9">
        <w:rPr>
          <w:rFonts w:ascii="Times New Roman" w:hAnsi="Times New Roman" w:cs="Times New Roman"/>
          <w:sz w:val="24"/>
          <w:szCs w:val="24"/>
        </w:rPr>
        <w:t xml:space="preserve"> </w:t>
      </w:r>
      <w:r w:rsidR="00B334E3">
        <w:rPr>
          <w:rFonts w:ascii="Times New Roman" w:hAnsi="Times New Roman" w:cs="Times New Roman"/>
          <w:sz w:val="24"/>
          <w:szCs w:val="24"/>
        </w:rPr>
        <w:t>across man</w:t>
      </w:r>
      <w:del w:id="21" w:author="Michael" w:date="2017-08-07T14:04:00Z">
        <w:r w:rsidR="00B334E3" w:rsidDel="00443C35">
          <w:rPr>
            <w:rFonts w:ascii="Times New Roman" w:hAnsi="Times New Roman" w:cs="Times New Roman"/>
            <w:sz w:val="24"/>
            <w:szCs w:val="24"/>
          </w:rPr>
          <w:delText>a</w:delText>
        </w:r>
      </w:del>
      <w:ins w:id="22" w:author="Michael" w:date="2017-08-07T14:04:00Z">
        <w:r w:rsidR="00443C35">
          <w:rPr>
            <w:rFonts w:ascii="Times New Roman" w:hAnsi="Times New Roman" w:cs="Times New Roman"/>
            <w:sz w:val="24"/>
            <w:szCs w:val="24"/>
          </w:rPr>
          <w:t>y</w:t>
        </w:r>
      </w:ins>
      <w:r w:rsidR="00B334E3">
        <w:rPr>
          <w:rFonts w:ascii="Times New Roman" w:hAnsi="Times New Roman" w:cs="Times New Roman"/>
          <w:sz w:val="24"/>
          <w:szCs w:val="24"/>
        </w:rPr>
        <w:t xml:space="preserve"> taxa </w:t>
      </w:r>
      <w:r w:rsidR="00693A14" w:rsidRPr="00E675E9">
        <w:rPr>
          <w:rFonts w:ascii="Times New Roman" w:hAnsi="Times New Roman" w:cs="Times New Roman"/>
          <w:sz w:val="24"/>
          <w:szCs w:val="24"/>
        </w:rPr>
        <w:t>(</w:t>
      </w:r>
      <w:r w:rsidR="00412146" w:rsidRPr="00E675E9">
        <w:rPr>
          <w:rFonts w:ascii="Times New Roman" w:hAnsi="Times New Roman" w:cs="Times New Roman"/>
          <w:sz w:val="24"/>
          <w:szCs w:val="24"/>
        </w:rPr>
        <w:t>Anderson</w:t>
      </w:r>
      <w:r w:rsidR="00693A14" w:rsidRPr="00E675E9">
        <w:rPr>
          <w:rFonts w:ascii="Times New Roman" w:hAnsi="Times New Roman" w:cs="Times New Roman"/>
          <w:sz w:val="24"/>
          <w:szCs w:val="24"/>
        </w:rPr>
        <w:t>, 1994;</w:t>
      </w:r>
      <w:r w:rsidR="00375505" w:rsidRPr="00375505">
        <w:rPr>
          <w:rFonts w:ascii="Times New Roman" w:hAnsi="Times New Roman" w:cs="Times New Roman"/>
          <w:sz w:val="24"/>
          <w:szCs w:val="24"/>
          <w:lang w:val="en-GB"/>
        </w:rPr>
        <w:t xml:space="preserve"> </w:t>
      </w:r>
      <w:proofErr w:type="spellStart"/>
      <w:r w:rsidR="00375505">
        <w:rPr>
          <w:rFonts w:ascii="Times New Roman" w:hAnsi="Times New Roman" w:cs="Times New Roman"/>
          <w:sz w:val="24"/>
          <w:szCs w:val="24"/>
          <w:lang w:val="en-GB"/>
        </w:rPr>
        <w:t>Emlen</w:t>
      </w:r>
      <w:proofErr w:type="spellEnd"/>
      <w:r w:rsidR="00375505">
        <w:rPr>
          <w:rFonts w:ascii="Times New Roman" w:hAnsi="Times New Roman" w:cs="Times New Roman"/>
          <w:sz w:val="24"/>
          <w:szCs w:val="24"/>
          <w:lang w:val="en-GB"/>
        </w:rPr>
        <w:t>, 2008;</w:t>
      </w:r>
      <w:r w:rsidR="00693A14" w:rsidRPr="00E675E9">
        <w:rPr>
          <w:rFonts w:ascii="Times New Roman" w:hAnsi="Times New Roman" w:cs="Times New Roman"/>
          <w:sz w:val="24"/>
          <w:szCs w:val="24"/>
        </w:rPr>
        <w:t xml:space="preserve"> </w:t>
      </w:r>
      <w:proofErr w:type="spellStart"/>
      <w:r w:rsidR="00693A14" w:rsidRPr="00E675E9">
        <w:rPr>
          <w:rFonts w:ascii="Times New Roman" w:hAnsi="Times New Roman" w:cs="Times New Roman"/>
          <w:sz w:val="24"/>
          <w:szCs w:val="24"/>
        </w:rPr>
        <w:t>Zahavi</w:t>
      </w:r>
      <w:proofErr w:type="spellEnd"/>
      <w:r w:rsidR="00693A14" w:rsidRPr="00E675E9">
        <w:rPr>
          <w:rFonts w:ascii="Times New Roman" w:hAnsi="Times New Roman" w:cs="Times New Roman"/>
          <w:sz w:val="24"/>
          <w:szCs w:val="24"/>
        </w:rPr>
        <w:t>, 1975).</w:t>
      </w:r>
      <w:r w:rsidR="00315BD9" w:rsidRPr="00E675E9">
        <w:rPr>
          <w:rFonts w:ascii="Times New Roman" w:hAnsi="Times New Roman" w:cs="Times New Roman"/>
          <w:sz w:val="24"/>
          <w:szCs w:val="24"/>
        </w:rPr>
        <w:t xml:space="preserve"> </w:t>
      </w:r>
      <w:r w:rsidR="00662A3C" w:rsidRPr="00E675E9">
        <w:rPr>
          <w:rFonts w:ascii="Times New Roman" w:hAnsi="Times New Roman" w:cs="Times New Roman"/>
          <w:sz w:val="24"/>
          <w:szCs w:val="24"/>
        </w:rPr>
        <w:t>C</w:t>
      </w:r>
      <w:r w:rsidR="00C658FF" w:rsidRPr="00E675E9">
        <w:rPr>
          <w:rFonts w:ascii="Times New Roman" w:hAnsi="Times New Roman" w:cs="Times New Roman"/>
          <w:sz w:val="24"/>
          <w:szCs w:val="24"/>
        </w:rPr>
        <w:t>laws, horns and canines</w:t>
      </w:r>
      <w:r w:rsidR="002027BE" w:rsidRPr="00E675E9">
        <w:rPr>
          <w:rFonts w:ascii="Times New Roman" w:hAnsi="Times New Roman" w:cs="Times New Roman"/>
          <w:sz w:val="24"/>
          <w:szCs w:val="24"/>
        </w:rPr>
        <w:t xml:space="preserve"> operate</w:t>
      </w:r>
      <w:r w:rsidR="00D10893" w:rsidRPr="00E675E9">
        <w:rPr>
          <w:rFonts w:ascii="Times New Roman" w:hAnsi="Times New Roman" w:cs="Times New Roman"/>
          <w:sz w:val="24"/>
          <w:szCs w:val="24"/>
        </w:rPr>
        <w:t xml:space="preserve"> in concert with </w:t>
      </w:r>
      <w:r w:rsidR="00292BC9" w:rsidRPr="00E675E9">
        <w:rPr>
          <w:rFonts w:ascii="Times New Roman" w:hAnsi="Times New Roman" w:cs="Times New Roman"/>
          <w:sz w:val="24"/>
          <w:szCs w:val="24"/>
        </w:rPr>
        <w:t xml:space="preserve">fighting styles </w:t>
      </w:r>
      <w:r w:rsidR="00356CFC" w:rsidRPr="00E675E9">
        <w:rPr>
          <w:rFonts w:ascii="Times New Roman" w:hAnsi="Times New Roman" w:cs="Times New Roman"/>
          <w:sz w:val="24"/>
          <w:szCs w:val="24"/>
        </w:rPr>
        <w:t>to determine the outcome o</w:t>
      </w:r>
      <w:r w:rsidR="00292BC9" w:rsidRPr="00E675E9">
        <w:rPr>
          <w:rFonts w:ascii="Times New Roman" w:hAnsi="Times New Roman" w:cs="Times New Roman"/>
          <w:sz w:val="24"/>
          <w:szCs w:val="24"/>
        </w:rPr>
        <w:t>f fights (</w:t>
      </w:r>
      <w:r w:rsidR="00375505">
        <w:rPr>
          <w:rFonts w:ascii="Times New Roman" w:hAnsi="Times New Roman" w:cs="Times New Roman"/>
          <w:sz w:val="24"/>
          <w:szCs w:val="24"/>
          <w:lang w:val="en-GB"/>
        </w:rPr>
        <w:t>McCullough</w:t>
      </w:r>
      <w:r w:rsidR="00375505" w:rsidRPr="00375505">
        <w:rPr>
          <w:rFonts w:ascii="Times New Roman" w:hAnsi="Times New Roman" w:cs="Times New Roman"/>
          <w:sz w:val="24"/>
          <w:szCs w:val="24"/>
          <w:lang w:val="en-GB"/>
        </w:rPr>
        <w:t>, Mill</w:t>
      </w:r>
      <w:r w:rsidR="00375505">
        <w:rPr>
          <w:rFonts w:ascii="Times New Roman" w:hAnsi="Times New Roman" w:cs="Times New Roman"/>
          <w:sz w:val="24"/>
          <w:szCs w:val="24"/>
          <w:lang w:val="en-GB"/>
        </w:rPr>
        <w:t xml:space="preserve">er, &amp; </w:t>
      </w:r>
      <w:proofErr w:type="spellStart"/>
      <w:r w:rsidR="00375505">
        <w:rPr>
          <w:rFonts w:ascii="Times New Roman" w:hAnsi="Times New Roman" w:cs="Times New Roman"/>
          <w:sz w:val="24"/>
          <w:szCs w:val="24"/>
          <w:lang w:val="en-GB"/>
        </w:rPr>
        <w:t>Emlen</w:t>
      </w:r>
      <w:proofErr w:type="spellEnd"/>
      <w:r w:rsidR="00375505">
        <w:rPr>
          <w:rFonts w:ascii="Times New Roman" w:hAnsi="Times New Roman" w:cs="Times New Roman"/>
          <w:sz w:val="24"/>
          <w:szCs w:val="24"/>
          <w:lang w:val="en-GB"/>
        </w:rPr>
        <w:t>, 2016</w:t>
      </w:r>
      <w:r w:rsidR="001B4599" w:rsidRPr="00E675E9">
        <w:rPr>
          <w:rFonts w:ascii="Times New Roman" w:hAnsi="Times New Roman" w:cs="Times New Roman"/>
          <w:sz w:val="24"/>
          <w:szCs w:val="24"/>
        </w:rPr>
        <w:t>)</w:t>
      </w:r>
      <w:r w:rsidR="003C7330" w:rsidRPr="00E675E9">
        <w:rPr>
          <w:rFonts w:ascii="Times New Roman" w:hAnsi="Times New Roman" w:cs="Times New Roman"/>
          <w:sz w:val="24"/>
          <w:szCs w:val="24"/>
        </w:rPr>
        <w:t xml:space="preserve">. </w:t>
      </w:r>
      <w:ins w:id="23" w:author="Michael" w:date="2017-08-07T14:05:00Z">
        <w:r w:rsidR="00443C35">
          <w:rPr>
            <w:rFonts w:ascii="Times New Roman" w:hAnsi="Times New Roman" w:cs="Times New Roman"/>
            <w:sz w:val="24"/>
            <w:szCs w:val="24"/>
          </w:rPr>
          <w:t xml:space="preserve">Despite the importance of phenotypic traits, </w:t>
        </w:r>
      </w:ins>
      <w:del w:id="24" w:author="Michael" w:date="2017-08-07T14:06:00Z">
        <w:r w:rsidR="003C7330" w:rsidRPr="00E675E9" w:rsidDel="00443C35">
          <w:rPr>
            <w:rFonts w:ascii="Times New Roman" w:hAnsi="Times New Roman" w:cs="Times New Roman"/>
            <w:sz w:val="24"/>
            <w:szCs w:val="24"/>
          </w:rPr>
          <w:delText>F</w:delText>
        </w:r>
      </w:del>
      <w:ins w:id="25" w:author="Michael" w:date="2017-08-07T14:06:00Z">
        <w:r w:rsidR="00443C35">
          <w:rPr>
            <w:rFonts w:ascii="Times New Roman" w:hAnsi="Times New Roman" w:cs="Times New Roman"/>
            <w:sz w:val="24"/>
            <w:szCs w:val="24"/>
          </w:rPr>
          <w:t>f</w:t>
        </w:r>
      </w:ins>
      <w:r w:rsidR="003C7330" w:rsidRPr="00E675E9">
        <w:rPr>
          <w:rFonts w:ascii="Times New Roman" w:hAnsi="Times New Roman" w:cs="Times New Roman"/>
          <w:sz w:val="24"/>
          <w:szCs w:val="24"/>
        </w:rPr>
        <w:t>ighting performance is also influenced by non-phenotypic traits</w:t>
      </w:r>
      <w:del w:id="26" w:author="Michael" w:date="2017-08-07T14:06:00Z">
        <w:r w:rsidR="003C7330" w:rsidRPr="00E675E9" w:rsidDel="00443C35">
          <w:rPr>
            <w:rFonts w:ascii="Times New Roman" w:hAnsi="Times New Roman" w:cs="Times New Roman"/>
            <w:sz w:val="24"/>
            <w:szCs w:val="24"/>
          </w:rPr>
          <w:delText>,</w:delText>
        </w:r>
      </w:del>
      <w:r w:rsidR="003C7330" w:rsidRPr="00E675E9">
        <w:rPr>
          <w:rFonts w:ascii="Times New Roman" w:hAnsi="Times New Roman" w:cs="Times New Roman"/>
          <w:sz w:val="24"/>
          <w:szCs w:val="24"/>
        </w:rPr>
        <w:t xml:space="preserve"> s</w:t>
      </w:r>
      <w:del w:id="27" w:author="Michael" w:date="2017-08-07T14:06:00Z">
        <w:r w:rsidR="003C7330" w:rsidRPr="00E675E9" w:rsidDel="00443C35">
          <w:rPr>
            <w:rFonts w:ascii="Times New Roman" w:hAnsi="Times New Roman" w:cs="Times New Roman"/>
            <w:sz w:val="24"/>
            <w:szCs w:val="24"/>
          </w:rPr>
          <w:delText>o</w:delText>
        </w:r>
      </w:del>
      <w:ins w:id="28" w:author="Michael" w:date="2017-08-07T14:06:00Z">
        <w:r w:rsidR="00443C35">
          <w:rPr>
            <w:rFonts w:ascii="Times New Roman" w:hAnsi="Times New Roman" w:cs="Times New Roman"/>
            <w:sz w:val="24"/>
            <w:szCs w:val="24"/>
          </w:rPr>
          <w:t>uch</w:t>
        </w:r>
      </w:ins>
      <w:r w:rsidR="003C7330" w:rsidRPr="00E675E9">
        <w:rPr>
          <w:rFonts w:ascii="Times New Roman" w:hAnsi="Times New Roman" w:cs="Times New Roman"/>
          <w:sz w:val="24"/>
          <w:szCs w:val="24"/>
        </w:rPr>
        <w:t xml:space="preserve"> that social dominance rank (</w:t>
      </w:r>
      <w:proofErr w:type="spellStart"/>
      <w:r w:rsidR="003C7330" w:rsidRPr="00E675E9">
        <w:rPr>
          <w:rFonts w:ascii="Times New Roman" w:hAnsi="Times New Roman" w:cs="Times New Roman"/>
          <w:sz w:val="24"/>
          <w:szCs w:val="24"/>
        </w:rPr>
        <w:t>Vogal</w:t>
      </w:r>
      <w:proofErr w:type="spellEnd"/>
      <w:r w:rsidR="003C7330" w:rsidRPr="00E675E9">
        <w:rPr>
          <w:rFonts w:ascii="Times New Roman" w:hAnsi="Times New Roman" w:cs="Times New Roman"/>
          <w:sz w:val="24"/>
          <w:szCs w:val="24"/>
        </w:rPr>
        <w:t>, 2005) and past successes (</w:t>
      </w:r>
      <w:r w:rsidR="005D43E8">
        <w:rPr>
          <w:rFonts w:ascii="Times New Roman" w:hAnsi="Times New Roman" w:cs="Times New Roman"/>
          <w:sz w:val="24"/>
          <w:szCs w:val="24"/>
          <w:lang w:val="en-GB"/>
        </w:rPr>
        <w:t xml:space="preserve">Hsu, </w:t>
      </w:r>
      <w:proofErr w:type="spellStart"/>
      <w:r w:rsidR="005D43E8">
        <w:rPr>
          <w:rFonts w:ascii="Times New Roman" w:hAnsi="Times New Roman" w:cs="Times New Roman"/>
          <w:sz w:val="24"/>
          <w:szCs w:val="24"/>
          <w:lang w:val="en-GB"/>
        </w:rPr>
        <w:t>Earley</w:t>
      </w:r>
      <w:proofErr w:type="spellEnd"/>
      <w:r w:rsidR="005D43E8">
        <w:rPr>
          <w:rFonts w:ascii="Times New Roman" w:hAnsi="Times New Roman" w:cs="Times New Roman"/>
          <w:sz w:val="24"/>
          <w:szCs w:val="24"/>
          <w:lang w:val="en-GB"/>
        </w:rPr>
        <w:t>, &amp; Wolf, 2006</w:t>
      </w:r>
      <w:r w:rsidR="003C7330" w:rsidRPr="00E675E9">
        <w:rPr>
          <w:rFonts w:ascii="Times New Roman" w:hAnsi="Times New Roman" w:cs="Times New Roman"/>
          <w:sz w:val="24"/>
          <w:szCs w:val="24"/>
        </w:rPr>
        <w:t xml:space="preserve">) </w:t>
      </w:r>
      <w:ins w:id="29" w:author="Michael" w:date="2017-08-07T14:06:00Z">
        <w:r w:rsidR="00443C35">
          <w:rPr>
            <w:rFonts w:ascii="Times New Roman" w:hAnsi="Times New Roman" w:cs="Times New Roman"/>
            <w:sz w:val="24"/>
            <w:szCs w:val="24"/>
          </w:rPr>
          <w:t xml:space="preserve">can </w:t>
        </w:r>
      </w:ins>
      <w:r w:rsidR="003C7330" w:rsidRPr="00E675E9">
        <w:rPr>
          <w:rFonts w:ascii="Times New Roman" w:hAnsi="Times New Roman" w:cs="Times New Roman"/>
          <w:sz w:val="24"/>
          <w:szCs w:val="24"/>
        </w:rPr>
        <w:t xml:space="preserve">influence fight outcomes. </w:t>
      </w:r>
      <w:ins w:id="30" w:author="Michael" w:date="2017-08-07T14:12:00Z">
        <w:r w:rsidR="00443C35">
          <w:rPr>
            <w:rFonts w:ascii="Times New Roman" w:hAnsi="Times New Roman" w:cs="Times New Roman"/>
            <w:sz w:val="24"/>
            <w:szCs w:val="24"/>
          </w:rPr>
          <w:t>More importantly</w:t>
        </w:r>
      </w:ins>
      <w:del w:id="31" w:author="Michael" w:date="2017-08-07T14:12:00Z">
        <w:r w:rsidR="003C7330" w:rsidRPr="00E675E9" w:rsidDel="00443C35">
          <w:rPr>
            <w:rFonts w:ascii="Times New Roman" w:hAnsi="Times New Roman" w:cs="Times New Roman"/>
            <w:sz w:val="24"/>
            <w:szCs w:val="24"/>
          </w:rPr>
          <w:delText>However</w:delText>
        </w:r>
      </w:del>
      <w:r w:rsidR="003C7330" w:rsidRPr="00E675E9">
        <w:rPr>
          <w:rFonts w:ascii="Times New Roman" w:hAnsi="Times New Roman" w:cs="Times New Roman"/>
          <w:sz w:val="24"/>
          <w:szCs w:val="24"/>
        </w:rPr>
        <w:t>, the s</w:t>
      </w:r>
      <w:r w:rsidR="007C0FED" w:rsidRPr="00E675E9">
        <w:rPr>
          <w:rFonts w:ascii="Times New Roman" w:hAnsi="Times New Roman" w:cs="Times New Roman"/>
          <w:sz w:val="24"/>
          <w:szCs w:val="24"/>
        </w:rPr>
        <w:t>econdary sexual characters involved in fights</w:t>
      </w:r>
      <w:r w:rsidR="001F1EB0" w:rsidRPr="00E675E9">
        <w:rPr>
          <w:rFonts w:ascii="Times New Roman" w:hAnsi="Times New Roman" w:cs="Times New Roman"/>
          <w:sz w:val="24"/>
          <w:szCs w:val="24"/>
        </w:rPr>
        <w:t xml:space="preserve"> and dominance displays </w:t>
      </w:r>
      <w:r w:rsidR="00AE5D98" w:rsidRPr="00E675E9">
        <w:rPr>
          <w:rFonts w:ascii="Times New Roman" w:hAnsi="Times New Roman" w:cs="Times New Roman"/>
          <w:sz w:val="24"/>
          <w:szCs w:val="24"/>
        </w:rPr>
        <w:t>are rarely associated with male fertility (</w:t>
      </w:r>
      <w:proofErr w:type="spellStart"/>
      <w:r w:rsidR="00AE5D98" w:rsidRPr="00E675E9">
        <w:rPr>
          <w:rFonts w:ascii="Times New Roman" w:hAnsi="Times New Roman" w:cs="Times New Roman"/>
          <w:sz w:val="24"/>
          <w:szCs w:val="24"/>
        </w:rPr>
        <w:t>Mautz</w:t>
      </w:r>
      <w:proofErr w:type="spellEnd"/>
      <w:r w:rsidR="00AE5D98" w:rsidRPr="00E675E9">
        <w:rPr>
          <w:rFonts w:ascii="Times New Roman" w:hAnsi="Times New Roman" w:cs="Times New Roman"/>
          <w:sz w:val="24"/>
          <w:szCs w:val="24"/>
        </w:rPr>
        <w:t xml:space="preserve"> et al., 2012)</w:t>
      </w:r>
      <w:r w:rsidR="000F4833" w:rsidRPr="00E675E9">
        <w:rPr>
          <w:rFonts w:ascii="Times New Roman" w:hAnsi="Times New Roman" w:cs="Times New Roman"/>
          <w:sz w:val="24"/>
          <w:szCs w:val="24"/>
        </w:rPr>
        <w:t>, s</w:t>
      </w:r>
      <w:r w:rsidR="00E85349" w:rsidRPr="00E675E9">
        <w:rPr>
          <w:rFonts w:ascii="Times New Roman" w:hAnsi="Times New Roman" w:cs="Times New Roman"/>
          <w:sz w:val="24"/>
          <w:szCs w:val="24"/>
        </w:rPr>
        <w:t xml:space="preserve">uggesting </w:t>
      </w:r>
      <w:r w:rsidR="003C7330" w:rsidRPr="00E675E9">
        <w:rPr>
          <w:rFonts w:ascii="Times New Roman" w:hAnsi="Times New Roman" w:cs="Times New Roman"/>
          <w:sz w:val="24"/>
          <w:szCs w:val="24"/>
        </w:rPr>
        <w:t xml:space="preserve">intra-sexual competition </w:t>
      </w:r>
      <w:r w:rsidR="000F4833" w:rsidRPr="00E675E9">
        <w:rPr>
          <w:rFonts w:ascii="Times New Roman" w:hAnsi="Times New Roman" w:cs="Times New Roman"/>
          <w:sz w:val="24"/>
          <w:szCs w:val="24"/>
        </w:rPr>
        <w:t>enhance</w:t>
      </w:r>
      <w:r w:rsidR="00E85349" w:rsidRPr="00E675E9">
        <w:rPr>
          <w:rFonts w:ascii="Times New Roman" w:hAnsi="Times New Roman" w:cs="Times New Roman"/>
          <w:sz w:val="24"/>
          <w:szCs w:val="24"/>
        </w:rPr>
        <w:t>s</w:t>
      </w:r>
      <w:r w:rsidR="000F4833" w:rsidRPr="00E675E9">
        <w:rPr>
          <w:rFonts w:ascii="Times New Roman" w:hAnsi="Times New Roman" w:cs="Times New Roman"/>
          <w:sz w:val="24"/>
          <w:szCs w:val="24"/>
        </w:rPr>
        <w:t xml:space="preserve"> reproductive success</w:t>
      </w:r>
      <w:r w:rsidR="007658F4" w:rsidRPr="00E675E9">
        <w:rPr>
          <w:rFonts w:ascii="Times New Roman" w:hAnsi="Times New Roman" w:cs="Times New Roman"/>
          <w:sz w:val="24"/>
          <w:szCs w:val="24"/>
        </w:rPr>
        <w:t xml:space="preserve"> v</w:t>
      </w:r>
      <w:r w:rsidR="00AB4FE5">
        <w:rPr>
          <w:rFonts w:ascii="Times New Roman" w:hAnsi="Times New Roman" w:cs="Times New Roman"/>
          <w:sz w:val="24"/>
          <w:szCs w:val="24"/>
        </w:rPr>
        <w:t>ia contest competition</w:t>
      </w:r>
      <w:r w:rsidR="00946CB5" w:rsidRPr="00E675E9">
        <w:rPr>
          <w:rFonts w:ascii="Times New Roman" w:hAnsi="Times New Roman" w:cs="Times New Roman"/>
          <w:sz w:val="24"/>
          <w:szCs w:val="24"/>
        </w:rPr>
        <w:t>.</w:t>
      </w:r>
    </w:p>
    <w:p w14:paraId="6A4979B2" w14:textId="0DE1A2FE" w:rsidR="00AF5FD0" w:rsidRPr="0058261C" w:rsidRDefault="00E8347F" w:rsidP="00E8347F">
      <w:pPr>
        <w:spacing w:line="240" w:lineRule="auto"/>
        <w:ind w:firstLine="720"/>
        <w:rPr>
          <w:rFonts w:ascii="Times New Roman" w:hAnsi="Times New Roman" w:cs="Times New Roman"/>
          <w:sz w:val="24"/>
          <w:szCs w:val="24"/>
        </w:rPr>
      </w:pPr>
      <w:ins w:id="32" w:author="Michael" w:date="2017-08-07T14:14:00Z">
        <w:r>
          <w:rPr>
            <w:rFonts w:ascii="Times New Roman" w:hAnsi="Times New Roman" w:cs="Times New Roman"/>
            <w:sz w:val="24"/>
            <w:szCs w:val="24"/>
          </w:rPr>
          <w:t>Like all other animals, h</w:t>
        </w:r>
      </w:ins>
      <w:del w:id="33" w:author="Michael" w:date="2017-08-07T14:14:00Z">
        <w:r w:rsidR="00360081" w:rsidRPr="00E9557E" w:rsidDel="00E8347F">
          <w:rPr>
            <w:rFonts w:ascii="Times New Roman" w:hAnsi="Times New Roman" w:cs="Times New Roman"/>
            <w:sz w:val="24"/>
            <w:szCs w:val="24"/>
          </w:rPr>
          <w:delText>H</w:delText>
        </w:r>
      </w:del>
      <w:r w:rsidR="00702D15" w:rsidRPr="00E9557E">
        <w:rPr>
          <w:rFonts w:ascii="Times New Roman" w:hAnsi="Times New Roman" w:cs="Times New Roman"/>
          <w:sz w:val="24"/>
          <w:szCs w:val="24"/>
        </w:rPr>
        <w:t>uman</w:t>
      </w:r>
      <w:del w:id="34" w:author="Michael" w:date="2017-08-07T14:15:00Z">
        <w:r w:rsidR="00702D15" w:rsidRPr="00E9557E" w:rsidDel="00E8347F">
          <w:rPr>
            <w:rFonts w:ascii="Times New Roman" w:hAnsi="Times New Roman" w:cs="Times New Roman"/>
            <w:sz w:val="24"/>
            <w:szCs w:val="24"/>
          </w:rPr>
          <w:delText>s</w:delText>
        </w:r>
      </w:del>
      <w:r w:rsidR="00702D15" w:rsidRPr="00E9557E">
        <w:rPr>
          <w:rFonts w:ascii="Times New Roman" w:hAnsi="Times New Roman" w:cs="Times New Roman"/>
          <w:sz w:val="24"/>
          <w:szCs w:val="24"/>
        </w:rPr>
        <w:t xml:space="preserve"> </w:t>
      </w:r>
      <w:r w:rsidR="00AE3CAA" w:rsidRPr="00E9557E">
        <w:rPr>
          <w:rFonts w:ascii="Times New Roman" w:hAnsi="Times New Roman" w:cs="Times New Roman"/>
          <w:sz w:val="24"/>
          <w:szCs w:val="24"/>
        </w:rPr>
        <w:t xml:space="preserve">males </w:t>
      </w:r>
      <w:r w:rsidR="00702D15" w:rsidRPr="00E9557E">
        <w:rPr>
          <w:rFonts w:ascii="Times New Roman" w:hAnsi="Times New Roman" w:cs="Times New Roman"/>
          <w:sz w:val="24"/>
          <w:szCs w:val="24"/>
        </w:rPr>
        <w:t xml:space="preserve">also compete </w:t>
      </w:r>
      <w:r w:rsidR="00757D6F" w:rsidRPr="00E9557E">
        <w:rPr>
          <w:rFonts w:ascii="Times New Roman" w:hAnsi="Times New Roman" w:cs="Times New Roman"/>
          <w:sz w:val="24"/>
          <w:szCs w:val="24"/>
        </w:rPr>
        <w:t xml:space="preserve">intra-sexually via </w:t>
      </w:r>
      <w:r w:rsidR="009B5962" w:rsidRPr="00E9557E">
        <w:rPr>
          <w:rFonts w:ascii="Times New Roman" w:hAnsi="Times New Roman" w:cs="Times New Roman"/>
          <w:sz w:val="24"/>
          <w:szCs w:val="24"/>
        </w:rPr>
        <w:t xml:space="preserve">behavioural </w:t>
      </w:r>
      <w:r w:rsidR="00757D6F" w:rsidRPr="00E9557E">
        <w:rPr>
          <w:rFonts w:ascii="Times New Roman" w:hAnsi="Times New Roman" w:cs="Times New Roman"/>
          <w:sz w:val="24"/>
          <w:szCs w:val="24"/>
        </w:rPr>
        <w:t>displays</w:t>
      </w:r>
      <w:r w:rsidR="00702D15" w:rsidRPr="00E9557E">
        <w:rPr>
          <w:rFonts w:ascii="Times New Roman" w:hAnsi="Times New Roman" w:cs="Times New Roman"/>
          <w:sz w:val="24"/>
          <w:szCs w:val="24"/>
        </w:rPr>
        <w:t xml:space="preserve"> </w:t>
      </w:r>
      <w:r w:rsidR="00574D6E" w:rsidRPr="00E9557E">
        <w:rPr>
          <w:rFonts w:ascii="Times New Roman" w:hAnsi="Times New Roman" w:cs="Times New Roman"/>
          <w:sz w:val="24"/>
          <w:szCs w:val="24"/>
        </w:rPr>
        <w:t xml:space="preserve">that incorporate </w:t>
      </w:r>
      <w:r w:rsidR="00946CB5" w:rsidRPr="00E9557E">
        <w:rPr>
          <w:rFonts w:ascii="Times New Roman" w:hAnsi="Times New Roman" w:cs="Times New Roman"/>
          <w:sz w:val="24"/>
          <w:szCs w:val="24"/>
        </w:rPr>
        <w:t xml:space="preserve">facial and bodily </w:t>
      </w:r>
      <w:r w:rsidR="00C12F19" w:rsidRPr="00E9557E">
        <w:rPr>
          <w:rFonts w:ascii="Times New Roman" w:hAnsi="Times New Roman" w:cs="Times New Roman"/>
          <w:sz w:val="24"/>
          <w:szCs w:val="24"/>
        </w:rPr>
        <w:t xml:space="preserve">secondary sexual </w:t>
      </w:r>
      <w:del w:id="35" w:author="Michael" w:date="2017-08-07T14:28:00Z">
        <w:r w:rsidR="00C12F19" w:rsidRPr="00E9557E" w:rsidDel="0058261C">
          <w:rPr>
            <w:rFonts w:ascii="Times New Roman" w:hAnsi="Times New Roman" w:cs="Times New Roman"/>
            <w:sz w:val="24"/>
            <w:szCs w:val="24"/>
          </w:rPr>
          <w:delText xml:space="preserve">characteristics </w:delText>
        </w:r>
      </w:del>
      <w:ins w:id="36" w:author="Michael" w:date="2017-08-07T14:28:00Z">
        <w:r w:rsidR="0058261C">
          <w:rPr>
            <w:rFonts w:ascii="Times New Roman" w:hAnsi="Times New Roman" w:cs="Times New Roman"/>
            <w:sz w:val="24"/>
            <w:szCs w:val="24"/>
          </w:rPr>
          <w:t>traits</w:t>
        </w:r>
        <w:r w:rsidR="0058261C" w:rsidRPr="00E9557E">
          <w:rPr>
            <w:rFonts w:ascii="Times New Roman" w:hAnsi="Times New Roman" w:cs="Times New Roman"/>
            <w:sz w:val="24"/>
            <w:szCs w:val="24"/>
          </w:rPr>
          <w:t xml:space="preserve"> </w:t>
        </w:r>
      </w:ins>
      <w:r w:rsidR="00702D15" w:rsidRPr="00E9557E">
        <w:rPr>
          <w:rFonts w:ascii="Times New Roman" w:hAnsi="Times New Roman" w:cs="Times New Roman"/>
          <w:sz w:val="24"/>
          <w:szCs w:val="24"/>
        </w:rPr>
        <w:t>(</w:t>
      </w:r>
      <w:r w:rsidR="008B0C76" w:rsidRPr="00E9557E">
        <w:rPr>
          <w:rFonts w:ascii="Times New Roman" w:hAnsi="Times New Roman" w:cs="Times New Roman"/>
          <w:sz w:val="24"/>
          <w:szCs w:val="24"/>
        </w:rPr>
        <w:t xml:space="preserve">Archer, 2009; </w:t>
      </w:r>
      <w:r w:rsidR="00757D6F" w:rsidRPr="00E9557E">
        <w:rPr>
          <w:rFonts w:ascii="Times New Roman" w:hAnsi="Times New Roman" w:cs="Times New Roman"/>
          <w:sz w:val="24"/>
          <w:szCs w:val="24"/>
        </w:rPr>
        <w:t xml:space="preserve">Puts, </w:t>
      </w:r>
      <w:r w:rsidR="00D55CE2" w:rsidRPr="00E9557E">
        <w:rPr>
          <w:rFonts w:ascii="Times New Roman" w:hAnsi="Times New Roman" w:cs="Times New Roman"/>
          <w:sz w:val="24"/>
          <w:szCs w:val="24"/>
        </w:rPr>
        <w:t>2016</w:t>
      </w:r>
      <w:r w:rsidR="00702D15" w:rsidRPr="00E9557E">
        <w:rPr>
          <w:rFonts w:ascii="Times New Roman" w:hAnsi="Times New Roman" w:cs="Times New Roman"/>
          <w:sz w:val="24"/>
          <w:szCs w:val="24"/>
        </w:rPr>
        <w:t>)</w:t>
      </w:r>
      <w:ins w:id="37" w:author="Michael" w:date="2017-08-07T14:27:00Z">
        <w:r w:rsidR="0058261C">
          <w:rPr>
            <w:rFonts w:ascii="Times New Roman" w:hAnsi="Times New Roman" w:cs="Times New Roman"/>
            <w:sz w:val="24"/>
            <w:szCs w:val="24"/>
          </w:rPr>
          <w:t xml:space="preserve">. </w:t>
        </w:r>
      </w:ins>
      <w:del w:id="38" w:author="Michael" w:date="2017-08-07T14:28:00Z">
        <w:r w:rsidR="00DB3A5B" w:rsidRPr="00E9557E" w:rsidDel="0058261C">
          <w:rPr>
            <w:rFonts w:ascii="Times New Roman" w:hAnsi="Times New Roman" w:cs="Times New Roman"/>
            <w:sz w:val="24"/>
            <w:szCs w:val="24"/>
          </w:rPr>
          <w:delText xml:space="preserve">, which may </w:delText>
        </w:r>
        <w:r w:rsidR="00C658FF" w:rsidRPr="00E9557E" w:rsidDel="0058261C">
          <w:rPr>
            <w:rFonts w:ascii="Times New Roman" w:hAnsi="Times New Roman" w:cs="Times New Roman"/>
            <w:sz w:val="24"/>
            <w:szCs w:val="24"/>
          </w:rPr>
          <w:delText>have been</w:delText>
        </w:r>
      </w:del>
      <w:del w:id="39" w:author="Michael" w:date="2017-08-07T14:30:00Z">
        <w:r w:rsidR="00C658FF" w:rsidRPr="00E9557E" w:rsidDel="0058261C">
          <w:rPr>
            <w:rFonts w:ascii="Times New Roman" w:hAnsi="Times New Roman" w:cs="Times New Roman"/>
            <w:sz w:val="24"/>
            <w:szCs w:val="24"/>
          </w:rPr>
          <w:delText xml:space="preserve"> shaped by contest competit</w:delText>
        </w:r>
        <w:r w:rsidR="00B011CB" w:rsidRPr="00E9557E" w:rsidDel="0058261C">
          <w:rPr>
            <w:rFonts w:ascii="Times New Roman" w:hAnsi="Times New Roman" w:cs="Times New Roman"/>
            <w:sz w:val="24"/>
            <w:szCs w:val="24"/>
          </w:rPr>
          <w:delText>i</w:delText>
        </w:r>
        <w:r w:rsidR="00C658FF" w:rsidRPr="00E9557E" w:rsidDel="0058261C">
          <w:rPr>
            <w:rFonts w:ascii="Times New Roman" w:hAnsi="Times New Roman" w:cs="Times New Roman"/>
            <w:sz w:val="24"/>
            <w:szCs w:val="24"/>
          </w:rPr>
          <w:delText>on in ancestral environments (Puts, Bailey, &amp; Reno, 2015)</w:delText>
        </w:r>
        <w:r w:rsidR="00DE4A57" w:rsidRPr="00E9557E" w:rsidDel="0058261C">
          <w:rPr>
            <w:rFonts w:ascii="Times New Roman" w:hAnsi="Times New Roman" w:cs="Times New Roman"/>
            <w:sz w:val="24"/>
            <w:szCs w:val="24"/>
          </w:rPr>
          <w:delText xml:space="preserve">. </w:delText>
        </w:r>
      </w:del>
      <w:r w:rsidR="00AC1C07" w:rsidRPr="00E9557E">
        <w:rPr>
          <w:rFonts w:ascii="Times New Roman" w:hAnsi="Times New Roman" w:cs="Times New Roman"/>
          <w:sz w:val="24"/>
          <w:szCs w:val="24"/>
        </w:rPr>
        <w:t>Masculine f</w:t>
      </w:r>
      <w:r w:rsidR="00796AED" w:rsidRPr="00E9557E">
        <w:rPr>
          <w:rFonts w:ascii="Times New Roman" w:hAnsi="Times New Roman" w:cs="Times New Roman"/>
          <w:sz w:val="24"/>
          <w:szCs w:val="24"/>
        </w:rPr>
        <w:t>acial structure</w:t>
      </w:r>
      <w:r w:rsidR="000936E2" w:rsidRPr="00E9557E">
        <w:rPr>
          <w:rFonts w:ascii="Times New Roman" w:hAnsi="Times New Roman" w:cs="Times New Roman"/>
          <w:sz w:val="24"/>
          <w:szCs w:val="24"/>
        </w:rPr>
        <w:t xml:space="preserve">, which includes the jawline, brow ridge and </w:t>
      </w:r>
      <w:r w:rsidR="00CA73F2" w:rsidRPr="00E9557E">
        <w:rPr>
          <w:rFonts w:ascii="Times New Roman" w:hAnsi="Times New Roman" w:cs="Times New Roman"/>
          <w:sz w:val="24"/>
          <w:szCs w:val="24"/>
        </w:rPr>
        <w:t>mid-face,</w:t>
      </w:r>
      <w:r w:rsidR="006E6B6E" w:rsidRPr="00E9557E">
        <w:rPr>
          <w:rFonts w:ascii="Times New Roman" w:hAnsi="Times New Roman" w:cs="Times New Roman"/>
          <w:sz w:val="24"/>
          <w:szCs w:val="24"/>
        </w:rPr>
        <w:t xml:space="preserve"> are exaggerated </w:t>
      </w:r>
      <w:r w:rsidR="00AC1C07" w:rsidRPr="00E9557E">
        <w:rPr>
          <w:rFonts w:ascii="Times New Roman" w:hAnsi="Times New Roman" w:cs="Times New Roman"/>
          <w:sz w:val="24"/>
          <w:szCs w:val="24"/>
        </w:rPr>
        <w:t xml:space="preserve">in men compared to women and </w:t>
      </w:r>
      <w:r w:rsidR="00CA73F2" w:rsidRPr="00E9557E">
        <w:rPr>
          <w:rFonts w:ascii="Times New Roman" w:hAnsi="Times New Roman" w:cs="Times New Roman"/>
          <w:sz w:val="24"/>
          <w:szCs w:val="24"/>
        </w:rPr>
        <w:t>associated</w:t>
      </w:r>
      <w:r w:rsidR="00AC1C07" w:rsidRPr="00E9557E">
        <w:rPr>
          <w:rFonts w:ascii="Times New Roman" w:hAnsi="Times New Roman" w:cs="Times New Roman"/>
          <w:sz w:val="24"/>
          <w:szCs w:val="24"/>
        </w:rPr>
        <w:t xml:space="preserve"> with</w:t>
      </w:r>
      <w:r w:rsidR="002F6F1F" w:rsidRPr="00E9557E">
        <w:rPr>
          <w:rFonts w:ascii="Times New Roman" w:hAnsi="Times New Roman" w:cs="Times New Roman"/>
          <w:sz w:val="24"/>
          <w:szCs w:val="24"/>
        </w:rPr>
        <w:t xml:space="preserve"> upper body strength</w:t>
      </w:r>
      <w:r w:rsidR="00EA4A77" w:rsidRPr="00E9557E">
        <w:rPr>
          <w:rFonts w:ascii="Times New Roman" w:hAnsi="Times New Roman" w:cs="Times New Roman"/>
          <w:sz w:val="24"/>
          <w:szCs w:val="24"/>
        </w:rPr>
        <w:t xml:space="preserve"> (Fink et al., 2007; Sell et al., 2009)</w:t>
      </w:r>
      <w:r w:rsidR="002F6F1F" w:rsidRPr="00E9557E">
        <w:rPr>
          <w:rFonts w:ascii="Times New Roman" w:hAnsi="Times New Roman" w:cs="Times New Roman"/>
          <w:sz w:val="24"/>
          <w:szCs w:val="24"/>
        </w:rPr>
        <w:t xml:space="preserve">, </w:t>
      </w:r>
      <w:r w:rsidR="00AC1C07" w:rsidRPr="00E9557E">
        <w:rPr>
          <w:rFonts w:ascii="Times New Roman" w:hAnsi="Times New Roman" w:cs="Times New Roman"/>
          <w:sz w:val="24"/>
          <w:szCs w:val="24"/>
        </w:rPr>
        <w:t>behavioural aggressiveness</w:t>
      </w:r>
      <w:r w:rsidR="00EA37F6">
        <w:rPr>
          <w:rFonts w:ascii="Times New Roman" w:hAnsi="Times New Roman" w:cs="Times New Roman"/>
          <w:sz w:val="24"/>
          <w:szCs w:val="24"/>
        </w:rPr>
        <w:t xml:space="preserve"> (Archer, 2009)</w:t>
      </w:r>
      <w:ins w:id="40" w:author="Michael" w:date="2017-08-07T14:31:00Z">
        <w:r w:rsidR="0058261C">
          <w:rPr>
            <w:rFonts w:ascii="Times New Roman" w:hAnsi="Times New Roman" w:cs="Times New Roman"/>
            <w:sz w:val="24"/>
            <w:szCs w:val="24"/>
          </w:rPr>
          <w:t>,</w:t>
        </w:r>
      </w:ins>
      <w:r w:rsidR="00AC1C07" w:rsidRPr="00E9557E">
        <w:rPr>
          <w:rFonts w:ascii="Times New Roman" w:hAnsi="Times New Roman" w:cs="Times New Roman"/>
          <w:sz w:val="24"/>
          <w:szCs w:val="24"/>
        </w:rPr>
        <w:t xml:space="preserve"> and judgements of men’s </w:t>
      </w:r>
      <w:r w:rsidR="00506B40" w:rsidRPr="00E9557E">
        <w:rPr>
          <w:rFonts w:ascii="Times New Roman" w:hAnsi="Times New Roman" w:cs="Times New Roman"/>
          <w:sz w:val="24"/>
          <w:szCs w:val="24"/>
        </w:rPr>
        <w:t>masculinity, dominance</w:t>
      </w:r>
      <w:ins w:id="41" w:author="Michael" w:date="2017-08-07T14:31:00Z">
        <w:r w:rsidR="0058261C">
          <w:rPr>
            <w:rFonts w:ascii="Times New Roman" w:hAnsi="Times New Roman" w:cs="Times New Roman"/>
            <w:sz w:val="24"/>
            <w:szCs w:val="24"/>
          </w:rPr>
          <w:t>,</w:t>
        </w:r>
      </w:ins>
      <w:r w:rsidR="00506B40" w:rsidRPr="00E9557E">
        <w:rPr>
          <w:rFonts w:ascii="Times New Roman" w:hAnsi="Times New Roman" w:cs="Times New Roman"/>
          <w:sz w:val="24"/>
          <w:szCs w:val="24"/>
        </w:rPr>
        <w:t xml:space="preserve"> and</w:t>
      </w:r>
      <w:r w:rsidR="00AC1C07" w:rsidRPr="00E9557E">
        <w:rPr>
          <w:rFonts w:ascii="Times New Roman" w:hAnsi="Times New Roman" w:cs="Times New Roman"/>
          <w:sz w:val="24"/>
          <w:szCs w:val="24"/>
        </w:rPr>
        <w:t xml:space="preserve"> aggressiveness </w:t>
      </w:r>
      <w:r w:rsidR="00AC1C07" w:rsidRPr="002B04C6">
        <w:rPr>
          <w:rFonts w:ascii="Times New Roman" w:hAnsi="Times New Roman" w:cs="Times New Roman"/>
          <w:sz w:val="24"/>
          <w:szCs w:val="24"/>
        </w:rPr>
        <w:t>(</w:t>
      </w:r>
      <w:proofErr w:type="spellStart"/>
      <w:r w:rsidR="00AC1C07" w:rsidRPr="002B04C6">
        <w:rPr>
          <w:rFonts w:ascii="Times New Roman" w:hAnsi="Times New Roman" w:cs="Times New Roman"/>
          <w:sz w:val="24"/>
          <w:szCs w:val="24"/>
        </w:rPr>
        <w:t>Geniole</w:t>
      </w:r>
      <w:proofErr w:type="spellEnd"/>
      <w:r w:rsidR="00AC1C07" w:rsidRPr="002B04C6">
        <w:rPr>
          <w:rFonts w:ascii="Times New Roman" w:hAnsi="Times New Roman" w:cs="Times New Roman"/>
          <w:sz w:val="24"/>
          <w:szCs w:val="24"/>
        </w:rPr>
        <w:t xml:space="preserve"> et al., 2015)</w:t>
      </w:r>
      <w:r w:rsidR="00DE4A57" w:rsidRPr="002B04C6">
        <w:rPr>
          <w:rFonts w:ascii="Times New Roman" w:hAnsi="Times New Roman" w:cs="Times New Roman"/>
          <w:sz w:val="24"/>
          <w:szCs w:val="24"/>
        </w:rPr>
        <w:t xml:space="preserve">. </w:t>
      </w:r>
      <w:r w:rsidR="00E9557E" w:rsidRPr="002B04C6">
        <w:rPr>
          <w:rFonts w:ascii="Times New Roman" w:hAnsi="Times New Roman" w:cs="Times New Roman"/>
          <w:sz w:val="24"/>
          <w:szCs w:val="24"/>
        </w:rPr>
        <w:t xml:space="preserve">More </w:t>
      </w:r>
      <w:r w:rsidR="006C34E2" w:rsidRPr="002B04C6">
        <w:rPr>
          <w:rFonts w:ascii="Times New Roman" w:hAnsi="Times New Roman" w:cs="Times New Roman"/>
          <w:sz w:val="24"/>
          <w:szCs w:val="24"/>
        </w:rPr>
        <w:t xml:space="preserve">dominant looking </w:t>
      </w:r>
      <w:r w:rsidR="00E9557E" w:rsidRPr="002B04C6">
        <w:rPr>
          <w:rFonts w:ascii="Times New Roman" w:hAnsi="Times New Roman" w:cs="Times New Roman"/>
          <w:sz w:val="24"/>
          <w:szCs w:val="24"/>
        </w:rPr>
        <w:t xml:space="preserve">adolescent </w:t>
      </w:r>
      <w:r w:rsidR="006C34E2" w:rsidRPr="002B04C6">
        <w:rPr>
          <w:rFonts w:ascii="Times New Roman" w:hAnsi="Times New Roman" w:cs="Times New Roman"/>
          <w:sz w:val="24"/>
          <w:szCs w:val="24"/>
        </w:rPr>
        <w:t xml:space="preserve">males </w:t>
      </w:r>
      <w:r w:rsidR="00F01F9C" w:rsidRPr="002B04C6">
        <w:rPr>
          <w:rFonts w:ascii="Times New Roman" w:hAnsi="Times New Roman" w:cs="Times New Roman"/>
          <w:sz w:val="24"/>
          <w:szCs w:val="24"/>
        </w:rPr>
        <w:t>are more behaviourally a</w:t>
      </w:r>
      <w:r w:rsidR="006C34E2" w:rsidRPr="002B04C6">
        <w:rPr>
          <w:rFonts w:ascii="Times New Roman" w:hAnsi="Times New Roman" w:cs="Times New Roman"/>
          <w:sz w:val="24"/>
          <w:szCs w:val="24"/>
        </w:rPr>
        <w:t xml:space="preserve">ggressive </w:t>
      </w:r>
      <w:r w:rsidR="00047CAE" w:rsidRPr="002B04C6">
        <w:rPr>
          <w:rFonts w:ascii="Times New Roman" w:hAnsi="Times New Roman" w:cs="Times New Roman"/>
          <w:sz w:val="24"/>
          <w:szCs w:val="24"/>
        </w:rPr>
        <w:t>(</w:t>
      </w:r>
      <w:r w:rsidR="00EA4A77" w:rsidRPr="002B04C6">
        <w:rPr>
          <w:rFonts w:ascii="Times New Roman" w:hAnsi="Times New Roman" w:cs="Times New Roman"/>
          <w:sz w:val="24"/>
          <w:szCs w:val="24"/>
        </w:rPr>
        <w:t>Archer, 2009</w:t>
      </w:r>
      <w:r w:rsidR="00047CAE" w:rsidRPr="002B04C6">
        <w:rPr>
          <w:rFonts w:ascii="Times New Roman" w:hAnsi="Times New Roman" w:cs="Times New Roman"/>
          <w:sz w:val="24"/>
          <w:szCs w:val="24"/>
        </w:rPr>
        <w:t>),</w:t>
      </w:r>
      <w:r w:rsidR="00F01F9C" w:rsidRPr="002B04C6">
        <w:rPr>
          <w:rFonts w:ascii="Times New Roman" w:hAnsi="Times New Roman" w:cs="Times New Roman"/>
          <w:sz w:val="24"/>
          <w:szCs w:val="24"/>
        </w:rPr>
        <w:t xml:space="preserve"> attain sexual maturity more rapidly</w:t>
      </w:r>
      <w:r w:rsidR="006C34E2" w:rsidRPr="002B04C6">
        <w:rPr>
          <w:rFonts w:ascii="Times New Roman" w:hAnsi="Times New Roman" w:cs="Times New Roman"/>
          <w:sz w:val="24"/>
          <w:szCs w:val="24"/>
        </w:rPr>
        <w:t xml:space="preserve"> (Doll et al., 2016</w:t>
      </w:r>
      <w:r w:rsidR="00047CAE" w:rsidRPr="002B04C6">
        <w:rPr>
          <w:rFonts w:ascii="Times New Roman" w:hAnsi="Times New Roman" w:cs="Times New Roman"/>
          <w:sz w:val="24"/>
          <w:szCs w:val="24"/>
        </w:rPr>
        <w:t>)</w:t>
      </w:r>
      <w:ins w:id="42" w:author="Michael" w:date="2017-08-07T14:31:00Z">
        <w:r w:rsidR="0058261C">
          <w:rPr>
            <w:rFonts w:ascii="Times New Roman" w:hAnsi="Times New Roman" w:cs="Times New Roman"/>
            <w:sz w:val="24"/>
            <w:szCs w:val="24"/>
          </w:rPr>
          <w:t>,</w:t>
        </w:r>
      </w:ins>
      <w:r w:rsidR="00047CAE" w:rsidRPr="002B04C6">
        <w:rPr>
          <w:rFonts w:ascii="Times New Roman" w:hAnsi="Times New Roman" w:cs="Times New Roman"/>
          <w:sz w:val="24"/>
          <w:szCs w:val="24"/>
        </w:rPr>
        <w:t xml:space="preserve"> a</w:t>
      </w:r>
      <w:r w:rsidR="00111AD5" w:rsidRPr="002B04C6">
        <w:rPr>
          <w:rFonts w:ascii="Times New Roman" w:hAnsi="Times New Roman" w:cs="Times New Roman"/>
          <w:sz w:val="24"/>
          <w:szCs w:val="24"/>
        </w:rPr>
        <w:t>nd</w:t>
      </w:r>
      <w:r w:rsidR="00047CAE" w:rsidRPr="002B04C6">
        <w:rPr>
          <w:rFonts w:ascii="Times New Roman" w:hAnsi="Times New Roman" w:cs="Times New Roman"/>
          <w:sz w:val="24"/>
          <w:szCs w:val="24"/>
        </w:rPr>
        <w:t xml:space="preserve"> </w:t>
      </w:r>
      <w:ins w:id="43" w:author="Michael" w:date="2017-08-07T14:16:00Z">
        <w:r>
          <w:rPr>
            <w:rFonts w:ascii="Times New Roman" w:hAnsi="Times New Roman" w:cs="Times New Roman"/>
            <w:sz w:val="24"/>
            <w:szCs w:val="24"/>
          </w:rPr>
          <w:t xml:space="preserve">attain </w:t>
        </w:r>
      </w:ins>
      <w:r w:rsidR="00047CAE" w:rsidRPr="002B04C6">
        <w:rPr>
          <w:rFonts w:ascii="Times New Roman" w:hAnsi="Times New Roman" w:cs="Times New Roman"/>
          <w:sz w:val="24"/>
          <w:szCs w:val="24"/>
        </w:rPr>
        <w:t>earlier age</w:t>
      </w:r>
      <w:r w:rsidR="00111AD5" w:rsidRPr="002B04C6">
        <w:rPr>
          <w:rFonts w:ascii="Times New Roman" w:hAnsi="Times New Roman" w:cs="Times New Roman"/>
          <w:sz w:val="24"/>
          <w:szCs w:val="24"/>
        </w:rPr>
        <w:t>s</w:t>
      </w:r>
      <w:r w:rsidR="00047CAE" w:rsidRPr="002B04C6">
        <w:rPr>
          <w:rFonts w:ascii="Times New Roman" w:hAnsi="Times New Roman" w:cs="Times New Roman"/>
          <w:sz w:val="24"/>
          <w:szCs w:val="24"/>
        </w:rPr>
        <w:t xml:space="preserve"> at first copulation (Mazur et al., 1994)</w:t>
      </w:r>
      <w:r w:rsidR="00111AD5" w:rsidRPr="002B04C6">
        <w:rPr>
          <w:rFonts w:ascii="Times New Roman" w:hAnsi="Times New Roman" w:cs="Times New Roman"/>
          <w:sz w:val="24"/>
          <w:szCs w:val="24"/>
        </w:rPr>
        <w:t xml:space="preserve">. In adulthood, </w:t>
      </w:r>
      <w:r w:rsidR="00F01F9C" w:rsidRPr="002B04C6">
        <w:rPr>
          <w:rFonts w:ascii="Times New Roman" w:hAnsi="Times New Roman" w:cs="Times New Roman"/>
          <w:sz w:val="24"/>
          <w:szCs w:val="24"/>
        </w:rPr>
        <w:t xml:space="preserve">men’s acquisition of status </w:t>
      </w:r>
      <w:r w:rsidR="00111AD5" w:rsidRPr="002B04C6">
        <w:rPr>
          <w:rFonts w:ascii="Times New Roman" w:hAnsi="Times New Roman" w:cs="Times New Roman"/>
          <w:sz w:val="24"/>
          <w:szCs w:val="24"/>
        </w:rPr>
        <w:t xml:space="preserve">and mating success </w:t>
      </w:r>
      <w:r w:rsidR="00F01F9C" w:rsidRPr="002B04C6">
        <w:rPr>
          <w:rFonts w:ascii="Times New Roman" w:hAnsi="Times New Roman" w:cs="Times New Roman"/>
          <w:sz w:val="24"/>
          <w:szCs w:val="24"/>
        </w:rPr>
        <w:t>within male-male hierarchies</w:t>
      </w:r>
      <w:r w:rsidR="00111AD5" w:rsidRPr="002B04C6">
        <w:rPr>
          <w:rFonts w:ascii="Times New Roman" w:hAnsi="Times New Roman" w:cs="Times New Roman"/>
          <w:sz w:val="24"/>
          <w:szCs w:val="24"/>
        </w:rPr>
        <w:t xml:space="preserve"> is associated with facial masculinity, dominance</w:t>
      </w:r>
      <w:ins w:id="44" w:author="Michael" w:date="2017-08-07T14:31:00Z">
        <w:r w:rsidR="0058261C">
          <w:rPr>
            <w:rFonts w:ascii="Times New Roman" w:hAnsi="Times New Roman" w:cs="Times New Roman"/>
            <w:sz w:val="24"/>
            <w:szCs w:val="24"/>
          </w:rPr>
          <w:t>,</w:t>
        </w:r>
      </w:ins>
      <w:r w:rsidR="00111AD5" w:rsidRPr="002B04C6">
        <w:rPr>
          <w:rFonts w:ascii="Times New Roman" w:hAnsi="Times New Roman" w:cs="Times New Roman"/>
          <w:sz w:val="24"/>
          <w:szCs w:val="24"/>
        </w:rPr>
        <w:t xml:space="preserve"> and height</w:t>
      </w:r>
      <w:r w:rsidR="00F01F9C" w:rsidRPr="002B04C6">
        <w:rPr>
          <w:rFonts w:ascii="Times New Roman" w:hAnsi="Times New Roman" w:cs="Times New Roman"/>
          <w:sz w:val="24"/>
          <w:szCs w:val="24"/>
        </w:rPr>
        <w:t xml:space="preserve"> (</w:t>
      </w:r>
      <w:r w:rsidR="0073142C" w:rsidRPr="002B04C6">
        <w:rPr>
          <w:rFonts w:ascii="Times New Roman" w:hAnsi="Times New Roman" w:cs="Times New Roman"/>
          <w:sz w:val="24"/>
          <w:szCs w:val="24"/>
        </w:rPr>
        <w:t>Hill et al.</w:t>
      </w:r>
      <w:r w:rsidR="00111AD5" w:rsidRPr="002B04C6">
        <w:rPr>
          <w:rFonts w:ascii="Times New Roman" w:hAnsi="Times New Roman" w:cs="Times New Roman"/>
          <w:sz w:val="24"/>
          <w:szCs w:val="24"/>
        </w:rPr>
        <w:t xml:space="preserve">, 2013; Mueller &amp; Mazur, 1996). This pattern is also found </w:t>
      </w:r>
      <w:ins w:id="45" w:author="Michael" w:date="2017-08-07T14:16:00Z">
        <w:r>
          <w:rPr>
            <w:rFonts w:ascii="Times New Roman" w:hAnsi="Times New Roman" w:cs="Times New Roman"/>
            <w:sz w:val="24"/>
            <w:szCs w:val="24"/>
          </w:rPr>
          <w:t xml:space="preserve">in </w:t>
        </w:r>
      </w:ins>
      <w:r w:rsidR="00111AD5" w:rsidRPr="002B04C6">
        <w:rPr>
          <w:rFonts w:ascii="Times New Roman" w:hAnsi="Times New Roman" w:cs="Times New Roman"/>
          <w:sz w:val="24"/>
          <w:szCs w:val="24"/>
        </w:rPr>
        <w:t xml:space="preserve">small-scale subsistence societies where </w:t>
      </w:r>
      <w:r w:rsidR="00855B95" w:rsidRPr="002B04C6">
        <w:rPr>
          <w:rFonts w:ascii="Times New Roman" w:hAnsi="Times New Roman" w:cs="Times New Roman"/>
          <w:sz w:val="24"/>
          <w:szCs w:val="24"/>
        </w:rPr>
        <w:t xml:space="preserve">upper body strength is associated with </w:t>
      </w:r>
      <w:r w:rsidR="00D12BED" w:rsidRPr="002B04C6">
        <w:rPr>
          <w:rFonts w:ascii="Times New Roman" w:hAnsi="Times New Roman" w:cs="Times New Roman"/>
          <w:sz w:val="24"/>
          <w:szCs w:val="24"/>
        </w:rPr>
        <w:t>male hunting reputation</w:t>
      </w:r>
      <w:r w:rsidR="00855B95" w:rsidRPr="002B04C6">
        <w:rPr>
          <w:rFonts w:ascii="Times New Roman" w:hAnsi="Times New Roman" w:cs="Times New Roman"/>
          <w:sz w:val="24"/>
          <w:szCs w:val="24"/>
        </w:rPr>
        <w:t xml:space="preserve"> and reproductive success (</w:t>
      </w:r>
      <w:proofErr w:type="spellStart"/>
      <w:r w:rsidR="00855B95" w:rsidRPr="002B04C6">
        <w:rPr>
          <w:rFonts w:ascii="Times New Roman" w:hAnsi="Times New Roman" w:cs="Times New Roman"/>
          <w:sz w:val="24"/>
          <w:szCs w:val="24"/>
        </w:rPr>
        <w:t>Apicella</w:t>
      </w:r>
      <w:proofErr w:type="spellEnd"/>
      <w:r w:rsidR="00855B95" w:rsidRPr="002B04C6">
        <w:rPr>
          <w:rFonts w:ascii="Times New Roman" w:hAnsi="Times New Roman" w:cs="Times New Roman"/>
          <w:sz w:val="24"/>
          <w:szCs w:val="24"/>
        </w:rPr>
        <w:t>, 2014)</w:t>
      </w:r>
      <w:r w:rsidR="002B04C6">
        <w:rPr>
          <w:rFonts w:ascii="Times New Roman" w:hAnsi="Times New Roman" w:cs="Times New Roman"/>
          <w:sz w:val="24"/>
          <w:szCs w:val="24"/>
        </w:rPr>
        <w:t xml:space="preserve"> and social status is</w:t>
      </w:r>
      <w:r w:rsidR="00111AD5" w:rsidRPr="002B04C6">
        <w:rPr>
          <w:rFonts w:ascii="Times New Roman" w:hAnsi="Times New Roman" w:cs="Times New Roman"/>
          <w:sz w:val="24"/>
          <w:szCs w:val="24"/>
        </w:rPr>
        <w:t xml:space="preserve"> linked to reproductive success (</w:t>
      </w:r>
      <w:r w:rsidR="00024B8B" w:rsidRPr="00024B8B">
        <w:rPr>
          <w:rFonts w:ascii="Times New Roman" w:hAnsi="Times New Roman" w:cs="Times New Roman"/>
          <w:sz w:val="24"/>
          <w:szCs w:val="24"/>
          <w:lang w:val="en-GB"/>
        </w:rPr>
        <w:t xml:space="preserve">von </w:t>
      </w:r>
      <w:proofErr w:type="spellStart"/>
      <w:r w:rsidR="00024B8B" w:rsidRPr="00024B8B">
        <w:rPr>
          <w:rFonts w:ascii="Times New Roman" w:hAnsi="Times New Roman" w:cs="Times New Roman"/>
          <w:sz w:val="24"/>
          <w:szCs w:val="24"/>
          <w:lang w:val="en-GB"/>
        </w:rPr>
        <w:t>Ruede</w:t>
      </w:r>
      <w:r w:rsidR="00024B8B">
        <w:rPr>
          <w:rFonts w:ascii="Times New Roman" w:hAnsi="Times New Roman" w:cs="Times New Roman"/>
          <w:sz w:val="24"/>
          <w:szCs w:val="24"/>
          <w:lang w:val="en-GB"/>
        </w:rPr>
        <w:t>n</w:t>
      </w:r>
      <w:proofErr w:type="spellEnd"/>
      <w:r w:rsidR="00024B8B">
        <w:rPr>
          <w:rFonts w:ascii="Times New Roman" w:hAnsi="Times New Roman" w:cs="Times New Roman"/>
          <w:sz w:val="24"/>
          <w:szCs w:val="24"/>
          <w:lang w:val="en-GB"/>
        </w:rPr>
        <w:t xml:space="preserve"> &amp; </w:t>
      </w:r>
      <w:proofErr w:type="spellStart"/>
      <w:r w:rsidR="00024B8B">
        <w:rPr>
          <w:rFonts w:ascii="Times New Roman" w:hAnsi="Times New Roman" w:cs="Times New Roman"/>
          <w:sz w:val="24"/>
          <w:szCs w:val="24"/>
          <w:lang w:val="en-GB"/>
        </w:rPr>
        <w:t>Jaeggi</w:t>
      </w:r>
      <w:proofErr w:type="spellEnd"/>
      <w:r w:rsidR="00024B8B">
        <w:rPr>
          <w:rFonts w:ascii="Times New Roman" w:hAnsi="Times New Roman" w:cs="Times New Roman"/>
          <w:sz w:val="24"/>
          <w:szCs w:val="24"/>
          <w:lang w:val="en-GB"/>
        </w:rPr>
        <w:t>, 2016</w:t>
      </w:r>
      <w:r w:rsidR="00111AD5" w:rsidRPr="002B04C6">
        <w:rPr>
          <w:rFonts w:ascii="Times New Roman" w:hAnsi="Times New Roman" w:cs="Times New Roman"/>
          <w:sz w:val="24"/>
          <w:szCs w:val="24"/>
        </w:rPr>
        <w:t>)</w:t>
      </w:r>
      <w:r w:rsidR="00855B95" w:rsidRPr="002B04C6">
        <w:rPr>
          <w:rFonts w:ascii="Times New Roman" w:hAnsi="Times New Roman" w:cs="Times New Roman"/>
          <w:sz w:val="24"/>
          <w:szCs w:val="24"/>
        </w:rPr>
        <w:t>.</w:t>
      </w:r>
      <w:r w:rsidR="00855B95" w:rsidRPr="00017BE3">
        <w:rPr>
          <w:rFonts w:ascii="Times New Roman" w:hAnsi="Times New Roman" w:cs="Times New Roman"/>
          <w:sz w:val="24"/>
          <w:szCs w:val="24"/>
        </w:rPr>
        <w:t xml:space="preserve"> </w:t>
      </w:r>
      <w:ins w:id="46" w:author="Michael" w:date="2017-08-07T14:31:00Z">
        <w:r w:rsidR="0058261C">
          <w:rPr>
            <w:rFonts w:ascii="Times New Roman" w:hAnsi="Times New Roman" w:cs="Times New Roman"/>
            <w:sz w:val="24"/>
            <w:szCs w:val="24"/>
          </w:rPr>
          <w:t xml:space="preserve">It is for these </w:t>
        </w:r>
        <w:r w:rsidR="0058261C">
          <w:rPr>
            <w:rFonts w:ascii="Times New Roman" w:hAnsi="Times New Roman" w:cs="Times New Roman"/>
            <w:sz w:val="24"/>
            <w:szCs w:val="24"/>
          </w:rPr>
          <w:t xml:space="preserve">above </w:t>
        </w:r>
        <w:r w:rsidR="0058261C">
          <w:rPr>
            <w:rFonts w:ascii="Times New Roman" w:hAnsi="Times New Roman" w:cs="Times New Roman"/>
            <w:sz w:val="24"/>
            <w:szCs w:val="24"/>
          </w:rPr>
          <w:t>reasons that secondary sexual facial traits are argued to be</w:t>
        </w:r>
        <w:r w:rsidR="0058261C" w:rsidRPr="00E9557E">
          <w:rPr>
            <w:rFonts w:ascii="Times New Roman" w:hAnsi="Times New Roman" w:cs="Times New Roman"/>
            <w:sz w:val="24"/>
            <w:szCs w:val="24"/>
          </w:rPr>
          <w:t xml:space="preserve"> shaped by contest competition in ancestral </w:t>
        </w:r>
        <w:r w:rsidR="0058261C">
          <w:rPr>
            <w:rFonts w:ascii="Times New Roman" w:hAnsi="Times New Roman" w:cs="Times New Roman"/>
            <w:sz w:val="24"/>
            <w:szCs w:val="24"/>
          </w:rPr>
          <w:t xml:space="preserve">human </w:t>
        </w:r>
        <w:r w:rsidR="0058261C" w:rsidRPr="00E9557E">
          <w:rPr>
            <w:rFonts w:ascii="Times New Roman" w:hAnsi="Times New Roman" w:cs="Times New Roman"/>
            <w:sz w:val="24"/>
            <w:szCs w:val="24"/>
          </w:rPr>
          <w:t>environments (Puts, Bailey, &amp; Reno, 2015).</w:t>
        </w:r>
      </w:ins>
    </w:p>
    <w:p w14:paraId="06AC2356" w14:textId="72B24A0D" w:rsidR="00CA2932" w:rsidRPr="00017BE3" w:rsidRDefault="00D41E27" w:rsidP="00D81088">
      <w:pPr>
        <w:spacing w:line="240" w:lineRule="auto"/>
        <w:ind w:firstLine="720"/>
        <w:rPr>
          <w:rFonts w:ascii="Times New Roman" w:hAnsi="Times New Roman" w:cs="Times New Roman"/>
          <w:sz w:val="24"/>
          <w:szCs w:val="24"/>
        </w:rPr>
      </w:pPr>
      <w:r w:rsidRPr="00BF1DFD">
        <w:rPr>
          <w:rFonts w:ascii="Times New Roman" w:hAnsi="Times New Roman" w:cs="Times New Roman"/>
          <w:sz w:val="24"/>
          <w:szCs w:val="24"/>
        </w:rPr>
        <w:t>Beard</w:t>
      </w:r>
      <w:ins w:id="47" w:author="Michael" w:date="2017-08-07T14:16:00Z">
        <w:r w:rsidR="00E8347F">
          <w:rPr>
            <w:rFonts w:ascii="Times New Roman" w:hAnsi="Times New Roman" w:cs="Times New Roman"/>
            <w:sz w:val="24"/>
            <w:szCs w:val="24"/>
          </w:rPr>
          <w:t>s</w:t>
        </w:r>
      </w:ins>
      <w:r w:rsidRPr="00BF1DFD">
        <w:rPr>
          <w:rFonts w:ascii="Times New Roman" w:hAnsi="Times New Roman" w:cs="Times New Roman"/>
          <w:sz w:val="24"/>
          <w:szCs w:val="24"/>
        </w:rPr>
        <w:t xml:space="preserve"> are </w:t>
      </w:r>
      <w:r w:rsidR="00601E0D" w:rsidRPr="00BF1DFD">
        <w:rPr>
          <w:rFonts w:ascii="Times New Roman" w:hAnsi="Times New Roman" w:cs="Times New Roman"/>
          <w:sz w:val="24"/>
          <w:szCs w:val="24"/>
        </w:rPr>
        <w:t>arguably</w:t>
      </w:r>
      <w:r w:rsidR="004E2DCA" w:rsidRPr="00BF1DFD">
        <w:rPr>
          <w:rFonts w:ascii="Times New Roman" w:hAnsi="Times New Roman" w:cs="Times New Roman"/>
          <w:sz w:val="24"/>
          <w:szCs w:val="24"/>
        </w:rPr>
        <w:t xml:space="preserve"> the most visually conspicuous and sexually dimorphic of all human secondary sexual </w:t>
      </w:r>
      <w:del w:id="48" w:author="Michael" w:date="2017-08-07T14:16:00Z">
        <w:r w:rsidR="004E2DCA" w:rsidRPr="00BF1DFD" w:rsidDel="00E8347F">
          <w:rPr>
            <w:rFonts w:ascii="Times New Roman" w:hAnsi="Times New Roman" w:cs="Times New Roman"/>
            <w:sz w:val="24"/>
            <w:szCs w:val="24"/>
          </w:rPr>
          <w:delText>characters</w:delText>
        </w:r>
      </w:del>
      <w:ins w:id="49" w:author="Michael" w:date="2017-08-07T14:16:00Z">
        <w:r w:rsidR="00E8347F">
          <w:rPr>
            <w:rFonts w:ascii="Times New Roman" w:hAnsi="Times New Roman" w:cs="Times New Roman"/>
            <w:sz w:val="24"/>
            <w:szCs w:val="24"/>
          </w:rPr>
          <w:t>traits</w:t>
        </w:r>
      </w:ins>
      <w:r w:rsidR="004E2DCA" w:rsidRPr="00BF1DFD">
        <w:rPr>
          <w:rFonts w:ascii="Times New Roman" w:hAnsi="Times New Roman" w:cs="Times New Roman"/>
          <w:sz w:val="24"/>
          <w:szCs w:val="24"/>
        </w:rPr>
        <w:t xml:space="preserve">. </w:t>
      </w:r>
      <w:r w:rsidR="00BE3BE6" w:rsidRPr="00BF1DFD">
        <w:rPr>
          <w:rFonts w:ascii="Times New Roman" w:hAnsi="Times New Roman" w:cs="Times New Roman"/>
          <w:sz w:val="24"/>
          <w:szCs w:val="24"/>
        </w:rPr>
        <w:t>B</w:t>
      </w:r>
      <w:r w:rsidR="006C120D" w:rsidRPr="00BF1DFD">
        <w:rPr>
          <w:rFonts w:ascii="Times New Roman" w:hAnsi="Times New Roman" w:cs="Times New Roman"/>
          <w:sz w:val="24"/>
          <w:szCs w:val="24"/>
        </w:rPr>
        <w:t>eard</w:t>
      </w:r>
      <w:r w:rsidR="00863CC6" w:rsidRPr="00BF1DFD">
        <w:rPr>
          <w:rFonts w:ascii="Times New Roman" w:hAnsi="Times New Roman" w:cs="Times New Roman"/>
          <w:sz w:val="24"/>
          <w:szCs w:val="24"/>
        </w:rPr>
        <w:t xml:space="preserve">s develops under the actions of androgens </w:t>
      </w:r>
      <w:r w:rsidR="001F695C" w:rsidRPr="00BF1DFD">
        <w:rPr>
          <w:rFonts w:ascii="Times New Roman" w:hAnsi="Times New Roman" w:cs="Times New Roman"/>
          <w:sz w:val="24"/>
          <w:szCs w:val="24"/>
        </w:rPr>
        <w:t xml:space="preserve">during early adolescence and </w:t>
      </w:r>
      <w:ins w:id="50" w:author="Michael" w:date="2017-08-07T14:16:00Z">
        <w:r w:rsidR="00E8347F">
          <w:rPr>
            <w:rFonts w:ascii="Times New Roman" w:hAnsi="Times New Roman" w:cs="Times New Roman"/>
            <w:sz w:val="24"/>
            <w:szCs w:val="24"/>
          </w:rPr>
          <w:t>are</w:t>
        </w:r>
      </w:ins>
      <w:del w:id="51" w:author="Michael" w:date="2017-08-07T14:16:00Z">
        <w:r w:rsidR="001F695C" w:rsidRPr="00BF1DFD" w:rsidDel="00E8347F">
          <w:rPr>
            <w:rFonts w:ascii="Times New Roman" w:hAnsi="Times New Roman" w:cs="Times New Roman"/>
            <w:sz w:val="24"/>
            <w:szCs w:val="24"/>
          </w:rPr>
          <w:delText>is</w:delText>
        </w:r>
      </w:del>
      <w:r w:rsidR="00863CC6" w:rsidRPr="00BF1DFD">
        <w:rPr>
          <w:rFonts w:ascii="Times New Roman" w:hAnsi="Times New Roman" w:cs="Times New Roman"/>
          <w:sz w:val="24"/>
          <w:szCs w:val="24"/>
        </w:rPr>
        <w:t xml:space="preserve"> fully developed by adulthood (Randall, 2</w:t>
      </w:r>
      <w:r w:rsidR="00017BE3" w:rsidRPr="00BF1DFD">
        <w:rPr>
          <w:rFonts w:ascii="Times New Roman" w:hAnsi="Times New Roman" w:cs="Times New Roman"/>
          <w:sz w:val="24"/>
          <w:szCs w:val="24"/>
        </w:rPr>
        <w:t>008).</w:t>
      </w:r>
      <w:r w:rsidR="00D6435E" w:rsidRPr="00BF1DFD">
        <w:rPr>
          <w:rFonts w:ascii="Times New Roman" w:hAnsi="Times New Roman" w:cs="Times New Roman"/>
          <w:sz w:val="24"/>
          <w:szCs w:val="24"/>
        </w:rPr>
        <w:t xml:space="preserve"> </w:t>
      </w:r>
      <w:r w:rsidR="00D335E6" w:rsidRPr="00BF1DFD">
        <w:rPr>
          <w:rFonts w:ascii="Times New Roman" w:hAnsi="Times New Roman" w:cs="Times New Roman"/>
          <w:sz w:val="24"/>
          <w:szCs w:val="24"/>
        </w:rPr>
        <w:t>Beard</w:t>
      </w:r>
      <w:r w:rsidR="00A06F51" w:rsidRPr="00BF1DFD">
        <w:rPr>
          <w:rFonts w:ascii="Times New Roman" w:hAnsi="Times New Roman" w:cs="Times New Roman"/>
          <w:sz w:val="24"/>
          <w:szCs w:val="24"/>
        </w:rPr>
        <w:t xml:space="preserve">s </w:t>
      </w:r>
      <w:r w:rsidR="00D335E6" w:rsidRPr="00BF1DFD">
        <w:rPr>
          <w:rFonts w:ascii="Times New Roman" w:hAnsi="Times New Roman" w:cs="Times New Roman"/>
          <w:sz w:val="24"/>
          <w:szCs w:val="24"/>
        </w:rPr>
        <w:t xml:space="preserve">develop faster </w:t>
      </w:r>
      <w:r w:rsidR="00A06F51" w:rsidRPr="00BF1DFD">
        <w:rPr>
          <w:rFonts w:ascii="Times New Roman" w:hAnsi="Times New Roman" w:cs="Times New Roman"/>
          <w:sz w:val="24"/>
          <w:szCs w:val="24"/>
        </w:rPr>
        <w:t>among adolescent boys who are more beh</w:t>
      </w:r>
      <w:r w:rsidR="004A0CE5" w:rsidRPr="00BF1DFD">
        <w:rPr>
          <w:rFonts w:ascii="Times New Roman" w:hAnsi="Times New Roman" w:cs="Times New Roman"/>
          <w:sz w:val="24"/>
          <w:szCs w:val="24"/>
        </w:rPr>
        <w:t>aviourally aggressive (</w:t>
      </w:r>
      <w:proofErr w:type="spellStart"/>
      <w:r w:rsidR="004A0CE5" w:rsidRPr="00BF1DFD">
        <w:rPr>
          <w:rFonts w:ascii="Times New Roman" w:hAnsi="Times New Roman" w:cs="Times New Roman"/>
          <w:sz w:val="24"/>
          <w:szCs w:val="24"/>
          <w:lang w:val="en-GB"/>
        </w:rPr>
        <w:t>Isen</w:t>
      </w:r>
      <w:proofErr w:type="spellEnd"/>
      <w:r w:rsidR="004A0CE5" w:rsidRPr="00BF1DFD">
        <w:rPr>
          <w:rFonts w:ascii="Times New Roman" w:hAnsi="Times New Roman" w:cs="Times New Roman"/>
          <w:sz w:val="24"/>
          <w:szCs w:val="24"/>
          <w:lang w:val="en-GB"/>
        </w:rPr>
        <w:t xml:space="preserve">, </w:t>
      </w:r>
      <w:proofErr w:type="spellStart"/>
      <w:r w:rsidR="004A0CE5" w:rsidRPr="00BF1DFD">
        <w:rPr>
          <w:rFonts w:ascii="Times New Roman" w:hAnsi="Times New Roman" w:cs="Times New Roman"/>
          <w:sz w:val="24"/>
          <w:szCs w:val="24"/>
          <w:lang w:val="en-GB"/>
        </w:rPr>
        <w:t>McGue</w:t>
      </w:r>
      <w:proofErr w:type="spellEnd"/>
      <w:r w:rsidR="004A0CE5" w:rsidRPr="00BF1DFD">
        <w:rPr>
          <w:rFonts w:ascii="Times New Roman" w:hAnsi="Times New Roman" w:cs="Times New Roman"/>
          <w:sz w:val="24"/>
          <w:szCs w:val="24"/>
          <w:lang w:val="en-GB"/>
        </w:rPr>
        <w:t xml:space="preserve">, &amp; </w:t>
      </w:r>
      <w:proofErr w:type="spellStart"/>
      <w:r w:rsidR="004A0CE5" w:rsidRPr="00BF1DFD">
        <w:rPr>
          <w:rFonts w:ascii="Times New Roman" w:hAnsi="Times New Roman" w:cs="Times New Roman"/>
          <w:sz w:val="24"/>
          <w:szCs w:val="24"/>
          <w:lang w:val="en-GB"/>
        </w:rPr>
        <w:t>Iacono</w:t>
      </w:r>
      <w:proofErr w:type="spellEnd"/>
      <w:r w:rsidR="004A0CE5" w:rsidRPr="00BF1DFD">
        <w:rPr>
          <w:rFonts w:ascii="Times New Roman" w:hAnsi="Times New Roman" w:cs="Times New Roman"/>
          <w:sz w:val="24"/>
          <w:szCs w:val="24"/>
          <w:lang w:val="en-GB"/>
        </w:rPr>
        <w:t>, 2015</w:t>
      </w:r>
      <w:r w:rsidR="00A06F51" w:rsidRPr="00BF1DFD">
        <w:rPr>
          <w:rFonts w:ascii="Times New Roman" w:hAnsi="Times New Roman" w:cs="Times New Roman"/>
          <w:sz w:val="24"/>
          <w:szCs w:val="24"/>
        </w:rPr>
        <w:t>) and</w:t>
      </w:r>
      <w:r w:rsidR="00A46DF5" w:rsidRPr="00BF1DFD">
        <w:rPr>
          <w:rFonts w:ascii="Times New Roman" w:hAnsi="Times New Roman" w:cs="Times New Roman"/>
          <w:sz w:val="24"/>
          <w:szCs w:val="24"/>
        </w:rPr>
        <w:t xml:space="preserve"> intra-sexually competitive (</w:t>
      </w:r>
      <w:proofErr w:type="spellStart"/>
      <w:r w:rsidR="00A46DF5" w:rsidRPr="00BF1DFD">
        <w:rPr>
          <w:rFonts w:ascii="Times New Roman" w:hAnsi="Times New Roman" w:cs="Times New Roman"/>
          <w:bCs/>
          <w:sz w:val="24"/>
          <w:szCs w:val="24"/>
          <w:lang w:val="en-GB"/>
        </w:rPr>
        <w:t>Singal</w:t>
      </w:r>
      <w:proofErr w:type="spellEnd"/>
      <w:r w:rsidR="00A46DF5" w:rsidRPr="00BF1DFD">
        <w:rPr>
          <w:rFonts w:ascii="Times New Roman" w:hAnsi="Times New Roman" w:cs="Times New Roman"/>
          <w:bCs/>
          <w:sz w:val="24"/>
          <w:szCs w:val="24"/>
          <w:lang w:val="en-GB"/>
        </w:rPr>
        <w:t>, Bhatnagar, &amp; Kaur, 2006</w:t>
      </w:r>
      <w:r w:rsidR="00A06F51" w:rsidRPr="00BF1DFD">
        <w:rPr>
          <w:rFonts w:ascii="Times New Roman" w:hAnsi="Times New Roman" w:cs="Times New Roman"/>
          <w:sz w:val="24"/>
          <w:szCs w:val="24"/>
        </w:rPr>
        <w:t>).</w:t>
      </w:r>
      <w:r w:rsidR="00544E1E">
        <w:rPr>
          <w:rFonts w:ascii="Times New Roman" w:hAnsi="Times New Roman" w:cs="Times New Roman"/>
          <w:sz w:val="24"/>
          <w:szCs w:val="24"/>
        </w:rPr>
        <w:t xml:space="preserve"> In adults, bearded men report feeling more masculine (Addison, 1989) and have higher levels</w:t>
      </w:r>
      <w:r w:rsidR="00306C65">
        <w:rPr>
          <w:rFonts w:ascii="Times New Roman" w:hAnsi="Times New Roman" w:cs="Times New Roman"/>
          <w:sz w:val="24"/>
          <w:szCs w:val="24"/>
        </w:rPr>
        <w:t xml:space="preserve"> of serum testosterone (</w:t>
      </w:r>
      <w:r w:rsidR="00520FBC" w:rsidRPr="00017BE3">
        <w:rPr>
          <w:rFonts w:ascii="Times New Roman" w:hAnsi="Times New Roman" w:cs="Times New Roman"/>
          <w:sz w:val="24"/>
          <w:szCs w:val="24"/>
          <w:lang w:val="en-US"/>
        </w:rPr>
        <w:t>Knussm</w:t>
      </w:r>
      <w:r w:rsidR="00520FBC">
        <w:rPr>
          <w:rFonts w:ascii="Times New Roman" w:hAnsi="Times New Roman" w:cs="Times New Roman"/>
          <w:sz w:val="24"/>
          <w:szCs w:val="24"/>
          <w:lang w:val="en-US"/>
        </w:rPr>
        <w:t>an &amp; Christiansen, 1988</w:t>
      </w:r>
      <w:r w:rsidR="00544E1E">
        <w:rPr>
          <w:rFonts w:ascii="Times New Roman" w:hAnsi="Times New Roman" w:cs="Times New Roman"/>
          <w:sz w:val="24"/>
          <w:szCs w:val="24"/>
        </w:rPr>
        <w:t>) th</w:t>
      </w:r>
      <w:r w:rsidR="00B063DA">
        <w:rPr>
          <w:rFonts w:ascii="Times New Roman" w:hAnsi="Times New Roman" w:cs="Times New Roman"/>
          <w:sz w:val="24"/>
          <w:szCs w:val="24"/>
        </w:rPr>
        <w:t>an clean-shaven men.</w:t>
      </w:r>
      <w:r w:rsidR="00A06F51" w:rsidRPr="00BF1DFD">
        <w:rPr>
          <w:rFonts w:ascii="Times New Roman" w:hAnsi="Times New Roman" w:cs="Times New Roman"/>
          <w:sz w:val="24"/>
          <w:szCs w:val="24"/>
        </w:rPr>
        <w:t xml:space="preserve"> </w:t>
      </w:r>
      <w:r w:rsidR="0089710E" w:rsidRPr="00BF1DFD">
        <w:rPr>
          <w:rFonts w:ascii="Times New Roman" w:hAnsi="Times New Roman" w:cs="Times New Roman"/>
          <w:sz w:val="24"/>
          <w:szCs w:val="24"/>
          <w:lang w:val="en-US"/>
        </w:rPr>
        <w:t>F</w:t>
      </w:r>
      <w:r w:rsidR="0058261C">
        <w:rPr>
          <w:rFonts w:ascii="Times New Roman" w:hAnsi="Times New Roman" w:cs="Times New Roman"/>
          <w:sz w:val="24"/>
          <w:szCs w:val="24"/>
          <w:lang w:val="en-US"/>
        </w:rPr>
        <w:t>ull</w:t>
      </w:r>
      <w:r w:rsidR="006B31A6" w:rsidRPr="00BF1DFD">
        <w:rPr>
          <w:rFonts w:ascii="Times New Roman" w:hAnsi="Times New Roman" w:cs="Times New Roman"/>
          <w:sz w:val="24"/>
          <w:szCs w:val="24"/>
        </w:rPr>
        <w:t xml:space="preserve"> beards consistently enhance ratings of men’s age, masculinity, social dominance</w:t>
      </w:r>
      <w:ins w:id="52" w:author="Michael" w:date="2017-08-07T14:32:00Z">
        <w:r w:rsidR="0058261C">
          <w:rPr>
            <w:rFonts w:ascii="Times New Roman" w:hAnsi="Times New Roman" w:cs="Times New Roman"/>
            <w:sz w:val="24"/>
            <w:szCs w:val="24"/>
          </w:rPr>
          <w:t>,</w:t>
        </w:r>
      </w:ins>
      <w:r w:rsidR="006B31A6" w:rsidRPr="00BF1DFD">
        <w:rPr>
          <w:rFonts w:ascii="Times New Roman" w:hAnsi="Times New Roman" w:cs="Times New Roman"/>
          <w:sz w:val="24"/>
          <w:szCs w:val="24"/>
        </w:rPr>
        <w:t xml:space="preserve"> and aggressiveness compared to clean-shaven faces (Dixson &amp; Brooks, 2013; Dixson &amp; Vasey, 2012; Geniole &amp; McCormick, 2015; Neave &amp; Shie</w:t>
      </w:r>
      <w:r w:rsidR="004E5554" w:rsidRPr="00BF1DFD">
        <w:rPr>
          <w:rFonts w:ascii="Times New Roman" w:hAnsi="Times New Roman" w:cs="Times New Roman"/>
          <w:sz w:val="24"/>
          <w:szCs w:val="24"/>
        </w:rPr>
        <w:t>lds, 2008; Saxton et al., 2016)</w:t>
      </w:r>
      <w:del w:id="53" w:author="Michael" w:date="2017-08-07T14:32:00Z">
        <w:r w:rsidR="004E5554" w:rsidRPr="00BF1DFD" w:rsidDel="0058261C">
          <w:rPr>
            <w:rFonts w:ascii="Times New Roman" w:hAnsi="Times New Roman" w:cs="Times New Roman"/>
            <w:sz w:val="24"/>
            <w:szCs w:val="24"/>
          </w:rPr>
          <w:delText>,</w:delText>
        </w:r>
      </w:del>
      <w:r w:rsidR="004E5554" w:rsidRPr="00BF1DFD">
        <w:rPr>
          <w:rFonts w:ascii="Times New Roman" w:hAnsi="Times New Roman" w:cs="Times New Roman"/>
          <w:sz w:val="24"/>
          <w:szCs w:val="24"/>
        </w:rPr>
        <w:t xml:space="preserve"> </w:t>
      </w:r>
      <w:r w:rsidR="004E5554" w:rsidRPr="00BF1DFD">
        <w:rPr>
          <w:rFonts w:ascii="Times New Roman" w:hAnsi="Times New Roman" w:cs="Times New Roman"/>
          <w:sz w:val="24"/>
          <w:szCs w:val="24"/>
          <w:lang w:val="en-US"/>
        </w:rPr>
        <w:t xml:space="preserve">by augmenting jaw size </w:t>
      </w:r>
      <w:r w:rsidR="004E5554" w:rsidRPr="00BF1DFD">
        <w:rPr>
          <w:rFonts w:ascii="Times New Roman" w:hAnsi="Times New Roman" w:cs="Times New Roman"/>
          <w:sz w:val="24"/>
          <w:szCs w:val="24"/>
        </w:rPr>
        <w:t>(Dixson et al., 2017a)</w:t>
      </w:r>
      <w:r w:rsidR="004E5554" w:rsidRPr="00BF1DFD">
        <w:rPr>
          <w:rFonts w:ascii="Times New Roman" w:hAnsi="Times New Roman" w:cs="Times New Roman"/>
          <w:sz w:val="24"/>
          <w:szCs w:val="24"/>
          <w:lang w:val="en-US"/>
        </w:rPr>
        <w:t>, overall facial masculinity (</w:t>
      </w:r>
      <w:r w:rsidR="004E5554" w:rsidRPr="00BF1DFD">
        <w:rPr>
          <w:rFonts w:ascii="Times New Roman" w:hAnsi="Times New Roman" w:cs="Times New Roman"/>
          <w:sz w:val="24"/>
          <w:szCs w:val="24"/>
        </w:rPr>
        <w:t>Sherlock et al., 2017)</w:t>
      </w:r>
      <w:ins w:id="54" w:author="Michael" w:date="2017-08-07T14:33:00Z">
        <w:r w:rsidR="0058261C">
          <w:rPr>
            <w:rFonts w:ascii="Times New Roman" w:hAnsi="Times New Roman" w:cs="Times New Roman"/>
            <w:sz w:val="24"/>
            <w:szCs w:val="24"/>
          </w:rPr>
          <w:t>,</w:t>
        </w:r>
      </w:ins>
      <w:r w:rsidR="004E5554" w:rsidRPr="00BF1DFD">
        <w:rPr>
          <w:rFonts w:ascii="Times New Roman" w:hAnsi="Times New Roman" w:cs="Times New Roman"/>
          <w:sz w:val="24"/>
          <w:szCs w:val="24"/>
          <w:lang w:val="en-US"/>
        </w:rPr>
        <w:t xml:space="preserve"> and aggressive facial expressions </w:t>
      </w:r>
      <w:r w:rsidR="004E5554" w:rsidRPr="00BF1DFD">
        <w:rPr>
          <w:rFonts w:ascii="Times New Roman" w:hAnsi="Times New Roman" w:cs="Times New Roman"/>
          <w:sz w:val="24"/>
          <w:szCs w:val="24"/>
        </w:rPr>
        <w:t xml:space="preserve">(Dixson &amp; Vasey, 2012). </w:t>
      </w:r>
      <w:r w:rsidR="00D81088" w:rsidRPr="00BF1DFD">
        <w:rPr>
          <w:rFonts w:ascii="Times New Roman" w:hAnsi="Times New Roman" w:cs="Times New Roman"/>
          <w:sz w:val="24"/>
          <w:szCs w:val="24"/>
        </w:rPr>
        <w:t>Facial hair is also more sexually attractive and is positively associated with mating success</w:t>
      </w:r>
      <w:del w:id="55" w:author="Michael" w:date="2017-08-07T14:33:00Z">
        <w:r w:rsidR="00D81088" w:rsidRPr="00BF1DFD" w:rsidDel="0058261C">
          <w:rPr>
            <w:rFonts w:ascii="Times New Roman" w:hAnsi="Times New Roman" w:cs="Times New Roman"/>
            <w:sz w:val="24"/>
            <w:szCs w:val="24"/>
          </w:rPr>
          <w:delText>,</w:delText>
        </w:r>
      </w:del>
      <w:r w:rsidR="00D81088" w:rsidRPr="00BF1DFD">
        <w:rPr>
          <w:rFonts w:ascii="Times New Roman" w:hAnsi="Times New Roman" w:cs="Times New Roman"/>
          <w:sz w:val="24"/>
          <w:szCs w:val="24"/>
        </w:rPr>
        <w:t xml:space="preserve"> under conditions of high male-male competition</w:t>
      </w:r>
      <w:r w:rsidR="00E55AEF" w:rsidRPr="00BF1DFD">
        <w:rPr>
          <w:rFonts w:ascii="Times New Roman" w:hAnsi="Times New Roman" w:cs="Times New Roman"/>
          <w:sz w:val="24"/>
          <w:szCs w:val="24"/>
        </w:rPr>
        <w:t xml:space="preserve"> (Barber, 2001; Dixson et al., 2007b)</w:t>
      </w:r>
      <w:r w:rsidR="00D81088" w:rsidRPr="00BF1DFD">
        <w:rPr>
          <w:rFonts w:ascii="Times New Roman" w:hAnsi="Times New Roman" w:cs="Times New Roman"/>
          <w:sz w:val="24"/>
          <w:szCs w:val="24"/>
        </w:rPr>
        <w:t>.</w:t>
      </w:r>
      <w:r w:rsidR="00D81088">
        <w:rPr>
          <w:rFonts w:ascii="Times New Roman" w:hAnsi="Times New Roman" w:cs="Times New Roman"/>
          <w:sz w:val="24"/>
          <w:szCs w:val="24"/>
        </w:rPr>
        <w:t xml:space="preserve"> </w:t>
      </w:r>
    </w:p>
    <w:p w14:paraId="2582A7B9" w14:textId="6A897ED8" w:rsidR="007739AF" w:rsidRPr="00017BE3" w:rsidRDefault="00E87FC2" w:rsidP="007920C6">
      <w:pPr>
        <w:spacing w:line="240" w:lineRule="auto"/>
        <w:ind w:firstLine="720"/>
        <w:rPr>
          <w:rFonts w:ascii="Times New Roman" w:hAnsi="Times New Roman" w:cs="Times New Roman"/>
          <w:sz w:val="24"/>
          <w:szCs w:val="24"/>
        </w:rPr>
      </w:pPr>
      <w:r w:rsidRPr="00B063DA">
        <w:rPr>
          <w:rFonts w:ascii="Times New Roman" w:hAnsi="Times New Roman" w:cs="Times New Roman"/>
          <w:sz w:val="24"/>
          <w:szCs w:val="24"/>
        </w:rPr>
        <w:t xml:space="preserve">Although contemporary </w:t>
      </w:r>
      <w:r w:rsidR="00047CAE" w:rsidRPr="00B063DA">
        <w:rPr>
          <w:rFonts w:ascii="Times New Roman" w:hAnsi="Times New Roman" w:cs="Times New Roman"/>
          <w:sz w:val="24"/>
          <w:szCs w:val="24"/>
        </w:rPr>
        <w:t>ecological and social</w:t>
      </w:r>
      <w:r w:rsidR="00270BD2" w:rsidRPr="00B063DA">
        <w:rPr>
          <w:rFonts w:ascii="Times New Roman" w:hAnsi="Times New Roman" w:cs="Times New Roman"/>
          <w:sz w:val="24"/>
          <w:szCs w:val="24"/>
        </w:rPr>
        <w:t xml:space="preserve"> conditions</w:t>
      </w:r>
      <w:r w:rsidR="00047CAE" w:rsidRPr="00B063DA">
        <w:rPr>
          <w:rFonts w:ascii="Times New Roman" w:hAnsi="Times New Roman" w:cs="Times New Roman"/>
          <w:sz w:val="24"/>
          <w:szCs w:val="24"/>
        </w:rPr>
        <w:t xml:space="preserve"> </w:t>
      </w:r>
      <w:ins w:id="56" w:author="Michael" w:date="2017-08-07T14:33:00Z">
        <w:r w:rsidR="0058261C">
          <w:rPr>
            <w:rFonts w:ascii="Times New Roman" w:hAnsi="Times New Roman" w:cs="Times New Roman"/>
            <w:sz w:val="24"/>
            <w:szCs w:val="24"/>
          </w:rPr>
          <w:t xml:space="preserve">in human societies </w:t>
        </w:r>
      </w:ins>
      <w:r w:rsidR="00047CAE" w:rsidRPr="00B063DA">
        <w:rPr>
          <w:rFonts w:ascii="Times New Roman" w:hAnsi="Times New Roman" w:cs="Times New Roman"/>
          <w:sz w:val="24"/>
          <w:szCs w:val="24"/>
        </w:rPr>
        <w:t>are vast</w:t>
      </w:r>
      <w:r w:rsidR="00732E57" w:rsidRPr="00B063DA">
        <w:rPr>
          <w:rFonts w:ascii="Times New Roman" w:hAnsi="Times New Roman" w:cs="Times New Roman"/>
          <w:sz w:val="24"/>
          <w:szCs w:val="24"/>
        </w:rPr>
        <w:t xml:space="preserve">ly different from those that </w:t>
      </w:r>
      <w:r w:rsidR="00E365A0" w:rsidRPr="00B063DA">
        <w:rPr>
          <w:rFonts w:ascii="Times New Roman" w:hAnsi="Times New Roman" w:cs="Times New Roman"/>
          <w:sz w:val="24"/>
          <w:szCs w:val="24"/>
        </w:rPr>
        <w:t>occurred</w:t>
      </w:r>
      <w:r w:rsidR="00765449" w:rsidRPr="00B063DA">
        <w:rPr>
          <w:rFonts w:ascii="Times New Roman" w:hAnsi="Times New Roman" w:cs="Times New Roman"/>
          <w:sz w:val="24"/>
          <w:szCs w:val="24"/>
        </w:rPr>
        <w:t xml:space="preserve"> ancestrally, </w:t>
      </w:r>
      <w:r w:rsidR="00047CAE" w:rsidRPr="00B063DA">
        <w:rPr>
          <w:rFonts w:ascii="Times New Roman" w:hAnsi="Times New Roman" w:cs="Times New Roman"/>
          <w:sz w:val="24"/>
          <w:szCs w:val="24"/>
        </w:rPr>
        <w:t xml:space="preserve">sporting contests remain active </w:t>
      </w:r>
      <w:r w:rsidR="00277E3F" w:rsidRPr="00B063DA">
        <w:rPr>
          <w:rFonts w:ascii="Times New Roman" w:hAnsi="Times New Roman" w:cs="Times New Roman"/>
          <w:sz w:val="24"/>
          <w:szCs w:val="24"/>
        </w:rPr>
        <w:t xml:space="preserve">Darwinian </w:t>
      </w:r>
      <w:r w:rsidR="00047CAE" w:rsidRPr="00B063DA">
        <w:rPr>
          <w:rFonts w:ascii="Times New Roman" w:hAnsi="Times New Roman" w:cs="Times New Roman"/>
          <w:sz w:val="24"/>
          <w:szCs w:val="24"/>
        </w:rPr>
        <w:t>arenas in which direct same-sex competitio</w:t>
      </w:r>
      <w:r w:rsidR="00F54F8F" w:rsidRPr="00B063DA">
        <w:rPr>
          <w:rFonts w:ascii="Times New Roman" w:hAnsi="Times New Roman" w:cs="Times New Roman"/>
          <w:sz w:val="24"/>
          <w:szCs w:val="24"/>
        </w:rPr>
        <w:t>n for status readily occur (Lombardo</w:t>
      </w:r>
      <w:r w:rsidR="005E291F" w:rsidRPr="00B063DA">
        <w:rPr>
          <w:rFonts w:ascii="Times New Roman" w:hAnsi="Times New Roman" w:cs="Times New Roman"/>
          <w:sz w:val="24"/>
          <w:szCs w:val="24"/>
        </w:rPr>
        <w:t>, 2012</w:t>
      </w:r>
      <w:r w:rsidR="00047CAE" w:rsidRPr="00B063DA">
        <w:rPr>
          <w:rFonts w:ascii="Times New Roman" w:hAnsi="Times New Roman" w:cs="Times New Roman"/>
          <w:sz w:val="24"/>
          <w:szCs w:val="24"/>
        </w:rPr>
        <w:t xml:space="preserve">). </w:t>
      </w:r>
      <w:ins w:id="57" w:author="Michael" w:date="2017-08-07T14:40:00Z">
        <w:r w:rsidR="002753F1">
          <w:rPr>
            <w:rFonts w:ascii="Times New Roman" w:hAnsi="Times New Roman" w:cs="Times New Roman"/>
            <w:sz w:val="24"/>
            <w:szCs w:val="24"/>
          </w:rPr>
          <w:t>There is also evidence that individual performance within s</w:t>
        </w:r>
        <w:r w:rsidR="002753F1" w:rsidRPr="00B063DA">
          <w:rPr>
            <w:rFonts w:ascii="Times New Roman" w:hAnsi="Times New Roman" w:cs="Times New Roman"/>
            <w:sz w:val="24"/>
            <w:szCs w:val="24"/>
          </w:rPr>
          <w:t>porting contests rel</w:t>
        </w:r>
        <w:r w:rsidR="002753F1">
          <w:rPr>
            <w:rFonts w:ascii="Times New Roman" w:hAnsi="Times New Roman" w:cs="Times New Roman"/>
            <w:sz w:val="24"/>
            <w:szCs w:val="24"/>
          </w:rPr>
          <w:t>ies</w:t>
        </w:r>
        <w:r w:rsidR="002753F1" w:rsidRPr="00B063DA">
          <w:rPr>
            <w:rFonts w:ascii="Times New Roman" w:hAnsi="Times New Roman" w:cs="Times New Roman"/>
            <w:sz w:val="24"/>
            <w:szCs w:val="24"/>
          </w:rPr>
          <w:t xml:space="preserve"> on many of the same physical and mental faculties as those employed during earlier phases of human ancestry (Lombardo, 2012)</w:t>
        </w:r>
        <w:r w:rsidR="002753F1">
          <w:rPr>
            <w:rFonts w:ascii="Times New Roman" w:hAnsi="Times New Roman" w:cs="Times New Roman"/>
            <w:sz w:val="24"/>
            <w:szCs w:val="24"/>
          </w:rPr>
          <w:t>.</w:t>
        </w:r>
        <w:r w:rsidR="002753F1">
          <w:rPr>
            <w:rFonts w:ascii="Times New Roman" w:hAnsi="Times New Roman" w:cs="Times New Roman"/>
            <w:sz w:val="24"/>
            <w:szCs w:val="24"/>
          </w:rPr>
          <w:t xml:space="preserve"> </w:t>
        </w:r>
      </w:ins>
      <w:r w:rsidR="00C72FC7" w:rsidRPr="00B063DA">
        <w:rPr>
          <w:rFonts w:ascii="Times New Roman" w:hAnsi="Times New Roman" w:cs="Times New Roman"/>
          <w:sz w:val="24"/>
          <w:szCs w:val="24"/>
        </w:rPr>
        <w:t>Sporting competitions are</w:t>
      </w:r>
      <w:r w:rsidR="00B3436F" w:rsidRPr="00B063DA">
        <w:rPr>
          <w:rFonts w:ascii="Times New Roman" w:hAnsi="Times New Roman" w:cs="Times New Roman"/>
          <w:sz w:val="24"/>
          <w:szCs w:val="24"/>
        </w:rPr>
        <w:t xml:space="preserve"> ritualised</w:t>
      </w:r>
      <w:ins w:id="58" w:author="Michael" w:date="2017-08-07T14:33:00Z">
        <w:r w:rsidR="0058261C">
          <w:rPr>
            <w:rFonts w:ascii="Times New Roman" w:hAnsi="Times New Roman" w:cs="Times New Roman"/>
            <w:sz w:val="24"/>
            <w:szCs w:val="24"/>
          </w:rPr>
          <w:t xml:space="preserve"> interactions</w:t>
        </w:r>
      </w:ins>
      <w:ins w:id="59" w:author="Michael" w:date="2017-08-07T14:36:00Z">
        <w:r w:rsidR="0058261C">
          <w:rPr>
            <w:rFonts w:ascii="Times New Roman" w:hAnsi="Times New Roman" w:cs="Times New Roman"/>
            <w:sz w:val="24"/>
            <w:szCs w:val="24"/>
          </w:rPr>
          <w:t xml:space="preserve"> </w:t>
        </w:r>
      </w:ins>
      <w:del w:id="60" w:author="Michael" w:date="2017-08-07T14:33:00Z">
        <w:r w:rsidR="00B3436F" w:rsidRPr="00B063DA" w:rsidDel="0058261C">
          <w:rPr>
            <w:rFonts w:ascii="Times New Roman" w:hAnsi="Times New Roman" w:cs="Times New Roman"/>
            <w:sz w:val="24"/>
            <w:szCs w:val="24"/>
          </w:rPr>
          <w:delText xml:space="preserve">, </w:delText>
        </w:r>
      </w:del>
      <w:del w:id="61" w:author="Michael" w:date="2017-08-07T14:17:00Z">
        <w:r w:rsidR="00B3436F" w:rsidRPr="00B063DA" w:rsidDel="00E8347F">
          <w:rPr>
            <w:rFonts w:ascii="Times New Roman" w:hAnsi="Times New Roman" w:cs="Times New Roman"/>
            <w:sz w:val="24"/>
            <w:szCs w:val="24"/>
          </w:rPr>
          <w:delText xml:space="preserve">are </w:delText>
        </w:r>
      </w:del>
      <w:r w:rsidR="00B3436F" w:rsidRPr="00B063DA">
        <w:rPr>
          <w:rFonts w:ascii="Times New Roman" w:hAnsi="Times New Roman" w:cs="Times New Roman"/>
          <w:sz w:val="24"/>
          <w:szCs w:val="24"/>
        </w:rPr>
        <w:t>typically restricted to competitions within the same-sex</w:t>
      </w:r>
      <w:del w:id="62" w:author="Michael" w:date="2017-08-07T14:33:00Z">
        <w:r w:rsidR="00B3436F" w:rsidRPr="00B063DA" w:rsidDel="0058261C">
          <w:rPr>
            <w:rFonts w:ascii="Times New Roman" w:hAnsi="Times New Roman" w:cs="Times New Roman"/>
            <w:sz w:val="24"/>
            <w:szCs w:val="24"/>
          </w:rPr>
          <w:delText>,</w:delText>
        </w:r>
      </w:del>
      <w:r w:rsidR="00B3436F" w:rsidRPr="00B063DA">
        <w:rPr>
          <w:rFonts w:ascii="Times New Roman" w:hAnsi="Times New Roman" w:cs="Times New Roman"/>
          <w:sz w:val="24"/>
          <w:szCs w:val="24"/>
        </w:rPr>
        <w:t xml:space="preserve"> </w:t>
      </w:r>
      <w:del w:id="63" w:author="Michael" w:date="2017-08-07T14:35:00Z">
        <w:r w:rsidR="00B3436F" w:rsidRPr="00B063DA" w:rsidDel="0058261C">
          <w:rPr>
            <w:rFonts w:ascii="Times New Roman" w:hAnsi="Times New Roman" w:cs="Times New Roman"/>
            <w:sz w:val="24"/>
            <w:szCs w:val="24"/>
          </w:rPr>
          <w:delText xml:space="preserve">and </w:delText>
        </w:r>
      </w:del>
      <w:ins w:id="64" w:author="Michael" w:date="2017-08-07T14:35:00Z">
        <w:r w:rsidR="0058261C">
          <w:rPr>
            <w:rFonts w:ascii="Times New Roman" w:hAnsi="Times New Roman" w:cs="Times New Roman"/>
            <w:sz w:val="24"/>
            <w:szCs w:val="24"/>
          </w:rPr>
          <w:t>which</w:t>
        </w:r>
        <w:r w:rsidR="0058261C" w:rsidRPr="00B063DA">
          <w:rPr>
            <w:rFonts w:ascii="Times New Roman" w:hAnsi="Times New Roman" w:cs="Times New Roman"/>
            <w:sz w:val="24"/>
            <w:szCs w:val="24"/>
          </w:rPr>
          <w:t xml:space="preserve"> </w:t>
        </w:r>
      </w:ins>
      <w:r w:rsidR="00B3436F" w:rsidRPr="00B063DA">
        <w:rPr>
          <w:rFonts w:ascii="Times New Roman" w:hAnsi="Times New Roman" w:cs="Times New Roman"/>
          <w:sz w:val="24"/>
          <w:szCs w:val="24"/>
        </w:rPr>
        <w:t xml:space="preserve">are </w:t>
      </w:r>
      <w:ins w:id="65" w:author="Michael" w:date="2017-08-07T14:36:00Z">
        <w:r w:rsidR="0058261C">
          <w:rPr>
            <w:rFonts w:ascii="Times New Roman" w:hAnsi="Times New Roman" w:cs="Times New Roman"/>
            <w:sz w:val="24"/>
            <w:szCs w:val="24"/>
          </w:rPr>
          <w:t xml:space="preserve">often </w:t>
        </w:r>
      </w:ins>
      <w:r w:rsidR="00B3436F" w:rsidRPr="00B063DA">
        <w:rPr>
          <w:rFonts w:ascii="Times New Roman" w:hAnsi="Times New Roman" w:cs="Times New Roman"/>
          <w:sz w:val="24"/>
          <w:szCs w:val="24"/>
        </w:rPr>
        <w:t>performed in front of audiences (</w:t>
      </w:r>
      <w:proofErr w:type="spellStart"/>
      <w:r w:rsidR="00B3436F" w:rsidRPr="00B063DA">
        <w:rPr>
          <w:rFonts w:ascii="Times New Roman" w:hAnsi="Times New Roman" w:cs="Times New Roman"/>
          <w:sz w:val="24"/>
          <w:szCs w:val="24"/>
        </w:rPr>
        <w:t>Deaner</w:t>
      </w:r>
      <w:proofErr w:type="spellEnd"/>
      <w:r w:rsidR="00B3436F" w:rsidRPr="00B063DA">
        <w:rPr>
          <w:rFonts w:ascii="Times New Roman" w:hAnsi="Times New Roman" w:cs="Times New Roman"/>
          <w:sz w:val="24"/>
          <w:szCs w:val="24"/>
        </w:rPr>
        <w:t xml:space="preserve"> et al., 2015). A</w:t>
      </w:r>
      <w:ins w:id="66" w:author="Michael" w:date="2017-08-07T14:36:00Z">
        <w:r w:rsidR="0058261C">
          <w:rPr>
            <w:rFonts w:ascii="Times New Roman" w:hAnsi="Times New Roman" w:cs="Times New Roman"/>
            <w:sz w:val="24"/>
            <w:szCs w:val="24"/>
          </w:rPr>
          <w:t>s would be predicted if sporting competitions were analogous to male-male competitions, a</w:t>
        </w:r>
      </w:ins>
      <w:r w:rsidR="00B3436F" w:rsidRPr="00B063DA">
        <w:rPr>
          <w:rFonts w:ascii="Times New Roman" w:hAnsi="Times New Roman" w:cs="Times New Roman"/>
          <w:sz w:val="24"/>
          <w:szCs w:val="24"/>
        </w:rPr>
        <w:t xml:space="preserve">nalyses of 50 small-scale societies revealed that </w:t>
      </w:r>
      <w:del w:id="67" w:author="Michael" w:date="2017-08-07T14:37:00Z">
        <w:r w:rsidR="00B3436F" w:rsidRPr="00B063DA" w:rsidDel="002753F1">
          <w:rPr>
            <w:rFonts w:ascii="Times New Roman" w:hAnsi="Times New Roman" w:cs="Times New Roman"/>
            <w:sz w:val="24"/>
            <w:szCs w:val="24"/>
          </w:rPr>
          <w:delText xml:space="preserve">more </w:delText>
        </w:r>
      </w:del>
      <w:r w:rsidR="00B3436F" w:rsidRPr="00B063DA">
        <w:rPr>
          <w:rFonts w:ascii="Times New Roman" w:hAnsi="Times New Roman" w:cs="Times New Roman"/>
          <w:sz w:val="24"/>
          <w:szCs w:val="24"/>
        </w:rPr>
        <w:t xml:space="preserve">sports were </w:t>
      </w:r>
      <w:ins w:id="68" w:author="Michael" w:date="2017-08-07T14:37:00Z">
        <w:r w:rsidR="002753F1">
          <w:rPr>
            <w:rFonts w:ascii="Times New Roman" w:hAnsi="Times New Roman" w:cs="Times New Roman"/>
            <w:sz w:val="24"/>
            <w:szCs w:val="24"/>
          </w:rPr>
          <w:t xml:space="preserve">more likely to occur between men </w:t>
        </w:r>
      </w:ins>
      <w:del w:id="69" w:author="Michael" w:date="2017-08-07T14:37:00Z">
        <w:r w:rsidR="00B3436F" w:rsidRPr="00B063DA" w:rsidDel="002753F1">
          <w:rPr>
            <w:rFonts w:ascii="Times New Roman" w:hAnsi="Times New Roman" w:cs="Times New Roman"/>
            <w:sz w:val="24"/>
            <w:szCs w:val="24"/>
          </w:rPr>
          <w:delText xml:space="preserve">male-male </w:delText>
        </w:r>
      </w:del>
      <w:r w:rsidR="00B3436F" w:rsidRPr="00B063DA">
        <w:rPr>
          <w:rFonts w:ascii="Times New Roman" w:hAnsi="Times New Roman" w:cs="Times New Roman"/>
          <w:sz w:val="24"/>
          <w:szCs w:val="24"/>
        </w:rPr>
        <w:t xml:space="preserve">than </w:t>
      </w:r>
      <w:del w:id="70" w:author="Michael" w:date="2017-08-07T14:37:00Z">
        <w:r w:rsidR="00B3436F" w:rsidRPr="00B063DA" w:rsidDel="002753F1">
          <w:rPr>
            <w:rFonts w:ascii="Times New Roman" w:hAnsi="Times New Roman" w:cs="Times New Roman"/>
            <w:sz w:val="24"/>
            <w:szCs w:val="24"/>
          </w:rPr>
          <w:delText>female-</w:delText>
        </w:r>
        <w:r w:rsidR="0052673B" w:rsidRPr="00B063DA" w:rsidDel="002753F1">
          <w:rPr>
            <w:rFonts w:ascii="Times New Roman" w:hAnsi="Times New Roman" w:cs="Times New Roman"/>
            <w:sz w:val="24"/>
            <w:szCs w:val="24"/>
          </w:rPr>
          <w:delText xml:space="preserve">female </w:delText>
        </w:r>
      </w:del>
      <w:ins w:id="71" w:author="Michael" w:date="2017-08-07T14:37:00Z">
        <w:r w:rsidR="002753F1">
          <w:rPr>
            <w:rFonts w:ascii="Times New Roman" w:hAnsi="Times New Roman" w:cs="Times New Roman"/>
            <w:sz w:val="24"/>
            <w:szCs w:val="24"/>
          </w:rPr>
          <w:t xml:space="preserve">women </w:t>
        </w:r>
      </w:ins>
      <w:r w:rsidR="0052673B" w:rsidRPr="00B063DA">
        <w:rPr>
          <w:rFonts w:ascii="Times New Roman" w:hAnsi="Times New Roman" w:cs="Times New Roman"/>
          <w:sz w:val="24"/>
          <w:szCs w:val="24"/>
        </w:rPr>
        <w:t xml:space="preserve">or </w:t>
      </w:r>
      <w:ins w:id="72" w:author="Michael" w:date="2017-08-07T14:37:00Z">
        <w:r w:rsidR="002753F1">
          <w:rPr>
            <w:rFonts w:ascii="Times New Roman" w:hAnsi="Times New Roman" w:cs="Times New Roman"/>
            <w:sz w:val="24"/>
            <w:szCs w:val="24"/>
          </w:rPr>
          <w:t xml:space="preserve">be of </w:t>
        </w:r>
      </w:ins>
      <w:r w:rsidR="0052673B" w:rsidRPr="00B063DA">
        <w:rPr>
          <w:rFonts w:ascii="Times New Roman" w:hAnsi="Times New Roman" w:cs="Times New Roman"/>
          <w:sz w:val="24"/>
          <w:szCs w:val="24"/>
        </w:rPr>
        <w:t>mixed sex</w:t>
      </w:r>
      <w:r w:rsidR="00B3436F" w:rsidRPr="00B063DA">
        <w:rPr>
          <w:rFonts w:ascii="Times New Roman" w:hAnsi="Times New Roman" w:cs="Times New Roman"/>
          <w:sz w:val="24"/>
          <w:szCs w:val="24"/>
        </w:rPr>
        <w:t xml:space="preserve"> (</w:t>
      </w:r>
      <w:proofErr w:type="spellStart"/>
      <w:r w:rsidR="00B3436F" w:rsidRPr="00B063DA">
        <w:rPr>
          <w:rFonts w:ascii="Times New Roman" w:hAnsi="Times New Roman" w:cs="Times New Roman"/>
          <w:sz w:val="24"/>
          <w:szCs w:val="24"/>
        </w:rPr>
        <w:t>Deaner</w:t>
      </w:r>
      <w:proofErr w:type="spellEnd"/>
      <w:r w:rsidR="00B3436F" w:rsidRPr="00B063DA">
        <w:rPr>
          <w:rFonts w:ascii="Times New Roman" w:hAnsi="Times New Roman" w:cs="Times New Roman"/>
          <w:sz w:val="24"/>
          <w:szCs w:val="24"/>
        </w:rPr>
        <w:t xml:space="preserve"> et al., </w:t>
      </w:r>
      <w:r w:rsidR="00B3436F" w:rsidRPr="00B063DA">
        <w:rPr>
          <w:rFonts w:ascii="Times New Roman" w:hAnsi="Times New Roman" w:cs="Times New Roman"/>
          <w:sz w:val="24"/>
          <w:szCs w:val="24"/>
        </w:rPr>
        <w:lastRenderedPageBreak/>
        <w:t xml:space="preserve">2013). </w:t>
      </w:r>
      <w:del w:id="73" w:author="Michael" w:date="2017-08-07T14:38:00Z">
        <w:r w:rsidR="003A51EB" w:rsidRPr="00B063DA" w:rsidDel="002753F1">
          <w:rPr>
            <w:rFonts w:ascii="Times New Roman" w:hAnsi="Times New Roman" w:cs="Times New Roman"/>
            <w:sz w:val="24"/>
            <w:szCs w:val="24"/>
          </w:rPr>
          <w:delText>S</w:delText>
        </w:r>
      </w:del>
      <w:del w:id="74" w:author="Michael" w:date="2017-08-07T14:40:00Z">
        <w:r w:rsidR="004E6847" w:rsidRPr="00B063DA" w:rsidDel="002753F1">
          <w:rPr>
            <w:rFonts w:ascii="Times New Roman" w:hAnsi="Times New Roman" w:cs="Times New Roman"/>
            <w:sz w:val="24"/>
            <w:szCs w:val="24"/>
          </w:rPr>
          <w:delText>porting contests rel</w:delText>
        </w:r>
      </w:del>
      <w:del w:id="75" w:author="Michael" w:date="2017-08-07T14:39:00Z">
        <w:r w:rsidR="004E6847" w:rsidRPr="00B063DA" w:rsidDel="002753F1">
          <w:rPr>
            <w:rFonts w:ascii="Times New Roman" w:hAnsi="Times New Roman" w:cs="Times New Roman"/>
            <w:sz w:val="24"/>
            <w:szCs w:val="24"/>
          </w:rPr>
          <w:delText>y</w:delText>
        </w:r>
      </w:del>
      <w:del w:id="76" w:author="Michael" w:date="2017-08-07T14:40:00Z">
        <w:r w:rsidR="004E6847" w:rsidRPr="00B063DA" w:rsidDel="002753F1">
          <w:rPr>
            <w:rFonts w:ascii="Times New Roman" w:hAnsi="Times New Roman" w:cs="Times New Roman"/>
            <w:sz w:val="24"/>
            <w:szCs w:val="24"/>
          </w:rPr>
          <w:delText xml:space="preserve"> </w:delText>
        </w:r>
      </w:del>
      <w:del w:id="77" w:author="Michael" w:date="2017-08-07T14:39:00Z">
        <w:r w:rsidR="004E6847" w:rsidRPr="00B063DA" w:rsidDel="002753F1">
          <w:rPr>
            <w:rFonts w:ascii="Times New Roman" w:hAnsi="Times New Roman" w:cs="Times New Roman"/>
            <w:sz w:val="24"/>
            <w:szCs w:val="24"/>
          </w:rPr>
          <w:delText xml:space="preserve">for their performance </w:delText>
        </w:r>
      </w:del>
      <w:del w:id="78" w:author="Michael" w:date="2017-08-07T14:40:00Z">
        <w:r w:rsidR="004E6847" w:rsidRPr="00B063DA" w:rsidDel="002753F1">
          <w:rPr>
            <w:rFonts w:ascii="Times New Roman" w:hAnsi="Times New Roman" w:cs="Times New Roman"/>
            <w:sz w:val="24"/>
            <w:szCs w:val="24"/>
          </w:rPr>
          <w:delText>on</w:delText>
        </w:r>
        <w:r w:rsidR="00204D52" w:rsidRPr="00B063DA" w:rsidDel="002753F1">
          <w:rPr>
            <w:rFonts w:ascii="Times New Roman" w:hAnsi="Times New Roman" w:cs="Times New Roman"/>
            <w:sz w:val="24"/>
            <w:szCs w:val="24"/>
          </w:rPr>
          <w:delText xml:space="preserve"> </w:delText>
        </w:r>
        <w:r w:rsidR="0041508D" w:rsidRPr="00B063DA" w:rsidDel="002753F1">
          <w:rPr>
            <w:rFonts w:ascii="Times New Roman" w:hAnsi="Times New Roman" w:cs="Times New Roman"/>
            <w:sz w:val="24"/>
            <w:szCs w:val="24"/>
          </w:rPr>
          <w:delText xml:space="preserve">many of </w:delText>
        </w:r>
        <w:r w:rsidR="00204D52" w:rsidRPr="00B063DA" w:rsidDel="002753F1">
          <w:rPr>
            <w:rFonts w:ascii="Times New Roman" w:hAnsi="Times New Roman" w:cs="Times New Roman"/>
            <w:sz w:val="24"/>
            <w:szCs w:val="24"/>
          </w:rPr>
          <w:delText>the same physical and mental faculties as those employed during earlier phases of human ancestry</w:delText>
        </w:r>
        <w:r w:rsidR="0041508D" w:rsidRPr="00B063DA" w:rsidDel="002753F1">
          <w:rPr>
            <w:rFonts w:ascii="Times New Roman" w:hAnsi="Times New Roman" w:cs="Times New Roman"/>
            <w:sz w:val="24"/>
            <w:szCs w:val="24"/>
          </w:rPr>
          <w:delText xml:space="preserve"> (</w:delText>
        </w:r>
        <w:r w:rsidR="002E4183" w:rsidRPr="00B063DA" w:rsidDel="002753F1">
          <w:rPr>
            <w:rFonts w:ascii="Times New Roman" w:hAnsi="Times New Roman" w:cs="Times New Roman"/>
            <w:sz w:val="24"/>
            <w:szCs w:val="24"/>
          </w:rPr>
          <w:delText>Lombardo, 2012</w:delText>
        </w:r>
        <w:r w:rsidR="0041508D" w:rsidRPr="00B063DA" w:rsidDel="002753F1">
          <w:rPr>
            <w:rFonts w:ascii="Times New Roman" w:hAnsi="Times New Roman" w:cs="Times New Roman"/>
            <w:sz w:val="24"/>
            <w:szCs w:val="24"/>
          </w:rPr>
          <w:delText>)</w:delText>
        </w:r>
      </w:del>
      <w:del w:id="79" w:author="Michael" w:date="2017-08-07T14:39:00Z">
        <w:r w:rsidR="0041508D" w:rsidRPr="00B063DA" w:rsidDel="002753F1">
          <w:rPr>
            <w:rFonts w:ascii="Times New Roman" w:hAnsi="Times New Roman" w:cs="Times New Roman"/>
            <w:sz w:val="24"/>
            <w:szCs w:val="24"/>
          </w:rPr>
          <w:delText xml:space="preserve"> and</w:delText>
        </w:r>
      </w:del>
      <w:del w:id="80" w:author="Michael" w:date="2017-08-07T14:41:00Z">
        <w:r w:rsidR="0041508D" w:rsidRPr="00B063DA" w:rsidDel="002753F1">
          <w:rPr>
            <w:rFonts w:ascii="Times New Roman" w:hAnsi="Times New Roman" w:cs="Times New Roman"/>
            <w:sz w:val="24"/>
            <w:szCs w:val="24"/>
          </w:rPr>
          <w:delText xml:space="preserve"> </w:delText>
        </w:r>
      </w:del>
      <w:ins w:id="81" w:author="Michael" w:date="2017-08-07T14:41:00Z">
        <w:r w:rsidR="002753F1">
          <w:rPr>
            <w:rFonts w:ascii="Times New Roman" w:hAnsi="Times New Roman" w:cs="Times New Roman"/>
            <w:sz w:val="24"/>
            <w:szCs w:val="24"/>
          </w:rPr>
          <w:t xml:space="preserve">Success in </w:t>
        </w:r>
      </w:ins>
      <w:r w:rsidR="003A51EB" w:rsidRPr="00B063DA">
        <w:rPr>
          <w:rFonts w:ascii="Times New Roman" w:hAnsi="Times New Roman" w:cs="Times New Roman"/>
          <w:sz w:val="24"/>
          <w:szCs w:val="24"/>
        </w:rPr>
        <w:t xml:space="preserve">sporting </w:t>
      </w:r>
      <w:ins w:id="82" w:author="Michael" w:date="2017-08-07T14:41:00Z">
        <w:r w:rsidR="002753F1">
          <w:rPr>
            <w:rFonts w:ascii="Times New Roman" w:hAnsi="Times New Roman" w:cs="Times New Roman"/>
            <w:sz w:val="24"/>
            <w:szCs w:val="24"/>
          </w:rPr>
          <w:t>contests</w:t>
        </w:r>
      </w:ins>
      <w:del w:id="83" w:author="Michael" w:date="2017-08-07T14:41:00Z">
        <w:r w:rsidR="003A51EB" w:rsidRPr="00B063DA" w:rsidDel="002753F1">
          <w:rPr>
            <w:rFonts w:ascii="Times New Roman" w:hAnsi="Times New Roman" w:cs="Times New Roman"/>
            <w:sz w:val="24"/>
            <w:szCs w:val="24"/>
          </w:rPr>
          <w:delText>success</w:delText>
        </w:r>
      </w:del>
      <w:r w:rsidR="003A51EB" w:rsidRPr="00B063DA">
        <w:rPr>
          <w:rFonts w:ascii="Times New Roman" w:hAnsi="Times New Roman" w:cs="Times New Roman"/>
          <w:sz w:val="24"/>
          <w:szCs w:val="24"/>
        </w:rPr>
        <w:t xml:space="preserve"> </w:t>
      </w:r>
      <w:r w:rsidR="0041508D" w:rsidRPr="00B063DA">
        <w:rPr>
          <w:rFonts w:ascii="Times New Roman" w:hAnsi="Times New Roman" w:cs="Times New Roman"/>
          <w:sz w:val="24"/>
          <w:szCs w:val="24"/>
        </w:rPr>
        <w:t xml:space="preserve">can </w:t>
      </w:r>
      <w:ins w:id="84" w:author="Michael" w:date="2017-08-07T14:41:00Z">
        <w:r w:rsidR="002753F1">
          <w:rPr>
            <w:rFonts w:ascii="Times New Roman" w:hAnsi="Times New Roman" w:cs="Times New Roman"/>
            <w:sz w:val="24"/>
            <w:szCs w:val="24"/>
          </w:rPr>
          <w:t xml:space="preserve">also </w:t>
        </w:r>
      </w:ins>
      <w:r w:rsidR="0041508D" w:rsidRPr="00B063DA">
        <w:rPr>
          <w:rFonts w:ascii="Times New Roman" w:hAnsi="Times New Roman" w:cs="Times New Roman"/>
          <w:sz w:val="24"/>
          <w:szCs w:val="24"/>
        </w:rPr>
        <w:t xml:space="preserve">result in </w:t>
      </w:r>
      <w:r w:rsidR="007920C6" w:rsidRPr="00B063DA">
        <w:rPr>
          <w:rFonts w:ascii="Times New Roman" w:hAnsi="Times New Roman" w:cs="Times New Roman"/>
          <w:sz w:val="24"/>
          <w:szCs w:val="24"/>
        </w:rPr>
        <w:t>higher social status,</w:t>
      </w:r>
      <w:r w:rsidR="0041508D" w:rsidRPr="00B063DA">
        <w:rPr>
          <w:rFonts w:ascii="Times New Roman" w:hAnsi="Times New Roman" w:cs="Times New Roman"/>
          <w:sz w:val="24"/>
          <w:szCs w:val="24"/>
        </w:rPr>
        <w:t xml:space="preserve"> </w:t>
      </w:r>
      <w:r w:rsidR="00204D52" w:rsidRPr="00B063DA">
        <w:rPr>
          <w:rFonts w:ascii="Times New Roman" w:hAnsi="Times New Roman" w:cs="Times New Roman"/>
          <w:sz w:val="24"/>
          <w:szCs w:val="24"/>
        </w:rPr>
        <w:t>greater mating opportunit</w:t>
      </w:r>
      <w:r w:rsidR="00C70C61" w:rsidRPr="00B063DA">
        <w:rPr>
          <w:rFonts w:ascii="Times New Roman" w:hAnsi="Times New Roman" w:cs="Times New Roman"/>
          <w:sz w:val="24"/>
          <w:szCs w:val="24"/>
        </w:rPr>
        <w:t>ies</w:t>
      </w:r>
      <w:ins w:id="85" w:author="Michael" w:date="2017-08-07T14:41:00Z">
        <w:r w:rsidR="002753F1">
          <w:rPr>
            <w:rFonts w:ascii="Times New Roman" w:hAnsi="Times New Roman" w:cs="Times New Roman"/>
            <w:sz w:val="24"/>
            <w:szCs w:val="24"/>
          </w:rPr>
          <w:t>,</w:t>
        </w:r>
      </w:ins>
      <w:r w:rsidR="007920C6" w:rsidRPr="00B063DA">
        <w:rPr>
          <w:rFonts w:ascii="Times New Roman" w:hAnsi="Times New Roman" w:cs="Times New Roman"/>
          <w:sz w:val="24"/>
          <w:szCs w:val="24"/>
        </w:rPr>
        <w:t xml:space="preserve"> and higher </w:t>
      </w:r>
      <w:del w:id="86" w:author="Michael" w:date="2017-08-07T14:42:00Z">
        <w:r w:rsidR="007920C6" w:rsidRPr="00B063DA" w:rsidDel="002753F1">
          <w:rPr>
            <w:rFonts w:ascii="Times New Roman" w:hAnsi="Times New Roman" w:cs="Times New Roman"/>
            <w:sz w:val="24"/>
            <w:szCs w:val="24"/>
          </w:rPr>
          <w:delText>reproductive success</w:delText>
        </w:r>
      </w:del>
      <w:ins w:id="87" w:author="Michael" w:date="2017-08-07T14:42:00Z">
        <w:r w:rsidR="002753F1">
          <w:rPr>
            <w:rFonts w:ascii="Times New Roman" w:hAnsi="Times New Roman" w:cs="Times New Roman"/>
            <w:sz w:val="24"/>
            <w:szCs w:val="24"/>
          </w:rPr>
          <w:t>fitness</w:t>
        </w:r>
      </w:ins>
      <w:r w:rsidR="00C70C61" w:rsidRPr="00B063DA">
        <w:rPr>
          <w:rFonts w:ascii="Times New Roman" w:hAnsi="Times New Roman" w:cs="Times New Roman"/>
          <w:sz w:val="24"/>
          <w:szCs w:val="24"/>
        </w:rPr>
        <w:t xml:space="preserve"> </w:t>
      </w:r>
      <w:ins w:id="88" w:author="Michael" w:date="2017-08-07T14:41:00Z">
        <w:r w:rsidR="002753F1">
          <w:rPr>
            <w:rFonts w:ascii="Times New Roman" w:hAnsi="Times New Roman" w:cs="Times New Roman"/>
            <w:sz w:val="24"/>
            <w:szCs w:val="24"/>
          </w:rPr>
          <w:t xml:space="preserve">for males involved in sports </w:t>
        </w:r>
      </w:ins>
      <w:r w:rsidR="00C70C61" w:rsidRPr="00B063DA">
        <w:rPr>
          <w:rFonts w:ascii="Times New Roman" w:hAnsi="Times New Roman" w:cs="Times New Roman"/>
          <w:sz w:val="24"/>
          <w:szCs w:val="24"/>
        </w:rPr>
        <w:t>(Lombardo, 2012</w:t>
      </w:r>
      <w:r w:rsidR="00426365" w:rsidRPr="00B063DA">
        <w:rPr>
          <w:rFonts w:ascii="Times New Roman" w:hAnsi="Times New Roman" w:cs="Times New Roman"/>
          <w:sz w:val="24"/>
          <w:szCs w:val="24"/>
        </w:rPr>
        <w:t>;</w:t>
      </w:r>
      <w:r w:rsidR="00CB1B8D" w:rsidRPr="00B063DA">
        <w:rPr>
          <w:rFonts w:ascii="Times New Roman" w:hAnsi="Times New Roman" w:cs="Times New Roman"/>
          <w:sz w:val="24"/>
          <w:szCs w:val="24"/>
        </w:rPr>
        <w:t xml:space="preserve"> </w:t>
      </w:r>
      <w:proofErr w:type="spellStart"/>
      <w:r w:rsidR="00CB1B8D" w:rsidRPr="00B063DA">
        <w:rPr>
          <w:rFonts w:ascii="Times New Roman" w:hAnsi="Times New Roman" w:cs="Times New Roman"/>
          <w:sz w:val="24"/>
          <w:szCs w:val="24"/>
        </w:rPr>
        <w:t>Potsma</w:t>
      </w:r>
      <w:proofErr w:type="spellEnd"/>
      <w:r w:rsidR="00CB1B8D" w:rsidRPr="00B063DA">
        <w:rPr>
          <w:rFonts w:ascii="Times New Roman" w:hAnsi="Times New Roman" w:cs="Times New Roman"/>
          <w:sz w:val="24"/>
          <w:szCs w:val="24"/>
        </w:rPr>
        <w:t>, 2013</w:t>
      </w:r>
      <w:r w:rsidR="00C70C61" w:rsidRPr="00B063DA">
        <w:rPr>
          <w:rFonts w:ascii="Times New Roman" w:hAnsi="Times New Roman" w:cs="Times New Roman"/>
          <w:sz w:val="24"/>
          <w:szCs w:val="24"/>
        </w:rPr>
        <w:t xml:space="preserve">). </w:t>
      </w:r>
      <w:r w:rsidR="00A06D0F" w:rsidRPr="00B063DA">
        <w:rPr>
          <w:rFonts w:ascii="Times New Roman" w:hAnsi="Times New Roman" w:cs="Times New Roman"/>
          <w:sz w:val="24"/>
          <w:szCs w:val="24"/>
        </w:rPr>
        <w:t xml:space="preserve">For example, </w:t>
      </w:r>
      <w:r w:rsidR="003D4A7D" w:rsidRPr="00B063DA">
        <w:rPr>
          <w:rFonts w:ascii="Times New Roman" w:hAnsi="Times New Roman" w:cs="Times New Roman"/>
          <w:sz w:val="24"/>
          <w:szCs w:val="24"/>
        </w:rPr>
        <w:t>among</w:t>
      </w:r>
      <w:r w:rsidR="00465878" w:rsidRPr="00B063DA">
        <w:rPr>
          <w:rFonts w:ascii="Times New Roman" w:hAnsi="Times New Roman" w:cs="Times New Roman"/>
          <w:sz w:val="24"/>
          <w:szCs w:val="24"/>
        </w:rPr>
        <w:t xml:space="preserve"> </w:t>
      </w:r>
      <w:proofErr w:type="spellStart"/>
      <w:r w:rsidR="00465878" w:rsidRPr="00B063DA">
        <w:rPr>
          <w:rFonts w:ascii="Times New Roman" w:hAnsi="Times New Roman" w:cs="Times New Roman"/>
          <w:sz w:val="24"/>
          <w:szCs w:val="24"/>
        </w:rPr>
        <w:t>Sereer</w:t>
      </w:r>
      <w:proofErr w:type="spellEnd"/>
      <w:r w:rsidR="00465878" w:rsidRPr="00B063DA">
        <w:rPr>
          <w:rFonts w:ascii="Times New Roman" w:hAnsi="Times New Roman" w:cs="Times New Roman"/>
          <w:sz w:val="24"/>
          <w:szCs w:val="24"/>
        </w:rPr>
        <w:t xml:space="preserve"> </w:t>
      </w:r>
      <w:r w:rsidR="00A06D0F" w:rsidRPr="00B063DA">
        <w:rPr>
          <w:rFonts w:ascii="Times New Roman" w:hAnsi="Times New Roman" w:cs="Times New Roman"/>
          <w:sz w:val="24"/>
          <w:szCs w:val="24"/>
        </w:rPr>
        <w:t xml:space="preserve">communities in </w:t>
      </w:r>
      <w:r w:rsidR="00BE6FD8" w:rsidRPr="00B063DA">
        <w:rPr>
          <w:rFonts w:ascii="Times New Roman" w:hAnsi="Times New Roman" w:cs="Times New Roman"/>
          <w:sz w:val="24"/>
          <w:szCs w:val="24"/>
        </w:rPr>
        <w:t>rural Senegal</w:t>
      </w:r>
      <w:r w:rsidR="003D4A7D" w:rsidRPr="00B063DA">
        <w:rPr>
          <w:rFonts w:ascii="Times New Roman" w:hAnsi="Times New Roman" w:cs="Times New Roman"/>
          <w:sz w:val="24"/>
          <w:szCs w:val="24"/>
        </w:rPr>
        <w:t>, men</w:t>
      </w:r>
      <w:r w:rsidR="001C6E4D" w:rsidRPr="00B063DA">
        <w:rPr>
          <w:rFonts w:ascii="Times New Roman" w:hAnsi="Times New Roman" w:cs="Times New Roman"/>
          <w:sz w:val="24"/>
          <w:szCs w:val="24"/>
        </w:rPr>
        <w:t xml:space="preserve"> competing</w:t>
      </w:r>
      <w:r w:rsidR="00465878" w:rsidRPr="00B063DA">
        <w:rPr>
          <w:rFonts w:ascii="Times New Roman" w:hAnsi="Times New Roman" w:cs="Times New Roman"/>
          <w:sz w:val="24"/>
          <w:szCs w:val="24"/>
        </w:rPr>
        <w:t xml:space="preserve"> in a traditional form of Greco-Roman wrestling </w:t>
      </w:r>
      <w:r w:rsidR="003D4A7D" w:rsidRPr="00B063DA">
        <w:rPr>
          <w:rFonts w:ascii="Times New Roman" w:hAnsi="Times New Roman" w:cs="Times New Roman"/>
          <w:sz w:val="24"/>
          <w:szCs w:val="24"/>
        </w:rPr>
        <w:t>known locally as ‘</w:t>
      </w:r>
      <w:proofErr w:type="spellStart"/>
      <w:r w:rsidR="00933899" w:rsidRPr="00B063DA">
        <w:rPr>
          <w:rFonts w:ascii="Times New Roman" w:hAnsi="Times New Roman" w:cs="Times New Roman"/>
          <w:sz w:val="24"/>
          <w:szCs w:val="24"/>
        </w:rPr>
        <w:t>Njom</w:t>
      </w:r>
      <w:proofErr w:type="spellEnd"/>
      <w:r w:rsidR="003D4A7D" w:rsidRPr="00B063DA">
        <w:rPr>
          <w:rFonts w:ascii="Times New Roman" w:hAnsi="Times New Roman" w:cs="Times New Roman"/>
          <w:sz w:val="24"/>
          <w:szCs w:val="24"/>
        </w:rPr>
        <w:t xml:space="preserve">’ </w:t>
      </w:r>
      <w:r w:rsidR="001901AE" w:rsidRPr="00B063DA">
        <w:rPr>
          <w:rFonts w:ascii="Times New Roman" w:hAnsi="Times New Roman" w:cs="Times New Roman"/>
          <w:sz w:val="24"/>
          <w:szCs w:val="24"/>
        </w:rPr>
        <w:t xml:space="preserve">had significantly more surviving offspring and </w:t>
      </w:r>
      <w:r w:rsidR="00185142" w:rsidRPr="00B063DA">
        <w:rPr>
          <w:rFonts w:ascii="Times New Roman" w:hAnsi="Times New Roman" w:cs="Times New Roman"/>
          <w:sz w:val="24"/>
          <w:szCs w:val="24"/>
        </w:rPr>
        <w:t xml:space="preserve">higher </w:t>
      </w:r>
      <w:r w:rsidR="00635F4F" w:rsidRPr="00B063DA">
        <w:rPr>
          <w:rFonts w:ascii="Times New Roman" w:hAnsi="Times New Roman" w:cs="Times New Roman"/>
          <w:sz w:val="24"/>
          <w:szCs w:val="24"/>
        </w:rPr>
        <w:t>social status</w:t>
      </w:r>
      <w:r w:rsidR="00185142" w:rsidRPr="00B063DA">
        <w:rPr>
          <w:rFonts w:ascii="Times New Roman" w:hAnsi="Times New Roman" w:cs="Times New Roman"/>
          <w:sz w:val="24"/>
          <w:szCs w:val="24"/>
        </w:rPr>
        <w:t xml:space="preserve"> than non-wrestlers </w:t>
      </w:r>
      <w:r w:rsidR="00F82112" w:rsidRPr="00B063DA">
        <w:rPr>
          <w:rFonts w:ascii="Times New Roman" w:hAnsi="Times New Roman" w:cs="Times New Roman"/>
          <w:sz w:val="24"/>
          <w:szCs w:val="24"/>
        </w:rPr>
        <w:t>(</w:t>
      </w:r>
      <w:proofErr w:type="spellStart"/>
      <w:r w:rsidR="00F82112" w:rsidRPr="00B063DA">
        <w:rPr>
          <w:rFonts w:ascii="Times New Roman" w:hAnsi="Times New Roman" w:cs="Times New Roman"/>
          <w:sz w:val="24"/>
          <w:szCs w:val="24"/>
          <w:lang w:val="en-US"/>
        </w:rPr>
        <w:t>Llaurens</w:t>
      </w:r>
      <w:proofErr w:type="spellEnd"/>
      <w:r w:rsidR="00F82112" w:rsidRPr="00B063DA">
        <w:rPr>
          <w:rFonts w:ascii="Times New Roman" w:hAnsi="Times New Roman" w:cs="Times New Roman"/>
          <w:sz w:val="24"/>
          <w:szCs w:val="24"/>
          <w:lang w:val="en-US"/>
        </w:rPr>
        <w:t xml:space="preserve">, Raymond, &amp; </w:t>
      </w:r>
      <w:proofErr w:type="spellStart"/>
      <w:r w:rsidR="00F82112" w:rsidRPr="00B063DA">
        <w:rPr>
          <w:rFonts w:ascii="Times New Roman" w:hAnsi="Times New Roman" w:cs="Times New Roman"/>
          <w:sz w:val="24"/>
          <w:szCs w:val="24"/>
          <w:lang w:val="en-US"/>
        </w:rPr>
        <w:t>Faurie</w:t>
      </w:r>
      <w:proofErr w:type="spellEnd"/>
      <w:r w:rsidR="00F82112" w:rsidRPr="00B063DA">
        <w:rPr>
          <w:rFonts w:ascii="Times New Roman" w:hAnsi="Times New Roman" w:cs="Times New Roman"/>
          <w:sz w:val="24"/>
          <w:szCs w:val="24"/>
          <w:lang w:val="en-US"/>
        </w:rPr>
        <w:t>, 2009).</w:t>
      </w:r>
      <w:r w:rsidR="00E50461" w:rsidRPr="00B063DA">
        <w:rPr>
          <w:rFonts w:ascii="Times New Roman" w:hAnsi="Times New Roman" w:cs="Times New Roman"/>
          <w:sz w:val="24"/>
          <w:szCs w:val="24"/>
          <w:lang w:val="en-US"/>
        </w:rPr>
        <w:t xml:space="preserve"> </w:t>
      </w:r>
      <w:ins w:id="89" w:author="Michael" w:date="2017-08-07T14:44:00Z">
        <w:r w:rsidR="002753F1">
          <w:rPr>
            <w:rFonts w:ascii="Times New Roman" w:hAnsi="Times New Roman" w:cs="Times New Roman"/>
            <w:sz w:val="24"/>
            <w:szCs w:val="24"/>
            <w:lang w:val="en-US"/>
          </w:rPr>
          <w:t xml:space="preserve">This seems to be true in modern societies as well as </w:t>
        </w:r>
      </w:ins>
      <w:del w:id="90" w:author="Michael" w:date="2017-08-07T14:45:00Z">
        <w:r w:rsidR="00E50461" w:rsidRPr="00B063DA" w:rsidDel="002753F1">
          <w:rPr>
            <w:rFonts w:ascii="Times New Roman" w:hAnsi="Times New Roman" w:cs="Times New Roman"/>
            <w:sz w:val="24"/>
            <w:szCs w:val="24"/>
            <w:lang w:val="en-US"/>
          </w:rPr>
          <w:delText>Competi</w:delText>
        </w:r>
        <w:r w:rsidR="00B063DA" w:rsidRPr="00B063DA" w:rsidDel="002753F1">
          <w:rPr>
            <w:rFonts w:ascii="Times New Roman" w:hAnsi="Times New Roman" w:cs="Times New Roman"/>
            <w:sz w:val="24"/>
            <w:szCs w:val="24"/>
            <w:lang w:val="en-US"/>
          </w:rPr>
          <w:delText xml:space="preserve">ng in sports also elevates </w:delText>
        </w:r>
        <w:r w:rsidR="00E50461" w:rsidRPr="00B063DA" w:rsidDel="002753F1">
          <w:rPr>
            <w:rFonts w:ascii="Times New Roman" w:hAnsi="Times New Roman" w:cs="Times New Roman"/>
            <w:sz w:val="24"/>
            <w:szCs w:val="24"/>
            <w:lang w:val="en-US"/>
          </w:rPr>
          <w:delText xml:space="preserve">perceptions of </w:delText>
        </w:r>
        <w:r w:rsidR="00B063DA" w:rsidRPr="00B063DA" w:rsidDel="002753F1">
          <w:rPr>
            <w:rFonts w:ascii="Times New Roman" w:hAnsi="Times New Roman" w:cs="Times New Roman"/>
            <w:sz w:val="24"/>
            <w:szCs w:val="24"/>
            <w:lang w:val="en-US"/>
          </w:rPr>
          <w:delText xml:space="preserve">male </w:delText>
        </w:r>
        <w:r w:rsidR="00E50461" w:rsidRPr="00B063DA" w:rsidDel="002753F1">
          <w:rPr>
            <w:rFonts w:ascii="Times New Roman" w:hAnsi="Times New Roman" w:cs="Times New Roman"/>
            <w:sz w:val="24"/>
            <w:szCs w:val="24"/>
            <w:lang w:val="en-US"/>
          </w:rPr>
          <w:delText xml:space="preserve">social status and physical attractiveness, which may explain why </w:delText>
        </w:r>
      </w:del>
      <w:r w:rsidR="00E50461" w:rsidRPr="00B063DA">
        <w:rPr>
          <w:rFonts w:ascii="Times New Roman" w:hAnsi="Times New Roman" w:cs="Times New Roman"/>
          <w:sz w:val="24"/>
          <w:szCs w:val="24"/>
          <w:lang w:val="en-US"/>
        </w:rPr>
        <w:t xml:space="preserve">male athletes in Universities report higher mating success than non-athletes </w:t>
      </w:r>
      <w:r w:rsidR="00B063DA" w:rsidRPr="00B063DA">
        <w:rPr>
          <w:rFonts w:ascii="Times New Roman" w:hAnsi="Times New Roman" w:cs="Times New Roman"/>
          <w:sz w:val="24"/>
          <w:szCs w:val="24"/>
          <w:lang w:val="en-US"/>
        </w:rPr>
        <w:t>(</w:t>
      </w:r>
      <w:proofErr w:type="spellStart"/>
      <w:r w:rsidR="00E50461" w:rsidRPr="00B063DA">
        <w:rPr>
          <w:rFonts w:ascii="Times New Roman" w:hAnsi="Times New Roman" w:cs="Times New Roman"/>
          <w:sz w:val="24"/>
          <w:szCs w:val="24"/>
          <w:lang w:val="en-US"/>
        </w:rPr>
        <w:t>Faurie</w:t>
      </w:r>
      <w:proofErr w:type="spellEnd"/>
      <w:r w:rsidR="00E50461" w:rsidRPr="00B063DA">
        <w:rPr>
          <w:rFonts w:ascii="Times New Roman" w:hAnsi="Times New Roman" w:cs="Times New Roman"/>
          <w:sz w:val="24"/>
          <w:szCs w:val="24"/>
          <w:lang w:val="en-US"/>
        </w:rPr>
        <w:t xml:space="preserve">, </w:t>
      </w:r>
      <w:proofErr w:type="spellStart"/>
      <w:r w:rsidR="00E50461" w:rsidRPr="00B063DA">
        <w:rPr>
          <w:rFonts w:ascii="Times New Roman" w:hAnsi="Times New Roman" w:cs="Times New Roman"/>
          <w:sz w:val="24"/>
          <w:szCs w:val="24"/>
          <w:lang w:val="en-US"/>
        </w:rPr>
        <w:t>Pontier</w:t>
      </w:r>
      <w:proofErr w:type="spellEnd"/>
      <w:r w:rsidR="00E50461" w:rsidRPr="00B063DA">
        <w:rPr>
          <w:rFonts w:ascii="Times New Roman" w:hAnsi="Times New Roman" w:cs="Times New Roman"/>
          <w:sz w:val="24"/>
          <w:szCs w:val="24"/>
          <w:lang w:val="en-US"/>
        </w:rPr>
        <w:t>, &amp; Raymond, 2004).</w:t>
      </w:r>
      <w:del w:id="91" w:author="Michael" w:date="2017-08-07T14:59:00Z">
        <w:r w:rsidR="00E50461" w:rsidRPr="00B063DA" w:rsidDel="007362C7">
          <w:rPr>
            <w:rFonts w:ascii="Times New Roman" w:hAnsi="Times New Roman" w:cs="Times New Roman"/>
            <w:sz w:val="24"/>
            <w:szCs w:val="24"/>
            <w:lang w:val="en-US"/>
          </w:rPr>
          <w:delText xml:space="preserve"> </w:delText>
        </w:r>
        <w:commentRangeStart w:id="92"/>
        <w:r w:rsidR="00B063DA" w:rsidRPr="00B063DA" w:rsidDel="007362C7">
          <w:rPr>
            <w:rFonts w:ascii="Times New Roman" w:hAnsi="Times New Roman" w:cs="Times New Roman"/>
            <w:sz w:val="24"/>
            <w:szCs w:val="24"/>
            <w:lang w:val="en-US"/>
          </w:rPr>
          <w:delText>The greater popularity of male-male sporting contests compared to female-female contests is argued to reflect men’s investment in assessing adversaries in resources, status and mating (</w:delText>
        </w:r>
        <w:r w:rsidR="00DA2826" w:rsidDel="007362C7">
          <w:rPr>
            <w:rFonts w:ascii="Times New Roman" w:hAnsi="Times New Roman" w:cs="Times New Roman"/>
            <w:sz w:val="24"/>
            <w:szCs w:val="24"/>
            <w:lang w:val="en-GB"/>
          </w:rPr>
          <w:delText>Apostolou</w:delText>
        </w:r>
        <w:r w:rsidR="00DA2826" w:rsidRPr="001A1226" w:rsidDel="007362C7">
          <w:rPr>
            <w:rFonts w:ascii="Times New Roman" w:hAnsi="Times New Roman" w:cs="Times New Roman"/>
            <w:sz w:val="24"/>
            <w:szCs w:val="24"/>
            <w:lang w:val="en-GB"/>
          </w:rPr>
          <w:delText xml:space="preserve">, </w:delText>
        </w:r>
        <w:r w:rsidR="00DA2826" w:rsidDel="007362C7">
          <w:rPr>
            <w:rFonts w:ascii="Times New Roman" w:hAnsi="Times New Roman" w:cs="Times New Roman"/>
            <w:sz w:val="24"/>
            <w:szCs w:val="24"/>
            <w:lang w:val="en-GB"/>
          </w:rPr>
          <w:delText xml:space="preserve">Frantzides, &amp; Pavlidou, </w:delText>
        </w:r>
        <w:r w:rsidR="00DA2826" w:rsidRPr="001A1226" w:rsidDel="007362C7">
          <w:rPr>
            <w:rFonts w:ascii="Times New Roman" w:hAnsi="Times New Roman" w:cs="Times New Roman"/>
            <w:sz w:val="24"/>
            <w:szCs w:val="24"/>
            <w:lang w:val="en-GB"/>
          </w:rPr>
          <w:delText>2014</w:delText>
        </w:r>
        <w:r w:rsidR="00D03836" w:rsidDel="007362C7">
          <w:rPr>
            <w:rFonts w:ascii="Times New Roman" w:hAnsi="Times New Roman" w:cs="Times New Roman"/>
            <w:sz w:val="24"/>
            <w:szCs w:val="24"/>
            <w:lang w:val="en-GB"/>
          </w:rPr>
          <w:delText xml:space="preserve">; </w:delText>
        </w:r>
        <w:r w:rsidR="00FD341E" w:rsidDel="007362C7">
          <w:rPr>
            <w:rFonts w:ascii="Times New Roman" w:hAnsi="Times New Roman" w:cs="Times New Roman"/>
            <w:sz w:val="24"/>
            <w:szCs w:val="24"/>
            <w:lang w:val="en-US"/>
          </w:rPr>
          <w:delText>Deaner, Balish</w:delText>
        </w:r>
        <w:r w:rsidR="00D03836" w:rsidDel="007362C7">
          <w:rPr>
            <w:rFonts w:ascii="Times New Roman" w:hAnsi="Times New Roman" w:cs="Times New Roman"/>
            <w:sz w:val="24"/>
            <w:szCs w:val="24"/>
            <w:lang w:val="en-US"/>
          </w:rPr>
          <w:delText>, &amp; Lombardo, 2016</w:delText>
        </w:r>
        <w:r w:rsidR="00B063DA" w:rsidRPr="00B063DA" w:rsidDel="007362C7">
          <w:rPr>
            <w:rFonts w:ascii="Times New Roman" w:hAnsi="Times New Roman" w:cs="Times New Roman"/>
            <w:sz w:val="24"/>
            <w:szCs w:val="24"/>
            <w:lang w:val="en-US"/>
          </w:rPr>
          <w:delText>).</w:delText>
        </w:r>
        <w:r w:rsidR="00751176" w:rsidRPr="00B063DA" w:rsidDel="007362C7">
          <w:rPr>
            <w:rFonts w:ascii="Times New Roman" w:hAnsi="Times New Roman" w:cs="Times New Roman"/>
            <w:sz w:val="24"/>
            <w:szCs w:val="24"/>
            <w:lang w:val="en-US"/>
          </w:rPr>
          <w:delText xml:space="preserve"> </w:delText>
        </w:r>
        <w:commentRangeEnd w:id="92"/>
        <w:r w:rsidR="002753F1" w:rsidDel="007362C7">
          <w:rPr>
            <w:rStyle w:val="CommentReference"/>
          </w:rPr>
          <w:commentReference w:id="92"/>
        </w:r>
      </w:del>
    </w:p>
    <w:p w14:paraId="5036E0E7" w14:textId="4BFAAD41" w:rsidR="00061B09" w:rsidRPr="00B11C99" w:rsidRDefault="00885693" w:rsidP="00B11C99">
      <w:pPr>
        <w:spacing w:line="240" w:lineRule="auto"/>
        <w:ind w:firstLine="720"/>
        <w:rPr>
          <w:lang w:val="en-GB"/>
        </w:rPr>
      </w:pPr>
      <w:r w:rsidRPr="00FB236A">
        <w:rPr>
          <w:rFonts w:ascii="Times New Roman" w:hAnsi="Times New Roman" w:cs="Times New Roman"/>
          <w:sz w:val="24"/>
          <w:szCs w:val="24"/>
        </w:rPr>
        <w:t xml:space="preserve">Research among </w:t>
      </w:r>
      <w:r w:rsidR="00047CAE" w:rsidRPr="00FB236A">
        <w:rPr>
          <w:rFonts w:ascii="Times New Roman" w:hAnsi="Times New Roman" w:cs="Times New Roman"/>
          <w:sz w:val="24"/>
          <w:szCs w:val="24"/>
        </w:rPr>
        <w:t>mixed martial arts</w:t>
      </w:r>
      <w:r w:rsidR="005E291F" w:rsidRPr="00FB236A">
        <w:rPr>
          <w:rFonts w:ascii="Times New Roman" w:hAnsi="Times New Roman" w:cs="Times New Roman"/>
          <w:sz w:val="24"/>
          <w:szCs w:val="24"/>
        </w:rPr>
        <w:t xml:space="preserve"> (MMA)</w:t>
      </w:r>
      <w:r w:rsidR="00047CAE" w:rsidRPr="00FB236A">
        <w:rPr>
          <w:rFonts w:ascii="Times New Roman" w:hAnsi="Times New Roman" w:cs="Times New Roman"/>
          <w:sz w:val="24"/>
          <w:szCs w:val="24"/>
        </w:rPr>
        <w:t xml:space="preserve"> fighters competing in the </w:t>
      </w:r>
      <w:r w:rsidR="00047CAE" w:rsidRPr="00FB236A">
        <w:rPr>
          <w:rFonts w:ascii="Times New Roman" w:hAnsi="Times New Roman" w:cs="Times New Roman"/>
          <w:sz w:val="24"/>
          <w:szCs w:val="24"/>
          <w:lang w:val="en-US"/>
        </w:rPr>
        <w:t>The Ultimate Fighting Championship</w:t>
      </w:r>
      <w:r w:rsidR="00047CAE" w:rsidRPr="00FB236A">
        <w:rPr>
          <w:rFonts w:ascii="Times New Roman" w:hAnsi="Times New Roman" w:cs="Times New Roman"/>
          <w:sz w:val="24"/>
          <w:szCs w:val="24"/>
          <w:lang w:val="en-US"/>
        </w:rPr>
        <w:sym w:font="Symbol" w:char="F0E2"/>
      </w:r>
      <w:r w:rsidR="00047CAE" w:rsidRPr="00FB236A">
        <w:rPr>
          <w:rFonts w:ascii="Times New Roman" w:hAnsi="Times New Roman" w:cs="Times New Roman"/>
          <w:sz w:val="24"/>
          <w:szCs w:val="24"/>
          <w:lang w:val="en-US"/>
        </w:rPr>
        <w:t xml:space="preserve"> (UFC)</w:t>
      </w:r>
      <w:r w:rsidR="005E291F" w:rsidRPr="00FB236A">
        <w:rPr>
          <w:rFonts w:ascii="Times New Roman" w:hAnsi="Times New Roman" w:cs="Times New Roman"/>
          <w:sz w:val="24"/>
          <w:szCs w:val="24"/>
          <w:lang w:val="en-US"/>
        </w:rPr>
        <w:t xml:space="preserve"> </w:t>
      </w:r>
      <w:del w:id="93" w:author="Michael" w:date="2017-08-07T14:47:00Z">
        <w:r w:rsidR="00A36CA3" w:rsidRPr="00FB236A" w:rsidDel="002753F1">
          <w:rPr>
            <w:rFonts w:ascii="Times New Roman" w:hAnsi="Times New Roman" w:cs="Times New Roman"/>
            <w:sz w:val="24"/>
            <w:szCs w:val="24"/>
            <w:lang w:val="en-US"/>
          </w:rPr>
          <w:delText xml:space="preserve">have </w:delText>
        </w:r>
      </w:del>
      <w:r w:rsidR="00A36CA3" w:rsidRPr="00FB236A">
        <w:rPr>
          <w:rFonts w:ascii="Times New Roman" w:hAnsi="Times New Roman" w:cs="Times New Roman"/>
          <w:sz w:val="24"/>
          <w:szCs w:val="24"/>
          <w:lang w:val="en-US"/>
        </w:rPr>
        <w:t>provide</w:t>
      </w:r>
      <w:ins w:id="94" w:author="Michael" w:date="2017-08-07T14:47:00Z">
        <w:r w:rsidR="002753F1">
          <w:rPr>
            <w:rFonts w:ascii="Times New Roman" w:hAnsi="Times New Roman" w:cs="Times New Roman"/>
            <w:sz w:val="24"/>
            <w:szCs w:val="24"/>
            <w:lang w:val="en-US"/>
          </w:rPr>
          <w:t>s</w:t>
        </w:r>
      </w:ins>
      <w:del w:id="95" w:author="Michael" w:date="2017-08-07T14:47:00Z">
        <w:r w:rsidR="00A36CA3" w:rsidRPr="00FB236A" w:rsidDel="002753F1">
          <w:rPr>
            <w:rFonts w:ascii="Times New Roman" w:hAnsi="Times New Roman" w:cs="Times New Roman"/>
            <w:sz w:val="24"/>
            <w:szCs w:val="24"/>
            <w:lang w:val="en-US"/>
          </w:rPr>
          <w:delText>d</w:delText>
        </w:r>
      </w:del>
      <w:r w:rsidR="00A36CA3" w:rsidRPr="00FB236A">
        <w:rPr>
          <w:rFonts w:ascii="Times New Roman" w:hAnsi="Times New Roman" w:cs="Times New Roman"/>
          <w:sz w:val="24"/>
          <w:szCs w:val="24"/>
          <w:lang w:val="en-US"/>
        </w:rPr>
        <w:t xml:space="preserve"> evidence that </w:t>
      </w:r>
      <w:r w:rsidR="0020035B" w:rsidRPr="00FB236A">
        <w:rPr>
          <w:rFonts w:ascii="Times New Roman" w:hAnsi="Times New Roman" w:cs="Times New Roman"/>
          <w:sz w:val="24"/>
          <w:szCs w:val="24"/>
          <w:lang w:val="en-US"/>
        </w:rPr>
        <w:t>sexually dimorphic traits</w:t>
      </w:r>
      <w:r w:rsidR="0095271D" w:rsidRPr="00FB236A">
        <w:rPr>
          <w:rFonts w:ascii="Times New Roman" w:hAnsi="Times New Roman" w:cs="Times New Roman"/>
          <w:sz w:val="24"/>
          <w:szCs w:val="24"/>
          <w:lang w:val="en-US"/>
        </w:rPr>
        <w:t xml:space="preserve"> function </w:t>
      </w:r>
      <w:r w:rsidR="00A36CA3" w:rsidRPr="00FB236A">
        <w:rPr>
          <w:rFonts w:ascii="Times New Roman" w:hAnsi="Times New Roman" w:cs="Times New Roman"/>
          <w:sz w:val="24"/>
          <w:szCs w:val="24"/>
          <w:lang w:val="en-US"/>
        </w:rPr>
        <w:t xml:space="preserve">directly </w:t>
      </w:r>
      <w:r w:rsidR="0095271D" w:rsidRPr="00FB236A">
        <w:rPr>
          <w:rFonts w:ascii="Times New Roman" w:hAnsi="Times New Roman" w:cs="Times New Roman"/>
          <w:sz w:val="24"/>
          <w:szCs w:val="24"/>
          <w:lang w:val="en-US"/>
        </w:rPr>
        <w:t>in intra-sexual competition</w:t>
      </w:r>
      <w:r w:rsidR="005E291F" w:rsidRPr="00FB236A">
        <w:rPr>
          <w:rFonts w:ascii="Times New Roman" w:hAnsi="Times New Roman" w:cs="Times New Roman"/>
          <w:sz w:val="24"/>
          <w:szCs w:val="24"/>
          <w:lang w:val="en-US"/>
        </w:rPr>
        <w:t>. The UFC is a US based promot</w:t>
      </w:r>
      <w:r w:rsidR="00F06889" w:rsidRPr="00FB236A">
        <w:rPr>
          <w:rFonts w:ascii="Times New Roman" w:hAnsi="Times New Roman" w:cs="Times New Roman"/>
          <w:sz w:val="24"/>
          <w:szCs w:val="24"/>
          <w:lang w:val="en-US"/>
        </w:rPr>
        <w:t>ional company for MMA fights and is the largest</w:t>
      </w:r>
      <w:r w:rsidR="005E291F" w:rsidRPr="00FB236A">
        <w:rPr>
          <w:rFonts w:ascii="Times New Roman" w:hAnsi="Times New Roman" w:cs="Times New Roman"/>
          <w:sz w:val="24"/>
          <w:szCs w:val="24"/>
          <w:lang w:val="en-US"/>
        </w:rPr>
        <w:t xml:space="preserve"> and includes the highest ranked fighters in the world.</w:t>
      </w:r>
      <w:r w:rsidR="005453F4" w:rsidRPr="00FB236A">
        <w:rPr>
          <w:rFonts w:ascii="Times New Roman" w:hAnsi="Times New Roman" w:cs="Times New Roman"/>
          <w:sz w:val="24"/>
          <w:szCs w:val="24"/>
          <w:lang w:val="en-US"/>
        </w:rPr>
        <w:t xml:space="preserve"> </w:t>
      </w:r>
      <w:r w:rsidR="005E291F" w:rsidRPr="00FB236A">
        <w:rPr>
          <w:rFonts w:ascii="Times New Roman" w:hAnsi="Times New Roman" w:cs="Times New Roman"/>
          <w:sz w:val="24"/>
          <w:szCs w:val="24"/>
          <w:lang w:val="en-US"/>
        </w:rPr>
        <w:t xml:space="preserve">Fights </w:t>
      </w:r>
      <w:r w:rsidR="00BE6CF7" w:rsidRPr="00FB236A">
        <w:rPr>
          <w:rFonts w:ascii="Times New Roman" w:hAnsi="Times New Roman" w:cs="Times New Roman"/>
          <w:sz w:val="24"/>
          <w:szCs w:val="24"/>
          <w:lang w:val="en-US"/>
        </w:rPr>
        <w:t xml:space="preserve">takes place </w:t>
      </w:r>
      <w:r w:rsidR="002A50DD">
        <w:rPr>
          <w:rFonts w:ascii="Times New Roman" w:hAnsi="Times New Roman" w:cs="Times New Roman"/>
          <w:sz w:val="24"/>
          <w:szCs w:val="24"/>
          <w:lang w:val="en-US"/>
        </w:rPr>
        <w:t xml:space="preserve">between </w:t>
      </w:r>
      <w:r w:rsidR="00BE6CF7" w:rsidRPr="00FB236A">
        <w:rPr>
          <w:rFonts w:ascii="Times New Roman" w:hAnsi="Times New Roman" w:cs="Times New Roman"/>
          <w:sz w:val="24"/>
          <w:szCs w:val="24"/>
          <w:lang w:val="en-US"/>
        </w:rPr>
        <w:t xml:space="preserve">two individuals </w:t>
      </w:r>
      <w:r w:rsidR="00B33740" w:rsidRPr="00FB236A">
        <w:rPr>
          <w:rFonts w:ascii="Times New Roman" w:hAnsi="Times New Roman" w:cs="Times New Roman"/>
          <w:sz w:val="24"/>
          <w:szCs w:val="24"/>
          <w:lang w:val="en-US"/>
        </w:rPr>
        <w:t xml:space="preserve">in an enclosed octagon-shaped cage. Fighters use a variety of </w:t>
      </w:r>
      <w:r w:rsidR="00B11C99">
        <w:rPr>
          <w:rFonts w:ascii="Times New Roman" w:hAnsi="Times New Roman" w:cs="Times New Roman"/>
          <w:sz w:val="24"/>
          <w:szCs w:val="24"/>
          <w:lang w:val="en-US"/>
        </w:rPr>
        <w:t>techniques, sometimes in combination</w:t>
      </w:r>
      <w:r w:rsidR="000B45FE">
        <w:rPr>
          <w:rFonts w:ascii="Times New Roman" w:hAnsi="Times New Roman" w:cs="Times New Roman"/>
          <w:sz w:val="24"/>
          <w:szCs w:val="24"/>
          <w:lang w:val="en-US"/>
        </w:rPr>
        <w:t>, from</w:t>
      </w:r>
      <w:r w:rsidR="00B33740" w:rsidRPr="00FB236A">
        <w:rPr>
          <w:rFonts w:ascii="Times New Roman" w:hAnsi="Times New Roman" w:cs="Times New Roman"/>
          <w:sz w:val="24"/>
          <w:szCs w:val="24"/>
          <w:lang w:val="en-US"/>
        </w:rPr>
        <w:t xml:space="preserve"> wrestling, mart</w:t>
      </w:r>
      <w:r w:rsidR="007E3D2A" w:rsidRPr="00FB236A">
        <w:rPr>
          <w:rFonts w:ascii="Times New Roman" w:hAnsi="Times New Roman" w:cs="Times New Roman"/>
          <w:sz w:val="24"/>
          <w:szCs w:val="24"/>
          <w:lang w:val="en-US"/>
        </w:rPr>
        <w:t>ial-arts, grappling and boxing in no-holds barred contests in which victory is assigned via knockouts,</w:t>
      </w:r>
      <w:r w:rsidR="000B45FE">
        <w:rPr>
          <w:rFonts w:ascii="Times New Roman" w:hAnsi="Times New Roman" w:cs="Times New Roman"/>
          <w:sz w:val="24"/>
          <w:szCs w:val="24"/>
          <w:lang w:val="en-US"/>
        </w:rPr>
        <w:t xml:space="preserve"> submission, or judge</w:t>
      </w:r>
      <w:del w:id="96" w:author="Michael" w:date="2017-08-07T14:19:00Z">
        <w:r w:rsidR="000B45FE" w:rsidDel="00E8347F">
          <w:rPr>
            <w:rFonts w:ascii="Times New Roman" w:hAnsi="Times New Roman" w:cs="Times New Roman"/>
            <w:sz w:val="24"/>
            <w:szCs w:val="24"/>
            <w:lang w:val="en-US"/>
          </w:rPr>
          <w:delText>s</w:delText>
        </w:r>
      </w:del>
      <w:r w:rsidR="000B45FE">
        <w:rPr>
          <w:rFonts w:ascii="Times New Roman" w:hAnsi="Times New Roman" w:cs="Times New Roman"/>
          <w:sz w:val="24"/>
          <w:szCs w:val="24"/>
          <w:lang w:val="en-US"/>
        </w:rPr>
        <w:t xml:space="preserve"> decision</w:t>
      </w:r>
      <w:ins w:id="97" w:author="Michael" w:date="2017-08-07T14:19:00Z">
        <w:r w:rsidR="00E8347F">
          <w:rPr>
            <w:rFonts w:ascii="Times New Roman" w:hAnsi="Times New Roman" w:cs="Times New Roman"/>
            <w:sz w:val="24"/>
            <w:szCs w:val="24"/>
            <w:lang w:val="en-US"/>
          </w:rPr>
          <w:t>s</w:t>
        </w:r>
      </w:ins>
      <w:r w:rsidR="007E3D2A" w:rsidRPr="00FB236A">
        <w:rPr>
          <w:rFonts w:ascii="Times New Roman" w:hAnsi="Times New Roman" w:cs="Times New Roman"/>
          <w:sz w:val="24"/>
          <w:szCs w:val="24"/>
          <w:lang w:val="en-US"/>
        </w:rPr>
        <w:t xml:space="preserve">. </w:t>
      </w:r>
      <w:r w:rsidR="00036C8C" w:rsidRPr="00FB236A">
        <w:rPr>
          <w:rFonts w:ascii="Times New Roman" w:hAnsi="Times New Roman" w:cs="Times New Roman"/>
          <w:sz w:val="24"/>
          <w:szCs w:val="24"/>
        </w:rPr>
        <w:t>The l</w:t>
      </w:r>
      <w:r w:rsidR="002A50DD">
        <w:rPr>
          <w:rFonts w:ascii="Times New Roman" w:hAnsi="Times New Roman" w:cs="Times New Roman"/>
          <w:sz w:val="24"/>
          <w:szCs w:val="24"/>
        </w:rPr>
        <w:t>ack of stringent regulations coupled with</w:t>
      </w:r>
      <w:r w:rsidR="00036C8C" w:rsidRPr="00FB236A">
        <w:rPr>
          <w:rFonts w:ascii="Times New Roman" w:hAnsi="Times New Roman" w:cs="Times New Roman"/>
          <w:sz w:val="24"/>
          <w:szCs w:val="24"/>
        </w:rPr>
        <w:t xml:space="preserve"> the highly aggressive nature of the f</w:t>
      </w:r>
      <w:r w:rsidR="000B45FE">
        <w:rPr>
          <w:rFonts w:ascii="Times New Roman" w:hAnsi="Times New Roman" w:cs="Times New Roman"/>
          <w:sz w:val="24"/>
          <w:szCs w:val="24"/>
        </w:rPr>
        <w:t>ights make the UFC an ideal</w:t>
      </w:r>
      <w:r w:rsidR="00036C8C" w:rsidRPr="00FB236A">
        <w:rPr>
          <w:rFonts w:ascii="Times New Roman" w:hAnsi="Times New Roman" w:cs="Times New Roman"/>
          <w:sz w:val="24"/>
          <w:szCs w:val="24"/>
        </w:rPr>
        <w:t xml:space="preserve"> arena for testing evolutionary hypotheses regarding male-male competition. The UFC also maintains an unofficial rule that after three losses </w:t>
      </w:r>
      <w:r w:rsidR="0069441D" w:rsidRPr="00FB236A">
        <w:rPr>
          <w:rFonts w:ascii="Times New Roman" w:hAnsi="Times New Roman" w:cs="Times New Roman"/>
          <w:sz w:val="24"/>
          <w:szCs w:val="24"/>
        </w:rPr>
        <w:t xml:space="preserve">in a row </w:t>
      </w:r>
      <w:r w:rsidR="00036C8C" w:rsidRPr="00FB236A">
        <w:rPr>
          <w:rFonts w:ascii="Times New Roman" w:hAnsi="Times New Roman" w:cs="Times New Roman"/>
          <w:sz w:val="24"/>
          <w:szCs w:val="24"/>
        </w:rPr>
        <w:t>a fighter must retire</w:t>
      </w:r>
      <w:r w:rsidR="0069441D" w:rsidRPr="00FB236A">
        <w:rPr>
          <w:rFonts w:ascii="Times New Roman" w:hAnsi="Times New Roman" w:cs="Times New Roman"/>
          <w:sz w:val="24"/>
          <w:szCs w:val="24"/>
        </w:rPr>
        <w:t xml:space="preserve"> </w:t>
      </w:r>
      <w:r w:rsidR="0069441D" w:rsidRPr="00FB236A">
        <w:rPr>
          <w:lang w:val="en-GB"/>
        </w:rPr>
        <w:t>(</w:t>
      </w:r>
      <w:proofErr w:type="spellStart"/>
      <w:r w:rsidR="00A6290D">
        <w:rPr>
          <w:rFonts w:ascii="Times New Roman" w:hAnsi="Times New Roman" w:cs="Times New Roman"/>
          <w:sz w:val="24"/>
          <w:szCs w:val="24"/>
          <w:lang w:val="en-US"/>
        </w:rPr>
        <w:t>Zilioli</w:t>
      </w:r>
      <w:proofErr w:type="spellEnd"/>
      <w:r w:rsidR="00A6290D">
        <w:rPr>
          <w:rFonts w:ascii="Times New Roman" w:hAnsi="Times New Roman" w:cs="Times New Roman"/>
          <w:sz w:val="24"/>
          <w:szCs w:val="24"/>
          <w:lang w:val="en-US"/>
        </w:rPr>
        <w:t xml:space="preserve"> et al.,</w:t>
      </w:r>
      <w:r w:rsidR="00803CFD" w:rsidRPr="00FB236A">
        <w:rPr>
          <w:rFonts w:ascii="Times New Roman" w:hAnsi="Times New Roman" w:cs="Times New Roman"/>
          <w:sz w:val="24"/>
          <w:szCs w:val="24"/>
          <w:lang w:val="en-US"/>
        </w:rPr>
        <w:t xml:space="preserve"> 2015</w:t>
      </w:r>
      <w:r w:rsidR="0069441D" w:rsidRPr="00FB236A">
        <w:rPr>
          <w:lang w:val="en-GB"/>
        </w:rPr>
        <w:t>)</w:t>
      </w:r>
      <w:r w:rsidR="00036C8C" w:rsidRPr="00FB236A">
        <w:rPr>
          <w:rFonts w:ascii="Times New Roman" w:hAnsi="Times New Roman" w:cs="Times New Roman"/>
          <w:sz w:val="24"/>
          <w:szCs w:val="24"/>
        </w:rPr>
        <w:t xml:space="preserve">, making </w:t>
      </w:r>
      <w:r w:rsidR="0069441D" w:rsidRPr="00FB236A">
        <w:rPr>
          <w:rFonts w:ascii="Times New Roman" w:hAnsi="Times New Roman" w:cs="Times New Roman"/>
          <w:sz w:val="24"/>
          <w:szCs w:val="24"/>
        </w:rPr>
        <w:t>this an intriguing arena within which to test the role of non-phenotypic traits like past contest outcomes on fighting performance.</w:t>
      </w:r>
      <w:r w:rsidR="00A22B84" w:rsidRPr="00FB236A">
        <w:rPr>
          <w:rFonts w:ascii="Times New Roman" w:hAnsi="Times New Roman" w:cs="Times New Roman"/>
          <w:sz w:val="24"/>
          <w:szCs w:val="24"/>
        </w:rPr>
        <w:t xml:space="preserve"> The risks involved in </w:t>
      </w:r>
      <w:r w:rsidR="00605179" w:rsidRPr="00FB236A">
        <w:rPr>
          <w:rFonts w:ascii="Times New Roman" w:hAnsi="Times New Roman" w:cs="Times New Roman"/>
          <w:sz w:val="24"/>
          <w:szCs w:val="24"/>
        </w:rPr>
        <w:t>competing</w:t>
      </w:r>
      <w:r w:rsidR="00A22B84" w:rsidRPr="00FB236A">
        <w:rPr>
          <w:rFonts w:ascii="Times New Roman" w:hAnsi="Times New Roman" w:cs="Times New Roman"/>
          <w:sz w:val="24"/>
          <w:szCs w:val="24"/>
        </w:rPr>
        <w:t xml:space="preserve"> in such a violent sport are strongly financially </w:t>
      </w:r>
      <w:r w:rsidR="008D64D3" w:rsidRPr="00FB236A">
        <w:rPr>
          <w:rFonts w:ascii="Times New Roman" w:hAnsi="Times New Roman" w:cs="Times New Roman"/>
          <w:sz w:val="24"/>
          <w:szCs w:val="24"/>
        </w:rPr>
        <w:t>incentivised</w:t>
      </w:r>
      <w:r w:rsidR="00A22B84" w:rsidRPr="00FB236A">
        <w:rPr>
          <w:rFonts w:ascii="Times New Roman" w:hAnsi="Times New Roman" w:cs="Times New Roman"/>
          <w:sz w:val="24"/>
          <w:szCs w:val="24"/>
        </w:rPr>
        <w:t>, with winners in the UFC routinely receiving high rewards that</w:t>
      </w:r>
      <w:r w:rsidR="003F0021">
        <w:rPr>
          <w:rFonts w:ascii="Times New Roman" w:hAnsi="Times New Roman" w:cs="Times New Roman"/>
          <w:sz w:val="24"/>
          <w:szCs w:val="24"/>
        </w:rPr>
        <w:t xml:space="preserve"> in one fight were</w:t>
      </w:r>
      <w:r w:rsidR="00A22B84" w:rsidRPr="00FB236A">
        <w:rPr>
          <w:rFonts w:ascii="Times New Roman" w:hAnsi="Times New Roman" w:cs="Times New Roman"/>
          <w:sz w:val="24"/>
          <w:szCs w:val="24"/>
        </w:rPr>
        <w:t xml:space="preserve"> repo</w:t>
      </w:r>
      <w:r w:rsidR="003F0021">
        <w:rPr>
          <w:rFonts w:ascii="Times New Roman" w:hAnsi="Times New Roman" w:cs="Times New Roman"/>
          <w:sz w:val="24"/>
          <w:szCs w:val="24"/>
        </w:rPr>
        <w:t xml:space="preserve">rted to be $400,000 </w:t>
      </w:r>
      <w:r w:rsidR="007E7021">
        <w:rPr>
          <w:rFonts w:ascii="Times New Roman" w:hAnsi="Times New Roman" w:cs="Times New Roman"/>
          <w:sz w:val="24"/>
          <w:szCs w:val="24"/>
        </w:rPr>
        <w:t>(</w:t>
      </w:r>
      <w:proofErr w:type="spellStart"/>
      <w:r w:rsidR="007E7021">
        <w:rPr>
          <w:rFonts w:ascii="Times New Roman" w:hAnsi="Times New Roman" w:cs="Times New Roman"/>
          <w:sz w:val="24"/>
          <w:szCs w:val="24"/>
        </w:rPr>
        <w:t>Pollet</w:t>
      </w:r>
      <w:proofErr w:type="spellEnd"/>
      <w:r w:rsidR="007E7021">
        <w:rPr>
          <w:rFonts w:ascii="Times New Roman" w:hAnsi="Times New Roman" w:cs="Times New Roman"/>
          <w:sz w:val="24"/>
          <w:szCs w:val="24"/>
        </w:rPr>
        <w:t xml:space="preserve"> et al., 2013</w:t>
      </w:r>
      <w:r w:rsidR="00A22B84" w:rsidRPr="00FB236A">
        <w:rPr>
          <w:rFonts w:ascii="Times New Roman" w:hAnsi="Times New Roman" w:cs="Times New Roman"/>
          <w:sz w:val="24"/>
          <w:szCs w:val="24"/>
        </w:rPr>
        <w:t>)</w:t>
      </w:r>
      <w:r w:rsidR="00B11C99">
        <w:rPr>
          <w:rFonts w:ascii="Times New Roman" w:hAnsi="Times New Roman" w:cs="Times New Roman"/>
          <w:sz w:val="24"/>
          <w:szCs w:val="24"/>
        </w:rPr>
        <w:t xml:space="preserve">. </w:t>
      </w:r>
      <w:r w:rsidR="007E3D2A" w:rsidRPr="00D62D63">
        <w:rPr>
          <w:rFonts w:ascii="Times New Roman" w:hAnsi="Times New Roman" w:cs="Times New Roman"/>
          <w:sz w:val="24"/>
          <w:szCs w:val="24"/>
          <w:lang w:val="en-US"/>
        </w:rPr>
        <w:t xml:space="preserve">UFC </w:t>
      </w:r>
      <w:r w:rsidR="007E3D2A" w:rsidRPr="00D62D63">
        <w:rPr>
          <w:rFonts w:ascii="Times New Roman" w:hAnsi="Times New Roman" w:cs="Times New Roman"/>
          <w:sz w:val="24"/>
          <w:szCs w:val="24"/>
        </w:rPr>
        <w:t>fig</w:t>
      </w:r>
      <w:r w:rsidR="005E0231" w:rsidRPr="00D62D63">
        <w:rPr>
          <w:rFonts w:ascii="Times New Roman" w:hAnsi="Times New Roman" w:cs="Times New Roman"/>
          <w:sz w:val="24"/>
          <w:szCs w:val="24"/>
        </w:rPr>
        <w:t xml:space="preserve">hters with </w:t>
      </w:r>
      <w:r w:rsidR="007E3D2A" w:rsidRPr="00D62D63">
        <w:rPr>
          <w:rFonts w:ascii="Times New Roman" w:hAnsi="Times New Roman" w:cs="Times New Roman"/>
          <w:sz w:val="24"/>
          <w:szCs w:val="24"/>
        </w:rPr>
        <w:t>more pronounced androgen-</w:t>
      </w:r>
      <w:r w:rsidR="005E0231" w:rsidRPr="00D62D63">
        <w:rPr>
          <w:rFonts w:ascii="Times New Roman" w:hAnsi="Times New Roman" w:cs="Times New Roman"/>
          <w:sz w:val="24"/>
          <w:szCs w:val="24"/>
        </w:rPr>
        <w:t>dependent</w:t>
      </w:r>
      <w:r w:rsidR="007E3D2A" w:rsidRPr="00D62D63">
        <w:rPr>
          <w:rFonts w:ascii="Times New Roman" w:hAnsi="Times New Roman" w:cs="Times New Roman"/>
          <w:sz w:val="24"/>
          <w:szCs w:val="24"/>
        </w:rPr>
        <w:t xml:space="preserve"> facial traits, particularly a more robust midface, have the most victories</w:t>
      </w:r>
      <w:r w:rsidR="00E81A9A" w:rsidRPr="00D62D63">
        <w:rPr>
          <w:rFonts w:ascii="Times New Roman" w:hAnsi="Times New Roman" w:cs="Times New Roman"/>
          <w:sz w:val="24"/>
          <w:szCs w:val="24"/>
        </w:rPr>
        <w:t xml:space="preserve"> (</w:t>
      </w:r>
      <w:proofErr w:type="spellStart"/>
      <w:r w:rsidR="00E81A9A" w:rsidRPr="00D62D63">
        <w:rPr>
          <w:rFonts w:ascii="Times New Roman" w:hAnsi="Times New Roman" w:cs="Times New Roman"/>
          <w:sz w:val="24"/>
          <w:szCs w:val="24"/>
          <w:lang w:val="en-US"/>
        </w:rPr>
        <w:t>Třebický</w:t>
      </w:r>
      <w:proofErr w:type="spellEnd"/>
      <w:ins w:id="98" w:author="Michael" w:date="2017-08-07T14:20:00Z">
        <w:r w:rsidR="00E8347F">
          <w:rPr>
            <w:rFonts w:ascii="Times New Roman" w:hAnsi="Times New Roman" w:cs="Times New Roman"/>
            <w:sz w:val="24"/>
            <w:szCs w:val="24"/>
            <w:lang w:val="en-US"/>
          </w:rPr>
          <w:t xml:space="preserve"> </w:t>
        </w:r>
      </w:ins>
      <w:r w:rsidR="00D43DE7">
        <w:rPr>
          <w:rFonts w:ascii="Times New Roman" w:hAnsi="Times New Roman" w:cs="Times New Roman"/>
          <w:sz w:val="24"/>
          <w:szCs w:val="24"/>
          <w:lang w:val="en-US"/>
        </w:rPr>
        <w:t>et al.,</w:t>
      </w:r>
      <w:r w:rsidR="00803CFD">
        <w:rPr>
          <w:rFonts w:ascii="Times New Roman" w:hAnsi="Times New Roman" w:cs="Times New Roman"/>
          <w:sz w:val="24"/>
          <w:szCs w:val="24"/>
          <w:lang w:val="en-US"/>
        </w:rPr>
        <w:t xml:space="preserve"> 2015; </w:t>
      </w:r>
      <w:proofErr w:type="spellStart"/>
      <w:r w:rsidR="00803CFD">
        <w:rPr>
          <w:rFonts w:ascii="Times New Roman" w:hAnsi="Times New Roman" w:cs="Times New Roman"/>
          <w:sz w:val="24"/>
          <w:szCs w:val="24"/>
          <w:lang w:val="en-US"/>
        </w:rPr>
        <w:t>Zilioli</w:t>
      </w:r>
      <w:proofErr w:type="spellEnd"/>
      <w:r w:rsidR="00803CFD">
        <w:rPr>
          <w:rFonts w:ascii="Times New Roman" w:hAnsi="Times New Roman" w:cs="Times New Roman"/>
          <w:sz w:val="24"/>
          <w:szCs w:val="24"/>
          <w:lang w:val="en-US"/>
        </w:rPr>
        <w:t xml:space="preserve"> et al.,</w:t>
      </w:r>
      <w:r w:rsidR="00E81A9A" w:rsidRPr="00D62D63">
        <w:rPr>
          <w:rFonts w:ascii="Times New Roman" w:hAnsi="Times New Roman" w:cs="Times New Roman"/>
          <w:sz w:val="24"/>
          <w:szCs w:val="24"/>
          <w:lang w:val="en-US"/>
        </w:rPr>
        <w:t xml:space="preserve"> 2015</w:t>
      </w:r>
      <w:r w:rsidR="00E81A9A" w:rsidRPr="00D62D63">
        <w:rPr>
          <w:rFonts w:ascii="Times New Roman" w:hAnsi="Times New Roman" w:cs="Times New Roman"/>
          <w:sz w:val="24"/>
          <w:szCs w:val="24"/>
        </w:rPr>
        <w:t>)</w:t>
      </w:r>
      <w:r w:rsidR="007E3D2A" w:rsidRPr="00D62D63">
        <w:rPr>
          <w:rFonts w:ascii="Times New Roman" w:hAnsi="Times New Roman" w:cs="Times New Roman"/>
          <w:sz w:val="24"/>
          <w:szCs w:val="24"/>
        </w:rPr>
        <w:t xml:space="preserve"> and are judged as looking more </w:t>
      </w:r>
      <w:r w:rsidR="005E0231" w:rsidRPr="00D62D63">
        <w:rPr>
          <w:rFonts w:ascii="Times New Roman" w:hAnsi="Times New Roman" w:cs="Times New Roman"/>
          <w:sz w:val="24"/>
          <w:szCs w:val="24"/>
        </w:rPr>
        <w:t>aggressive</w:t>
      </w:r>
      <w:r w:rsidR="007E3D2A" w:rsidRPr="00D62D63">
        <w:rPr>
          <w:rFonts w:ascii="Times New Roman" w:hAnsi="Times New Roman" w:cs="Times New Roman"/>
          <w:sz w:val="24"/>
          <w:szCs w:val="24"/>
        </w:rPr>
        <w:t xml:space="preserve"> </w:t>
      </w:r>
      <w:r w:rsidR="004401D9" w:rsidRPr="00D62D63">
        <w:rPr>
          <w:rFonts w:ascii="Times New Roman" w:hAnsi="Times New Roman" w:cs="Times New Roman"/>
          <w:sz w:val="24"/>
          <w:szCs w:val="24"/>
        </w:rPr>
        <w:t xml:space="preserve">by naïve </w:t>
      </w:r>
      <w:proofErr w:type="spellStart"/>
      <w:r w:rsidR="004401D9" w:rsidRPr="00D62D63">
        <w:rPr>
          <w:rFonts w:ascii="Times New Roman" w:hAnsi="Times New Roman" w:cs="Times New Roman"/>
          <w:sz w:val="24"/>
          <w:szCs w:val="24"/>
        </w:rPr>
        <w:t>raters</w:t>
      </w:r>
      <w:proofErr w:type="spellEnd"/>
      <w:r w:rsidR="00E81A9A" w:rsidRPr="00D62D63">
        <w:rPr>
          <w:rFonts w:ascii="Times New Roman" w:hAnsi="Times New Roman" w:cs="Times New Roman"/>
          <w:sz w:val="24"/>
          <w:szCs w:val="24"/>
        </w:rPr>
        <w:t xml:space="preserve"> (</w:t>
      </w:r>
      <w:proofErr w:type="spellStart"/>
      <w:ins w:id="99" w:author="Michael" w:date="2017-08-07T14:21:00Z">
        <w:r w:rsidR="00E8347F" w:rsidRPr="00D62D63">
          <w:rPr>
            <w:rFonts w:ascii="Times New Roman" w:hAnsi="Times New Roman" w:cs="Times New Roman"/>
            <w:sz w:val="24"/>
            <w:szCs w:val="24"/>
            <w:lang w:val="en-US"/>
          </w:rPr>
          <w:t>Třebický</w:t>
        </w:r>
      </w:ins>
      <w:proofErr w:type="spellEnd"/>
      <w:del w:id="100" w:author="Michael" w:date="2017-08-07T14:21:00Z">
        <w:r w:rsidR="00E81A9A" w:rsidRPr="00D62D63" w:rsidDel="00E8347F">
          <w:rPr>
            <w:rFonts w:ascii="Times New Roman" w:hAnsi="Times New Roman" w:cs="Times New Roman"/>
            <w:sz w:val="24"/>
            <w:szCs w:val="24"/>
            <w:lang w:val="en-US"/>
          </w:rPr>
          <w:delText>Trebicky</w:delText>
        </w:r>
      </w:del>
      <w:r w:rsidR="00E81A9A" w:rsidRPr="00D62D63">
        <w:rPr>
          <w:rFonts w:ascii="Times New Roman" w:hAnsi="Times New Roman" w:cs="Times New Roman"/>
          <w:sz w:val="24"/>
          <w:szCs w:val="24"/>
          <w:lang w:val="en-US"/>
        </w:rPr>
        <w:t xml:space="preserve">, </w:t>
      </w:r>
      <w:r w:rsidR="00D43DE7">
        <w:rPr>
          <w:rFonts w:ascii="Times New Roman" w:hAnsi="Times New Roman" w:cs="Times New Roman"/>
          <w:sz w:val="24"/>
          <w:szCs w:val="24"/>
          <w:lang w:val="en-US"/>
        </w:rPr>
        <w:t>et al.,</w:t>
      </w:r>
      <w:r w:rsidR="00E81A9A" w:rsidRPr="00D62D63">
        <w:rPr>
          <w:rFonts w:ascii="Times New Roman" w:hAnsi="Times New Roman" w:cs="Times New Roman"/>
          <w:sz w:val="24"/>
          <w:szCs w:val="24"/>
          <w:lang w:val="en-US"/>
        </w:rPr>
        <w:t xml:space="preserve"> 2013)</w:t>
      </w:r>
      <w:r w:rsidR="004401D9" w:rsidRPr="00D62D63">
        <w:rPr>
          <w:rFonts w:ascii="Times New Roman" w:hAnsi="Times New Roman" w:cs="Times New Roman"/>
          <w:sz w:val="24"/>
          <w:szCs w:val="24"/>
        </w:rPr>
        <w:t>. P</w:t>
      </w:r>
      <w:r w:rsidR="005453F4" w:rsidRPr="00D62D63">
        <w:rPr>
          <w:rFonts w:ascii="Times New Roman" w:hAnsi="Times New Roman" w:cs="Times New Roman"/>
          <w:sz w:val="24"/>
          <w:szCs w:val="24"/>
        </w:rPr>
        <w:t xml:space="preserve">articipants who were unfamiliar with the UFC were </w:t>
      </w:r>
      <w:r w:rsidR="00E81A9A" w:rsidRPr="00D62D63">
        <w:rPr>
          <w:rFonts w:ascii="Times New Roman" w:hAnsi="Times New Roman" w:cs="Times New Roman"/>
          <w:sz w:val="24"/>
          <w:szCs w:val="24"/>
        </w:rPr>
        <w:t xml:space="preserve">also </w:t>
      </w:r>
      <w:r w:rsidR="005E0231" w:rsidRPr="00D62D63">
        <w:rPr>
          <w:rFonts w:ascii="Times New Roman" w:hAnsi="Times New Roman" w:cs="Times New Roman"/>
          <w:sz w:val="24"/>
          <w:szCs w:val="24"/>
        </w:rPr>
        <w:t>a</w:t>
      </w:r>
      <w:r w:rsidR="005453F4" w:rsidRPr="00D62D63">
        <w:rPr>
          <w:rFonts w:ascii="Times New Roman" w:hAnsi="Times New Roman" w:cs="Times New Roman"/>
          <w:sz w:val="24"/>
          <w:szCs w:val="24"/>
        </w:rPr>
        <w:t xml:space="preserve">ble to accurately assign winners from </w:t>
      </w:r>
      <w:r w:rsidR="005E0231" w:rsidRPr="00D62D63">
        <w:rPr>
          <w:rFonts w:ascii="Times New Roman" w:hAnsi="Times New Roman" w:cs="Times New Roman"/>
          <w:sz w:val="24"/>
          <w:szCs w:val="24"/>
        </w:rPr>
        <w:t>bouts</w:t>
      </w:r>
      <w:r w:rsidR="005453F4" w:rsidRPr="00D62D63">
        <w:rPr>
          <w:rFonts w:ascii="Times New Roman" w:hAnsi="Times New Roman" w:cs="Times New Roman"/>
          <w:sz w:val="24"/>
          <w:szCs w:val="24"/>
        </w:rPr>
        <w:t xml:space="preserve"> and assigned winners higher ratings of masculinity, strength, aggressiveness and attractiveness (</w:t>
      </w:r>
      <w:r w:rsidR="00D43DE7">
        <w:rPr>
          <w:rFonts w:ascii="Times New Roman" w:hAnsi="Times New Roman" w:cs="Times New Roman"/>
          <w:sz w:val="24"/>
          <w:szCs w:val="24"/>
          <w:lang w:val="en-US"/>
        </w:rPr>
        <w:t xml:space="preserve">Little et al., </w:t>
      </w:r>
      <w:r w:rsidR="00E26BA6" w:rsidRPr="00D62D63">
        <w:rPr>
          <w:rFonts w:ascii="Times New Roman" w:hAnsi="Times New Roman" w:cs="Times New Roman"/>
          <w:sz w:val="24"/>
          <w:szCs w:val="24"/>
          <w:lang w:val="en-US"/>
        </w:rPr>
        <w:t>2016</w:t>
      </w:r>
      <w:r w:rsidR="005453F4" w:rsidRPr="00D62D63">
        <w:rPr>
          <w:rFonts w:ascii="Times New Roman" w:hAnsi="Times New Roman" w:cs="Times New Roman"/>
          <w:sz w:val="24"/>
          <w:szCs w:val="24"/>
        </w:rPr>
        <w:t>).</w:t>
      </w:r>
      <w:r w:rsidR="00D43DE7">
        <w:rPr>
          <w:rFonts w:ascii="Times New Roman" w:hAnsi="Times New Roman" w:cs="Times New Roman"/>
          <w:sz w:val="24"/>
          <w:szCs w:val="24"/>
        </w:rPr>
        <w:t xml:space="preserve"> T</w:t>
      </w:r>
      <w:r w:rsidR="004401D9" w:rsidRPr="00D62D63">
        <w:rPr>
          <w:rFonts w:ascii="Times New Roman" w:hAnsi="Times New Roman" w:cs="Times New Roman"/>
          <w:sz w:val="24"/>
          <w:szCs w:val="24"/>
        </w:rPr>
        <w:t xml:space="preserve">he UFC also has a female league and analyses revealed that the facial </w:t>
      </w:r>
      <w:r w:rsidR="00183BA1" w:rsidRPr="00D62D63">
        <w:rPr>
          <w:rFonts w:ascii="Times New Roman" w:hAnsi="Times New Roman" w:cs="Times New Roman"/>
          <w:sz w:val="24"/>
          <w:szCs w:val="24"/>
        </w:rPr>
        <w:t>characteristics</w:t>
      </w:r>
      <w:r w:rsidR="004401D9" w:rsidRPr="00D62D63">
        <w:rPr>
          <w:rFonts w:ascii="Times New Roman" w:hAnsi="Times New Roman" w:cs="Times New Roman"/>
          <w:sz w:val="24"/>
          <w:szCs w:val="24"/>
        </w:rPr>
        <w:t xml:space="preserve"> associated with male fighting success did not predict female fighting success (Palmer-Hague</w:t>
      </w:r>
      <w:r w:rsidR="00D43DE7">
        <w:rPr>
          <w:rFonts w:ascii="Times New Roman" w:hAnsi="Times New Roman" w:cs="Times New Roman"/>
          <w:sz w:val="24"/>
          <w:szCs w:val="24"/>
        </w:rPr>
        <w:t xml:space="preserve"> et al., </w:t>
      </w:r>
      <w:r w:rsidR="00183BA1" w:rsidRPr="00D62D63">
        <w:rPr>
          <w:rFonts w:ascii="Times New Roman" w:hAnsi="Times New Roman" w:cs="Times New Roman"/>
          <w:sz w:val="24"/>
          <w:szCs w:val="24"/>
        </w:rPr>
        <w:t xml:space="preserve">2016). </w:t>
      </w:r>
    </w:p>
    <w:p w14:paraId="37D4208D" w14:textId="77777777" w:rsidR="007362C7" w:rsidRDefault="00BC5288" w:rsidP="007362C7">
      <w:pPr>
        <w:spacing w:line="240" w:lineRule="auto"/>
        <w:ind w:firstLine="720"/>
        <w:rPr>
          <w:ins w:id="101" w:author="Michael" w:date="2017-08-07T14:59:00Z"/>
          <w:rFonts w:ascii="Times New Roman" w:hAnsi="Times New Roman" w:cs="Times New Roman"/>
          <w:sz w:val="24"/>
          <w:szCs w:val="24"/>
        </w:rPr>
      </w:pPr>
      <w:moveToRangeStart w:id="102" w:author="Michael" w:date="2017-08-07T14:49:00Z" w:name="move489880714"/>
      <w:moveTo w:id="103" w:author="Michael" w:date="2017-08-07T14:49:00Z">
        <w:r w:rsidRPr="00FB236A">
          <w:rPr>
            <w:rFonts w:ascii="Times New Roman" w:hAnsi="Times New Roman" w:cs="Times New Roman"/>
            <w:sz w:val="24"/>
            <w:szCs w:val="24"/>
          </w:rPr>
          <w:t xml:space="preserve">The UFC provides a unique opportunity to test whether beards provide any advantage to fighters or reflect a fighter’s performance. While most sports that involve fights, such as boxing and wrestling, sanction the growth of facial hair owing to views that it enhances protection against blows (Blanchard, 2010), this restriction does not apply in the UFC. </w:t>
        </w:r>
      </w:moveTo>
      <w:moveToRangeEnd w:id="102"/>
      <w:r w:rsidR="00EC0CAF" w:rsidRPr="004640BE">
        <w:rPr>
          <w:rFonts w:ascii="Times New Roman" w:hAnsi="Times New Roman" w:cs="Times New Roman"/>
          <w:sz w:val="24"/>
          <w:szCs w:val="24"/>
        </w:rPr>
        <w:t xml:space="preserve">While beards cannot directly enhance fighting ability directly, </w:t>
      </w:r>
      <w:del w:id="104" w:author="Michael" w:date="2017-08-07T14:54:00Z">
        <w:r w:rsidR="00EC0CAF" w:rsidRPr="004640BE" w:rsidDel="00BC5288">
          <w:rPr>
            <w:rFonts w:ascii="Times New Roman" w:hAnsi="Times New Roman" w:cs="Times New Roman"/>
            <w:sz w:val="24"/>
            <w:szCs w:val="24"/>
          </w:rPr>
          <w:delText xml:space="preserve">several </w:delText>
        </w:r>
      </w:del>
      <w:ins w:id="105" w:author="Michael" w:date="2017-08-07T14:54:00Z">
        <w:r>
          <w:rPr>
            <w:rFonts w:ascii="Times New Roman" w:hAnsi="Times New Roman" w:cs="Times New Roman"/>
            <w:sz w:val="24"/>
            <w:szCs w:val="24"/>
          </w:rPr>
          <w:t>there are two main</w:t>
        </w:r>
        <w:r w:rsidRPr="004640BE">
          <w:rPr>
            <w:rFonts w:ascii="Times New Roman" w:hAnsi="Times New Roman" w:cs="Times New Roman"/>
            <w:sz w:val="24"/>
            <w:szCs w:val="24"/>
          </w:rPr>
          <w:t xml:space="preserve"> </w:t>
        </w:r>
      </w:ins>
      <w:r w:rsidR="00EC0CAF" w:rsidRPr="004640BE">
        <w:rPr>
          <w:rFonts w:ascii="Times New Roman" w:hAnsi="Times New Roman" w:cs="Times New Roman"/>
          <w:sz w:val="24"/>
          <w:szCs w:val="24"/>
        </w:rPr>
        <w:t xml:space="preserve">hypotheses </w:t>
      </w:r>
      <w:ins w:id="106" w:author="Michael" w:date="2017-08-07T14:54:00Z">
        <w:r>
          <w:rPr>
            <w:rFonts w:ascii="Times New Roman" w:hAnsi="Times New Roman" w:cs="Times New Roman"/>
            <w:sz w:val="24"/>
            <w:szCs w:val="24"/>
          </w:rPr>
          <w:t xml:space="preserve">that </w:t>
        </w:r>
      </w:ins>
      <w:del w:id="107" w:author="Michael" w:date="2017-08-07T14:48:00Z">
        <w:r w:rsidR="00EC0CAF" w:rsidRPr="004640BE" w:rsidDel="00BC5288">
          <w:rPr>
            <w:rFonts w:ascii="Times New Roman" w:hAnsi="Times New Roman" w:cs="Times New Roman"/>
            <w:sz w:val="24"/>
            <w:szCs w:val="24"/>
          </w:rPr>
          <w:delText>have been adva</w:delText>
        </w:r>
        <w:r w:rsidR="003F0021" w:rsidDel="00BC5288">
          <w:rPr>
            <w:rFonts w:ascii="Times New Roman" w:hAnsi="Times New Roman" w:cs="Times New Roman"/>
            <w:sz w:val="24"/>
            <w:szCs w:val="24"/>
          </w:rPr>
          <w:delText xml:space="preserve">nced </w:delText>
        </w:r>
      </w:del>
      <w:r w:rsidR="003F0021">
        <w:rPr>
          <w:rFonts w:ascii="Times New Roman" w:hAnsi="Times New Roman" w:cs="Times New Roman"/>
          <w:sz w:val="24"/>
          <w:szCs w:val="24"/>
        </w:rPr>
        <w:t>suggest</w:t>
      </w:r>
      <w:del w:id="108" w:author="Michael" w:date="2017-08-07T14:48:00Z">
        <w:r w:rsidR="003F0021" w:rsidDel="00BC5288">
          <w:rPr>
            <w:rFonts w:ascii="Times New Roman" w:hAnsi="Times New Roman" w:cs="Times New Roman"/>
            <w:sz w:val="24"/>
            <w:szCs w:val="24"/>
          </w:rPr>
          <w:delText>ing</w:delText>
        </w:r>
      </w:del>
      <w:r w:rsidR="003F0021">
        <w:rPr>
          <w:rFonts w:ascii="Times New Roman" w:hAnsi="Times New Roman" w:cs="Times New Roman"/>
          <w:sz w:val="24"/>
          <w:szCs w:val="24"/>
        </w:rPr>
        <w:t xml:space="preserve"> evolutionary advantages</w:t>
      </w:r>
      <w:r w:rsidR="00C805D8" w:rsidRPr="004640BE">
        <w:rPr>
          <w:rFonts w:ascii="Times New Roman" w:hAnsi="Times New Roman" w:cs="Times New Roman"/>
          <w:sz w:val="24"/>
          <w:szCs w:val="24"/>
        </w:rPr>
        <w:t xml:space="preserve"> for facial hair during intra-sexual contests</w:t>
      </w:r>
      <w:r w:rsidR="00EC0CAF" w:rsidRPr="004640BE">
        <w:rPr>
          <w:rFonts w:ascii="Times New Roman" w:hAnsi="Times New Roman" w:cs="Times New Roman"/>
          <w:sz w:val="24"/>
          <w:szCs w:val="24"/>
        </w:rPr>
        <w:t>.</w:t>
      </w:r>
      <w:r w:rsidR="004E5554" w:rsidRPr="004640BE">
        <w:rPr>
          <w:rFonts w:ascii="Times New Roman" w:hAnsi="Times New Roman" w:cs="Times New Roman"/>
          <w:sz w:val="24"/>
          <w:szCs w:val="24"/>
        </w:rPr>
        <w:t xml:space="preserve"> </w:t>
      </w:r>
      <w:ins w:id="109" w:author="Michael" w:date="2017-08-07T14:54:00Z">
        <w:r>
          <w:rPr>
            <w:rFonts w:ascii="Times New Roman" w:hAnsi="Times New Roman" w:cs="Times New Roman"/>
            <w:sz w:val="24"/>
            <w:szCs w:val="24"/>
          </w:rPr>
          <w:t>First, p</w:t>
        </w:r>
      </w:ins>
      <w:del w:id="110" w:author="Michael" w:date="2017-08-07T14:54:00Z">
        <w:r w:rsidR="003F0021" w:rsidRPr="004640BE" w:rsidDel="00BC5288">
          <w:rPr>
            <w:rFonts w:ascii="Times New Roman" w:hAnsi="Times New Roman" w:cs="Times New Roman"/>
            <w:sz w:val="24"/>
            <w:szCs w:val="24"/>
          </w:rPr>
          <w:delText>P</w:delText>
        </w:r>
      </w:del>
      <w:r w:rsidR="003F0021" w:rsidRPr="004640BE">
        <w:rPr>
          <w:rFonts w:ascii="Times New Roman" w:hAnsi="Times New Roman" w:cs="Times New Roman"/>
          <w:sz w:val="24"/>
          <w:szCs w:val="24"/>
        </w:rPr>
        <w:t xml:space="preserve">hylogenetic analyses of the facial structures of ancestral members of the genus </w:t>
      </w:r>
      <w:r w:rsidR="003F0021" w:rsidRPr="004640BE">
        <w:rPr>
          <w:rFonts w:ascii="Times New Roman" w:hAnsi="Times New Roman" w:cs="Times New Roman"/>
          <w:i/>
          <w:sz w:val="24"/>
          <w:szCs w:val="24"/>
        </w:rPr>
        <w:t>Homo</w:t>
      </w:r>
      <w:r w:rsidR="003F0021" w:rsidRPr="004640BE">
        <w:rPr>
          <w:rFonts w:ascii="Times New Roman" w:hAnsi="Times New Roman" w:cs="Times New Roman"/>
          <w:sz w:val="24"/>
          <w:szCs w:val="24"/>
        </w:rPr>
        <w:t xml:space="preserve"> suggest that facial structure and musculature evolved, in part, to protect against blows to the head (Carrier &amp; Morgan, 2015). </w:t>
      </w:r>
      <w:ins w:id="111" w:author="Michael" w:date="2017-08-07T14:54:00Z">
        <w:r>
          <w:rPr>
            <w:rFonts w:ascii="Times New Roman" w:hAnsi="Times New Roman" w:cs="Times New Roman"/>
            <w:sz w:val="24"/>
            <w:szCs w:val="24"/>
          </w:rPr>
          <w:t>As f</w:t>
        </w:r>
        <w:r w:rsidRPr="004640BE">
          <w:rPr>
            <w:rFonts w:ascii="Times New Roman" w:hAnsi="Times New Roman" w:cs="Times New Roman"/>
            <w:sz w:val="24"/>
            <w:szCs w:val="24"/>
          </w:rPr>
          <w:t xml:space="preserve">acial hair develops around the around the jaw, lips and midface, framing and enhancing perceptions of the sexually dimorphic facial regions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Goodhart</w:t>
        </w:r>
        <w:proofErr w:type="spellEnd"/>
        <w:r>
          <w:rPr>
            <w:rFonts w:ascii="Times New Roman" w:hAnsi="Times New Roman" w:cs="Times New Roman"/>
            <w:sz w:val="24"/>
            <w:szCs w:val="24"/>
            <w:lang w:val="en-US"/>
          </w:rPr>
          <w:t xml:space="preserve">, 1960; Guthrie 1970), </w:t>
        </w:r>
        <w:r w:rsidRPr="004640BE">
          <w:rPr>
            <w:rFonts w:ascii="Times New Roman" w:hAnsi="Times New Roman" w:cs="Times New Roman"/>
            <w:sz w:val="24"/>
            <w:szCs w:val="24"/>
          </w:rPr>
          <w:t xml:space="preserve">Blanchard (2010) hypothesised that beards are analogous to the male lion’s mane in covering the vital parts of the face and neck from costly blows. </w:t>
        </w:r>
      </w:ins>
      <w:ins w:id="112" w:author="Michael" w:date="2017-08-07T14:55:00Z">
        <w:r>
          <w:rPr>
            <w:rFonts w:ascii="Times New Roman" w:hAnsi="Times New Roman" w:cs="Times New Roman"/>
            <w:sz w:val="24"/>
            <w:szCs w:val="24"/>
          </w:rPr>
          <w:t>Since a m</w:t>
        </w:r>
      </w:ins>
      <w:ins w:id="113" w:author="Michael" w:date="2017-08-07T14:53:00Z">
        <w:r w:rsidRPr="00FB236A">
          <w:rPr>
            <w:rFonts w:ascii="Times New Roman" w:hAnsi="Times New Roman" w:cs="Times New Roman"/>
            <w:sz w:val="24"/>
            <w:szCs w:val="24"/>
          </w:rPr>
          <w:t>eta-analysis of MMA bouts revealed that 66-78% of serious injuries are to the head and face (</w:t>
        </w:r>
        <w:r w:rsidRPr="00361381">
          <w:rPr>
            <w:rFonts w:ascii="Times New Roman" w:hAnsi="Times New Roman" w:cs="Times New Roman"/>
            <w:sz w:val="24"/>
            <w:szCs w:val="24"/>
            <w:lang w:val="en-GB"/>
          </w:rPr>
          <w:t>Jensen</w:t>
        </w:r>
        <w:r>
          <w:rPr>
            <w:rFonts w:ascii="Times New Roman" w:hAnsi="Times New Roman" w:cs="Times New Roman"/>
            <w:sz w:val="24"/>
            <w:szCs w:val="24"/>
          </w:rPr>
          <w:t xml:space="preserve"> et al., 2017; </w:t>
        </w:r>
        <w:proofErr w:type="spellStart"/>
        <w:r>
          <w:rPr>
            <w:rFonts w:ascii="Times New Roman" w:hAnsi="Times New Roman" w:cs="Times New Roman"/>
            <w:sz w:val="24"/>
            <w:szCs w:val="24"/>
          </w:rPr>
          <w:t>Lystad</w:t>
        </w:r>
        <w:proofErr w:type="spellEnd"/>
        <w:r>
          <w:rPr>
            <w:rFonts w:ascii="Times New Roman" w:hAnsi="Times New Roman" w:cs="Times New Roman"/>
            <w:sz w:val="24"/>
            <w:szCs w:val="24"/>
          </w:rPr>
          <w:t xml:space="preserve"> et al., 2014)</w:t>
        </w:r>
      </w:ins>
      <w:ins w:id="114" w:author="Michael" w:date="2017-08-07T14:55:00Z">
        <w:r>
          <w:rPr>
            <w:rFonts w:ascii="Times New Roman" w:hAnsi="Times New Roman" w:cs="Times New Roman"/>
            <w:sz w:val="24"/>
            <w:szCs w:val="24"/>
          </w:rPr>
          <w:t>, i</w:t>
        </w:r>
      </w:ins>
      <w:ins w:id="115" w:author="Michael" w:date="2017-08-07T14:53:00Z">
        <w:r w:rsidRPr="00FB236A">
          <w:rPr>
            <w:rFonts w:ascii="Times New Roman" w:hAnsi="Times New Roman" w:cs="Times New Roman"/>
            <w:sz w:val="24"/>
            <w:szCs w:val="24"/>
          </w:rPr>
          <w:t>f the human beard has evolved as a protective organ to blows to the lower face (Blanchard, 2010), then fighte</w:t>
        </w:r>
        <w:r>
          <w:rPr>
            <w:rFonts w:ascii="Times New Roman" w:hAnsi="Times New Roman" w:cs="Times New Roman"/>
            <w:sz w:val="24"/>
            <w:szCs w:val="24"/>
          </w:rPr>
          <w:t>rs with beards should suffer fewer</w:t>
        </w:r>
        <w:r w:rsidRPr="00FB236A">
          <w:rPr>
            <w:rFonts w:ascii="Times New Roman" w:hAnsi="Times New Roman" w:cs="Times New Roman"/>
            <w:sz w:val="24"/>
            <w:szCs w:val="24"/>
          </w:rPr>
          <w:t xml:space="preserve"> knockouts than</w:t>
        </w:r>
        <w:r>
          <w:rPr>
            <w:rFonts w:ascii="Times New Roman" w:hAnsi="Times New Roman" w:cs="Times New Roman"/>
            <w:sz w:val="24"/>
            <w:szCs w:val="24"/>
          </w:rPr>
          <w:t xml:space="preserve"> clean-shaven</w:t>
        </w:r>
        <w:r w:rsidRPr="00FB236A">
          <w:rPr>
            <w:rFonts w:ascii="Times New Roman" w:hAnsi="Times New Roman" w:cs="Times New Roman"/>
            <w:sz w:val="24"/>
            <w:szCs w:val="24"/>
          </w:rPr>
          <w:t xml:space="preserve"> f</w:t>
        </w:r>
        <w:r>
          <w:rPr>
            <w:rFonts w:ascii="Times New Roman" w:hAnsi="Times New Roman" w:cs="Times New Roman"/>
            <w:sz w:val="24"/>
            <w:szCs w:val="24"/>
          </w:rPr>
          <w:t>ighters</w:t>
        </w:r>
        <w:r w:rsidRPr="00FB236A">
          <w:rPr>
            <w:rFonts w:ascii="Times New Roman" w:hAnsi="Times New Roman" w:cs="Times New Roman"/>
            <w:sz w:val="24"/>
            <w:szCs w:val="24"/>
          </w:rPr>
          <w:t>.</w:t>
        </w:r>
      </w:ins>
      <w:ins w:id="116" w:author="Michael" w:date="2017-08-07T14:58:00Z">
        <w:r w:rsidR="007362C7">
          <w:rPr>
            <w:rFonts w:ascii="Times New Roman" w:hAnsi="Times New Roman" w:cs="Times New Roman"/>
            <w:sz w:val="24"/>
            <w:szCs w:val="24"/>
          </w:rPr>
          <w:t xml:space="preserve"> </w:t>
        </w:r>
      </w:ins>
    </w:p>
    <w:p w14:paraId="005947A4" w14:textId="5FF19344" w:rsidR="00EC0CAF" w:rsidRPr="00017BE3" w:rsidDel="007362C7" w:rsidRDefault="004E5554" w:rsidP="005453F4">
      <w:pPr>
        <w:spacing w:line="240" w:lineRule="auto"/>
        <w:ind w:firstLine="720"/>
        <w:rPr>
          <w:del w:id="117" w:author="Michael" w:date="2017-08-07T14:58:00Z"/>
          <w:rFonts w:ascii="Times New Roman" w:hAnsi="Times New Roman" w:cs="Times New Roman"/>
          <w:sz w:val="24"/>
          <w:szCs w:val="24"/>
          <w:lang w:val="en-US"/>
        </w:rPr>
      </w:pPr>
      <w:del w:id="118" w:author="Michael" w:date="2017-08-07T14:53:00Z">
        <w:r w:rsidRPr="004640BE" w:rsidDel="00BC5288">
          <w:rPr>
            <w:rFonts w:ascii="Times New Roman" w:hAnsi="Times New Roman" w:cs="Times New Roman"/>
            <w:sz w:val="24"/>
            <w:szCs w:val="24"/>
          </w:rPr>
          <w:delText>F</w:delText>
        </w:r>
      </w:del>
      <w:del w:id="119" w:author="Michael" w:date="2017-08-07T14:54:00Z">
        <w:r w:rsidRPr="004640BE" w:rsidDel="00BC5288">
          <w:rPr>
            <w:rFonts w:ascii="Times New Roman" w:hAnsi="Times New Roman" w:cs="Times New Roman"/>
            <w:sz w:val="24"/>
            <w:szCs w:val="24"/>
          </w:rPr>
          <w:delText xml:space="preserve">acial hair develops around the around the jaw, lips and midface, framing and enhancing perceptions of the sexually dimorphic facial regions </w:delText>
        </w:r>
        <w:r w:rsidR="003F0021" w:rsidDel="00BC5288">
          <w:rPr>
            <w:rFonts w:ascii="Times New Roman" w:hAnsi="Times New Roman" w:cs="Times New Roman"/>
            <w:sz w:val="24"/>
            <w:szCs w:val="24"/>
            <w:lang w:val="en-US"/>
          </w:rPr>
          <w:delText>(Goodhart, 1960; Guthrie 1970)</w:delText>
        </w:r>
      </w:del>
      <w:del w:id="120" w:author="Michael" w:date="2017-08-07T14:53:00Z">
        <w:r w:rsidR="003F0021" w:rsidDel="00BC5288">
          <w:rPr>
            <w:rFonts w:ascii="Times New Roman" w:hAnsi="Times New Roman" w:cs="Times New Roman"/>
            <w:sz w:val="24"/>
            <w:szCs w:val="24"/>
            <w:lang w:val="en-US"/>
          </w:rPr>
          <w:delText>.</w:delText>
        </w:r>
        <w:r w:rsidRPr="004640BE" w:rsidDel="00BC5288">
          <w:rPr>
            <w:rFonts w:ascii="Times New Roman" w:hAnsi="Times New Roman" w:cs="Times New Roman"/>
            <w:sz w:val="24"/>
            <w:szCs w:val="24"/>
            <w:lang w:val="en-US"/>
          </w:rPr>
          <w:delText xml:space="preserve"> </w:delText>
        </w:r>
      </w:del>
      <w:del w:id="121" w:author="Michael" w:date="2017-08-07T14:54:00Z">
        <w:r w:rsidR="00EC0CAF" w:rsidRPr="004640BE" w:rsidDel="00BC5288">
          <w:rPr>
            <w:rFonts w:ascii="Times New Roman" w:hAnsi="Times New Roman" w:cs="Times New Roman"/>
            <w:sz w:val="24"/>
            <w:szCs w:val="24"/>
          </w:rPr>
          <w:delText xml:space="preserve">Blanchard (2010) hypothesised that beards </w:delText>
        </w:r>
        <w:r w:rsidR="001411F8" w:rsidRPr="004640BE" w:rsidDel="00BC5288">
          <w:rPr>
            <w:rFonts w:ascii="Times New Roman" w:hAnsi="Times New Roman" w:cs="Times New Roman"/>
            <w:sz w:val="24"/>
            <w:szCs w:val="24"/>
          </w:rPr>
          <w:delText xml:space="preserve">are analogous to the male lion’s mane in covering the vital parts of the face and neck from costly blows. </w:delText>
        </w:r>
      </w:del>
      <w:del w:id="122" w:author="Michael" w:date="2017-08-07T14:56:00Z">
        <w:r w:rsidR="001411F8" w:rsidRPr="004640BE" w:rsidDel="00BC5288">
          <w:rPr>
            <w:rFonts w:ascii="Times New Roman" w:hAnsi="Times New Roman" w:cs="Times New Roman"/>
            <w:sz w:val="24"/>
            <w:szCs w:val="24"/>
          </w:rPr>
          <w:delText xml:space="preserve">Thus, if beards </w:delText>
        </w:r>
      </w:del>
      <w:del w:id="123" w:author="Michael" w:date="2017-08-07T14:48:00Z">
        <w:r w:rsidR="001411F8" w:rsidRPr="004640BE" w:rsidDel="00BC5288">
          <w:rPr>
            <w:rFonts w:ascii="Times New Roman" w:hAnsi="Times New Roman" w:cs="Times New Roman"/>
            <w:sz w:val="24"/>
            <w:szCs w:val="24"/>
          </w:rPr>
          <w:delText xml:space="preserve">have </w:delText>
        </w:r>
      </w:del>
      <w:del w:id="124" w:author="Michael" w:date="2017-08-07T14:56:00Z">
        <w:r w:rsidR="00C805D8" w:rsidRPr="004640BE" w:rsidDel="00BC5288">
          <w:rPr>
            <w:rFonts w:ascii="Times New Roman" w:hAnsi="Times New Roman" w:cs="Times New Roman"/>
            <w:sz w:val="24"/>
            <w:szCs w:val="24"/>
          </w:rPr>
          <w:delText>evolved to provide a protective function during figh</w:delText>
        </w:r>
        <w:r w:rsidR="003F0021" w:rsidDel="00BC5288">
          <w:rPr>
            <w:rFonts w:ascii="Times New Roman" w:hAnsi="Times New Roman" w:cs="Times New Roman"/>
            <w:sz w:val="24"/>
            <w:szCs w:val="24"/>
          </w:rPr>
          <w:delText>ts, bearded fighters should succumb to</w:delText>
        </w:r>
        <w:r w:rsidR="00C805D8" w:rsidRPr="004640BE" w:rsidDel="00BC5288">
          <w:rPr>
            <w:rFonts w:ascii="Times New Roman" w:hAnsi="Times New Roman" w:cs="Times New Roman"/>
            <w:sz w:val="24"/>
            <w:szCs w:val="24"/>
          </w:rPr>
          <w:delText xml:space="preserve"> fewer knock</w:delText>
        </w:r>
        <w:r w:rsidR="00F90176" w:rsidRPr="004640BE" w:rsidDel="00BC5288">
          <w:rPr>
            <w:rFonts w:ascii="Times New Roman" w:hAnsi="Times New Roman" w:cs="Times New Roman"/>
            <w:sz w:val="24"/>
            <w:szCs w:val="24"/>
          </w:rPr>
          <w:delText>-</w:delText>
        </w:r>
        <w:r w:rsidR="00B40057" w:rsidDel="00BC5288">
          <w:rPr>
            <w:rFonts w:ascii="Times New Roman" w:hAnsi="Times New Roman" w:cs="Times New Roman"/>
            <w:sz w:val="24"/>
            <w:szCs w:val="24"/>
          </w:rPr>
          <w:delText>outs</w:delText>
        </w:r>
        <w:r w:rsidR="00C805D8" w:rsidRPr="004640BE" w:rsidDel="00BC5288">
          <w:rPr>
            <w:rFonts w:ascii="Times New Roman" w:hAnsi="Times New Roman" w:cs="Times New Roman"/>
            <w:sz w:val="24"/>
            <w:szCs w:val="24"/>
          </w:rPr>
          <w:delText xml:space="preserve"> than clean-shaven fighters (Blanchard, 2010). </w:delText>
        </w:r>
      </w:del>
      <w:r w:rsidR="00AE6C7B" w:rsidRPr="004640BE">
        <w:rPr>
          <w:rFonts w:ascii="Times New Roman" w:hAnsi="Times New Roman" w:cs="Times New Roman"/>
          <w:sz w:val="24"/>
          <w:szCs w:val="24"/>
        </w:rPr>
        <w:t xml:space="preserve">Alternatively, </w:t>
      </w:r>
      <w:r w:rsidRPr="004640BE">
        <w:rPr>
          <w:rFonts w:ascii="Times New Roman" w:hAnsi="Times New Roman" w:cs="Times New Roman"/>
          <w:sz w:val="24"/>
          <w:szCs w:val="24"/>
          <w:lang w:val="en-US"/>
        </w:rPr>
        <w:t>as beards are incorporated into threatening jaw-thrusting behaviors</w:t>
      </w:r>
      <w:r w:rsidRPr="004640BE">
        <w:rPr>
          <w:rFonts w:ascii="Times New Roman" w:hAnsi="Times New Roman" w:cs="Times New Roman"/>
          <w:sz w:val="24"/>
          <w:szCs w:val="24"/>
        </w:rPr>
        <w:t xml:space="preserve"> </w:t>
      </w:r>
      <w:r w:rsidRPr="004640BE">
        <w:rPr>
          <w:rFonts w:ascii="Times New Roman" w:hAnsi="Times New Roman" w:cs="Times New Roman"/>
          <w:sz w:val="24"/>
          <w:szCs w:val="24"/>
          <w:lang w:val="en-US"/>
        </w:rPr>
        <w:t>(Eibl-Eibesfeldt 1989; Guthrie 1970), facial hair might reflect a handicap</w:t>
      </w:r>
      <w:r w:rsidR="00864333">
        <w:rPr>
          <w:rFonts w:ascii="Times New Roman" w:hAnsi="Times New Roman" w:cs="Times New Roman"/>
          <w:sz w:val="24"/>
          <w:szCs w:val="24"/>
        </w:rPr>
        <w:t xml:space="preserve"> in fights that </w:t>
      </w:r>
      <w:r w:rsidRPr="004640BE">
        <w:rPr>
          <w:rFonts w:ascii="Times New Roman" w:hAnsi="Times New Roman" w:cs="Times New Roman"/>
          <w:sz w:val="24"/>
          <w:szCs w:val="24"/>
        </w:rPr>
        <w:lastRenderedPageBreak/>
        <w:t>allowing opponents to grasp and</w:t>
      </w:r>
      <w:r w:rsidR="00ED1D77">
        <w:rPr>
          <w:rFonts w:ascii="Times New Roman" w:hAnsi="Times New Roman" w:cs="Times New Roman"/>
          <w:sz w:val="24"/>
          <w:szCs w:val="24"/>
        </w:rPr>
        <w:t xml:space="preserve"> pull a</w:t>
      </w:r>
      <w:r w:rsidR="00AE6C7B" w:rsidRPr="004640BE">
        <w:rPr>
          <w:rFonts w:ascii="Times New Roman" w:hAnsi="Times New Roman" w:cs="Times New Roman"/>
          <w:sz w:val="24"/>
          <w:szCs w:val="24"/>
        </w:rPr>
        <w:t xml:space="preserve"> fighter towards an opponent</w:t>
      </w:r>
      <w:r w:rsidRPr="004640BE">
        <w:rPr>
          <w:rFonts w:ascii="Times New Roman" w:hAnsi="Times New Roman" w:cs="Times New Roman"/>
          <w:sz w:val="24"/>
          <w:szCs w:val="24"/>
        </w:rPr>
        <w:t xml:space="preserve"> towards them, providing leverage when</w:t>
      </w:r>
      <w:r w:rsidR="00EC0CAF" w:rsidRPr="004640BE">
        <w:rPr>
          <w:rFonts w:ascii="Times New Roman" w:hAnsi="Times New Roman" w:cs="Times New Roman"/>
          <w:sz w:val="24"/>
          <w:szCs w:val="24"/>
        </w:rPr>
        <w:t xml:space="preserve"> delivering blows to the face</w:t>
      </w:r>
      <w:r w:rsidR="00AE6C7B" w:rsidRPr="004640BE">
        <w:rPr>
          <w:rFonts w:ascii="Times New Roman" w:hAnsi="Times New Roman" w:cs="Times New Roman"/>
          <w:sz w:val="24"/>
          <w:szCs w:val="24"/>
        </w:rPr>
        <w:t xml:space="preserve"> (</w:t>
      </w:r>
      <w:proofErr w:type="spellStart"/>
      <w:r w:rsidR="00AE6C7B" w:rsidRPr="004640BE">
        <w:rPr>
          <w:rFonts w:ascii="Times New Roman" w:hAnsi="Times New Roman" w:cs="Times New Roman"/>
          <w:sz w:val="24"/>
          <w:szCs w:val="24"/>
          <w:lang w:val="en-US"/>
        </w:rPr>
        <w:t>Zahavi</w:t>
      </w:r>
      <w:proofErr w:type="spellEnd"/>
      <w:r w:rsidR="00AE6C7B" w:rsidRPr="004640BE">
        <w:rPr>
          <w:rFonts w:ascii="Times New Roman" w:hAnsi="Times New Roman" w:cs="Times New Roman"/>
          <w:sz w:val="24"/>
          <w:szCs w:val="24"/>
          <w:lang w:val="en-US"/>
        </w:rPr>
        <w:t xml:space="preserve"> and </w:t>
      </w:r>
      <w:proofErr w:type="spellStart"/>
      <w:r w:rsidR="00AE6C7B" w:rsidRPr="004640BE">
        <w:rPr>
          <w:rFonts w:ascii="Times New Roman" w:hAnsi="Times New Roman" w:cs="Times New Roman"/>
          <w:sz w:val="24"/>
          <w:szCs w:val="24"/>
          <w:lang w:val="en-US"/>
        </w:rPr>
        <w:t>Zahavi</w:t>
      </w:r>
      <w:proofErr w:type="spellEnd"/>
      <w:r w:rsidR="00AE6C7B" w:rsidRPr="004640BE">
        <w:rPr>
          <w:rFonts w:ascii="Times New Roman" w:hAnsi="Times New Roman" w:cs="Times New Roman"/>
          <w:sz w:val="24"/>
          <w:szCs w:val="24"/>
          <w:lang w:val="en-US"/>
        </w:rPr>
        <w:t>, 1997). Thus</w:t>
      </w:r>
      <w:r w:rsidR="00AE6C7B" w:rsidRPr="004640BE">
        <w:rPr>
          <w:rFonts w:ascii="Times New Roman" w:hAnsi="Times New Roman" w:cs="Times New Roman"/>
          <w:sz w:val="24"/>
          <w:szCs w:val="24"/>
        </w:rPr>
        <w:t>, only high quality fighters can adorn full beards and may do so in order to signal confidence in</w:t>
      </w:r>
      <w:r w:rsidR="00EC0CAF" w:rsidRPr="004640BE">
        <w:rPr>
          <w:rFonts w:ascii="Times New Roman" w:hAnsi="Times New Roman" w:cs="Times New Roman"/>
          <w:sz w:val="24"/>
          <w:szCs w:val="24"/>
        </w:rPr>
        <w:t xml:space="preserve"> their ability to overcome the handicappin</w:t>
      </w:r>
      <w:r w:rsidR="00A41271" w:rsidRPr="004640BE">
        <w:rPr>
          <w:rFonts w:ascii="Times New Roman" w:hAnsi="Times New Roman" w:cs="Times New Roman"/>
          <w:sz w:val="24"/>
          <w:szCs w:val="24"/>
        </w:rPr>
        <w:t xml:space="preserve">g effects </w:t>
      </w:r>
      <w:r w:rsidR="00EC0CAF" w:rsidRPr="004640BE">
        <w:rPr>
          <w:rFonts w:ascii="Times New Roman" w:hAnsi="Times New Roman" w:cs="Times New Roman"/>
          <w:sz w:val="24"/>
          <w:szCs w:val="24"/>
        </w:rPr>
        <w:t>to opponents</w:t>
      </w:r>
      <w:r w:rsidR="00A41271" w:rsidRPr="004640BE">
        <w:rPr>
          <w:rFonts w:ascii="Times New Roman" w:hAnsi="Times New Roman" w:cs="Times New Roman"/>
          <w:sz w:val="24"/>
          <w:szCs w:val="24"/>
        </w:rPr>
        <w:t xml:space="preserve"> (</w:t>
      </w:r>
      <w:proofErr w:type="spellStart"/>
      <w:r w:rsidR="00A41271" w:rsidRPr="004640BE">
        <w:rPr>
          <w:rFonts w:ascii="Times New Roman" w:hAnsi="Times New Roman" w:cs="Times New Roman"/>
          <w:sz w:val="24"/>
          <w:szCs w:val="24"/>
          <w:lang w:val="en-US"/>
        </w:rPr>
        <w:t>Zahavi</w:t>
      </w:r>
      <w:proofErr w:type="spellEnd"/>
      <w:r w:rsidR="00A41271" w:rsidRPr="004640BE">
        <w:rPr>
          <w:rFonts w:ascii="Times New Roman" w:hAnsi="Times New Roman" w:cs="Times New Roman"/>
          <w:sz w:val="24"/>
          <w:szCs w:val="24"/>
          <w:lang w:val="en-US"/>
        </w:rPr>
        <w:t xml:space="preserve"> and </w:t>
      </w:r>
      <w:proofErr w:type="spellStart"/>
      <w:r w:rsidR="00A41271" w:rsidRPr="004640BE">
        <w:rPr>
          <w:rFonts w:ascii="Times New Roman" w:hAnsi="Times New Roman" w:cs="Times New Roman"/>
          <w:sz w:val="24"/>
          <w:szCs w:val="24"/>
          <w:lang w:val="en-US"/>
        </w:rPr>
        <w:t>Zahavi</w:t>
      </w:r>
      <w:proofErr w:type="spellEnd"/>
      <w:r w:rsidR="00A41271" w:rsidRPr="004640BE">
        <w:rPr>
          <w:rFonts w:ascii="Times New Roman" w:hAnsi="Times New Roman" w:cs="Times New Roman"/>
          <w:sz w:val="24"/>
          <w:szCs w:val="24"/>
          <w:lang w:val="en-US"/>
        </w:rPr>
        <w:t>, 1997)</w:t>
      </w:r>
      <w:r w:rsidR="00EC0CAF" w:rsidRPr="004640BE">
        <w:rPr>
          <w:rFonts w:ascii="Times New Roman" w:hAnsi="Times New Roman" w:cs="Times New Roman"/>
          <w:sz w:val="24"/>
          <w:szCs w:val="24"/>
        </w:rPr>
        <w:t>.</w:t>
      </w:r>
      <w:r w:rsidR="00EC0CAF" w:rsidRPr="00EC0CAF">
        <w:rPr>
          <w:rFonts w:ascii="Times New Roman" w:hAnsi="Times New Roman" w:cs="Times New Roman"/>
          <w:sz w:val="24"/>
          <w:szCs w:val="24"/>
          <w:lang w:val="en-US"/>
        </w:rPr>
        <w:t xml:space="preserve"> </w:t>
      </w:r>
    </w:p>
    <w:p w14:paraId="743EC94E" w14:textId="0C4D748A" w:rsidR="00944D87" w:rsidRPr="00FB236A" w:rsidRDefault="001411F8" w:rsidP="007362C7">
      <w:pPr>
        <w:spacing w:line="240" w:lineRule="auto"/>
        <w:ind w:firstLine="720"/>
        <w:rPr>
          <w:rFonts w:ascii="Times New Roman" w:hAnsi="Times New Roman" w:cs="Times New Roman"/>
          <w:sz w:val="24"/>
          <w:szCs w:val="24"/>
        </w:rPr>
      </w:pPr>
      <w:moveFromRangeStart w:id="125" w:author="Michael" w:date="2017-08-07T14:49:00Z" w:name="move489880714"/>
      <w:moveFrom w:id="126" w:author="Michael" w:date="2017-08-07T14:49:00Z">
        <w:r w:rsidRPr="00FB236A" w:rsidDel="00BC5288">
          <w:rPr>
            <w:rFonts w:ascii="Times New Roman" w:hAnsi="Times New Roman" w:cs="Times New Roman"/>
            <w:sz w:val="24"/>
            <w:szCs w:val="24"/>
          </w:rPr>
          <w:t xml:space="preserve">The UFC provides a unique opportunity to test whether beards provide any advantage to fighters or reflect a fighter’s performance. </w:t>
        </w:r>
        <w:r w:rsidR="00424611" w:rsidRPr="00FB236A" w:rsidDel="00BC5288">
          <w:rPr>
            <w:rFonts w:ascii="Times New Roman" w:hAnsi="Times New Roman" w:cs="Times New Roman"/>
            <w:sz w:val="24"/>
            <w:szCs w:val="24"/>
          </w:rPr>
          <w:t>W</w:t>
        </w:r>
        <w:r w:rsidR="00B14D1C" w:rsidRPr="00FB236A" w:rsidDel="00BC5288">
          <w:rPr>
            <w:rFonts w:ascii="Times New Roman" w:hAnsi="Times New Roman" w:cs="Times New Roman"/>
            <w:sz w:val="24"/>
            <w:szCs w:val="24"/>
          </w:rPr>
          <w:t>hile most sports that involve fights, such as boxing and wrestling, sanction the growth of facial hair owing to views that it enhances protection against blows (</w:t>
        </w:r>
        <w:r w:rsidR="005A56B1" w:rsidRPr="00FB236A" w:rsidDel="00BC5288">
          <w:rPr>
            <w:rFonts w:ascii="Times New Roman" w:hAnsi="Times New Roman" w:cs="Times New Roman"/>
            <w:sz w:val="24"/>
            <w:szCs w:val="24"/>
          </w:rPr>
          <w:t>Blanchard, 2010</w:t>
        </w:r>
        <w:r w:rsidR="00C52B0D" w:rsidRPr="00FB236A" w:rsidDel="00BC5288">
          <w:rPr>
            <w:rFonts w:ascii="Times New Roman" w:hAnsi="Times New Roman" w:cs="Times New Roman"/>
            <w:sz w:val="24"/>
            <w:szCs w:val="24"/>
          </w:rPr>
          <w:t>), this restriction</w:t>
        </w:r>
        <w:r w:rsidR="00B14D1C" w:rsidRPr="00FB236A" w:rsidDel="00BC5288">
          <w:rPr>
            <w:rFonts w:ascii="Times New Roman" w:hAnsi="Times New Roman" w:cs="Times New Roman"/>
            <w:sz w:val="24"/>
            <w:szCs w:val="24"/>
          </w:rPr>
          <w:t xml:space="preserve"> do</w:t>
        </w:r>
        <w:r w:rsidR="00C52B0D" w:rsidRPr="00FB236A" w:rsidDel="00BC5288">
          <w:rPr>
            <w:rFonts w:ascii="Times New Roman" w:hAnsi="Times New Roman" w:cs="Times New Roman"/>
            <w:sz w:val="24"/>
            <w:szCs w:val="24"/>
          </w:rPr>
          <w:t>es</w:t>
        </w:r>
        <w:r w:rsidR="00B14D1C" w:rsidRPr="00FB236A" w:rsidDel="00BC5288">
          <w:rPr>
            <w:rFonts w:ascii="Times New Roman" w:hAnsi="Times New Roman" w:cs="Times New Roman"/>
            <w:sz w:val="24"/>
            <w:szCs w:val="24"/>
          </w:rPr>
          <w:t xml:space="preserve"> not apply in the UFC.</w:t>
        </w:r>
        <w:r w:rsidR="001B7554" w:rsidRPr="00FB236A" w:rsidDel="00BC5288">
          <w:rPr>
            <w:rFonts w:ascii="Times New Roman" w:hAnsi="Times New Roman" w:cs="Times New Roman"/>
            <w:sz w:val="24"/>
            <w:szCs w:val="24"/>
          </w:rPr>
          <w:t xml:space="preserve"> </w:t>
        </w:r>
      </w:moveFrom>
      <w:moveFromRangeEnd w:id="125"/>
      <w:del w:id="127" w:author="Michael" w:date="2017-08-07T14:53:00Z">
        <w:r w:rsidR="008A50C0" w:rsidRPr="00FB236A" w:rsidDel="00BC5288">
          <w:rPr>
            <w:rFonts w:ascii="Times New Roman" w:hAnsi="Times New Roman" w:cs="Times New Roman"/>
            <w:sz w:val="24"/>
            <w:szCs w:val="24"/>
          </w:rPr>
          <w:delText>M</w:delText>
        </w:r>
        <w:r w:rsidR="00B96925" w:rsidRPr="00FB236A" w:rsidDel="00BC5288">
          <w:rPr>
            <w:rFonts w:ascii="Times New Roman" w:hAnsi="Times New Roman" w:cs="Times New Roman"/>
            <w:sz w:val="24"/>
            <w:szCs w:val="24"/>
          </w:rPr>
          <w:delText>eta-analysis</w:delText>
        </w:r>
        <w:r w:rsidR="008A50C0" w:rsidRPr="00FB236A" w:rsidDel="00BC5288">
          <w:rPr>
            <w:rFonts w:ascii="Times New Roman" w:hAnsi="Times New Roman" w:cs="Times New Roman"/>
            <w:sz w:val="24"/>
            <w:szCs w:val="24"/>
          </w:rPr>
          <w:delText xml:space="preserve"> of MMA bouts </w:delText>
        </w:r>
        <w:r w:rsidR="00177B4C" w:rsidDel="00BC5288">
          <w:rPr>
            <w:rFonts w:ascii="Times New Roman" w:hAnsi="Times New Roman" w:cs="Times New Roman"/>
            <w:sz w:val="24"/>
            <w:szCs w:val="24"/>
          </w:rPr>
          <w:delText xml:space="preserve">also </w:delText>
        </w:r>
        <w:r w:rsidR="008A50C0" w:rsidRPr="00FB236A" w:rsidDel="00BC5288">
          <w:rPr>
            <w:rFonts w:ascii="Times New Roman" w:hAnsi="Times New Roman" w:cs="Times New Roman"/>
            <w:sz w:val="24"/>
            <w:szCs w:val="24"/>
          </w:rPr>
          <w:delText>revealed that 66</w:delText>
        </w:r>
        <w:r w:rsidR="00B96925" w:rsidRPr="00FB236A" w:rsidDel="00BC5288">
          <w:rPr>
            <w:rFonts w:ascii="Times New Roman" w:hAnsi="Times New Roman" w:cs="Times New Roman"/>
            <w:sz w:val="24"/>
            <w:szCs w:val="24"/>
          </w:rPr>
          <w:delText>-78% of serious injuries are to the head and face (</w:delText>
        </w:r>
        <w:r w:rsidR="00BD2617" w:rsidRPr="00361381" w:rsidDel="00BC5288">
          <w:rPr>
            <w:rFonts w:ascii="Times New Roman" w:hAnsi="Times New Roman" w:cs="Times New Roman"/>
            <w:sz w:val="24"/>
            <w:szCs w:val="24"/>
            <w:lang w:val="en-GB"/>
          </w:rPr>
          <w:delText>Jensen</w:delText>
        </w:r>
        <w:r w:rsidR="00BD2617" w:rsidDel="00BC5288">
          <w:rPr>
            <w:rFonts w:ascii="Times New Roman" w:hAnsi="Times New Roman" w:cs="Times New Roman"/>
            <w:sz w:val="24"/>
            <w:szCs w:val="24"/>
          </w:rPr>
          <w:delText xml:space="preserve"> et al., 2017; </w:delText>
        </w:r>
        <w:r w:rsidR="00B96925" w:rsidRPr="00FB236A" w:rsidDel="00BC5288">
          <w:rPr>
            <w:rFonts w:ascii="Times New Roman" w:hAnsi="Times New Roman" w:cs="Times New Roman"/>
            <w:sz w:val="24"/>
            <w:szCs w:val="24"/>
          </w:rPr>
          <w:delText xml:space="preserve">Lystad et al., 2014). </w:delText>
        </w:r>
        <w:r w:rsidR="006C4336" w:rsidRPr="00FB236A" w:rsidDel="00BC5288">
          <w:rPr>
            <w:rFonts w:ascii="Times New Roman" w:hAnsi="Times New Roman" w:cs="Times New Roman"/>
            <w:sz w:val="24"/>
            <w:szCs w:val="24"/>
          </w:rPr>
          <w:delText xml:space="preserve">If the human beard has evolved </w:delText>
        </w:r>
      </w:del>
      <w:del w:id="128" w:author="Michael" w:date="2017-08-07T14:22:00Z">
        <w:r w:rsidR="006C4336" w:rsidRPr="00FB236A" w:rsidDel="00E8347F">
          <w:rPr>
            <w:rFonts w:ascii="Times New Roman" w:hAnsi="Times New Roman" w:cs="Times New Roman"/>
            <w:sz w:val="24"/>
            <w:szCs w:val="24"/>
          </w:rPr>
          <w:delText xml:space="preserve">to </w:delText>
        </w:r>
      </w:del>
      <w:del w:id="129" w:author="Michael" w:date="2017-08-07T14:53:00Z">
        <w:r w:rsidR="006C4336" w:rsidRPr="00FB236A" w:rsidDel="00BC5288">
          <w:rPr>
            <w:rFonts w:ascii="Times New Roman" w:hAnsi="Times New Roman" w:cs="Times New Roman"/>
            <w:sz w:val="24"/>
            <w:szCs w:val="24"/>
          </w:rPr>
          <w:delText>as a protective organ</w:delText>
        </w:r>
        <w:r w:rsidR="00F91CA5" w:rsidRPr="00FB236A" w:rsidDel="00BC5288">
          <w:rPr>
            <w:rFonts w:ascii="Times New Roman" w:hAnsi="Times New Roman" w:cs="Times New Roman"/>
            <w:sz w:val="24"/>
            <w:szCs w:val="24"/>
          </w:rPr>
          <w:delText xml:space="preserve"> to blows to the lower face (Blanchard, 2010), then</w:delText>
        </w:r>
        <w:r w:rsidR="001B7554" w:rsidRPr="00FB236A" w:rsidDel="00BC5288">
          <w:rPr>
            <w:rFonts w:ascii="Times New Roman" w:hAnsi="Times New Roman" w:cs="Times New Roman"/>
            <w:sz w:val="24"/>
            <w:szCs w:val="24"/>
          </w:rPr>
          <w:delText xml:space="preserve"> fighte</w:delText>
        </w:r>
        <w:r w:rsidR="00177B4C" w:rsidDel="00BC5288">
          <w:rPr>
            <w:rFonts w:ascii="Times New Roman" w:hAnsi="Times New Roman" w:cs="Times New Roman"/>
            <w:sz w:val="24"/>
            <w:szCs w:val="24"/>
          </w:rPr>
          <w:delText xml:space="preserve">rs with beards </w:delText>
        </w:r>
      </w:del>
      <w:del w:id="130" w:author="Michael" w:date="2017-08-07T14:22:00Z">
        <w:r w:rsidR="00177B4C" w:rsidDel="00E8347F">
          <w:rPr>
            <w:rFonts w:ascii="Times New Roman" w:hAnsi="Times New Roman" w:cs="Times New Roman"/>
            <w:sz w:val="24"/>
            <w:szCs w:val="24"/>
          </w:rPr>
          <w:delText>w</w:delText>
        </w:r>
      </w:del>
      <w:del w:id="131" w:author="Michael" w:date="2017-08-07T14:53:00Z">
        <w:r w:rsidR="00177B4C" w:rsidDel="00BC5288">
          <w:rPr>
            <w:rFonts w:ascii="Times New Roman" w:hAnsi="Times New Roman" w:cs="Times New Roman"/>
            <w:sz w:val="24"/>
            <w:szCs w:val="24"/>
          </w:rPr>
          <w:delText>ould suffer fewer</w:delText>
        </w:r>
        <w:r w:rsidR="001B7554" w:rsidRPr="00FB236A" w:rsidDel="00BC5288">
          <w:rPr>
            <w:rFonts w:ascii="Times New Roman" w:hAnsi="Times New Roman" w:cs="Times New Roman"/>
            <w:sz w:val="24"/>
            <w:szCs w:val="24"/>
          </w:rPr>
          <w:delText xml:space="preserve"> knockouts than</w:delText>
        </w:r>
        <w:r w:rsidR="00177B4C" w:rsidDel="00BC5288">
          <w:rPr>
            <w:rFonts w:ascii="Times New Roman" w:hAnsi="Times New Roman" w:cs="Times New Roman"/>
            <w:sz w:val="24"/>
            <w:szCs w:val="24"/>
          </w:rPr>
          <w:delText xml:space="preserve"> clean-shaven</w:delText>
        </w:r>
        <w:r w:rsidR="001B7554" w:rsidRPr="00FB236A" w:rsidDel="00BC5288">
          <w:rPr>
            <w:rFonts w:ascii="Times New Roman" w:hAnsi="Times New Roman" w:cs="Times New Roman"/>
            <w:sz w:val="24"/>
            <w:szCs w:val="24"/>
          </w:rPr>
          <w:delText xml:space="preserve"> f</w:delText>
        </w:r>
        <w:r w:rsidR="00177B4C" w:rsidDel="00BC5288">
          <w:rPr>
            <w:rFonts w:ascii="Times New Roman" w:hAnsi="Times New Roman" w:cs="Times New Roman"/>
            <w:sz w:val="24"/>
            <w:szCs w:val="24"/>
          </w:rPr>
          <w:delText>ighters</w:delText>
        </w:r>
        <w:r w:rsidR="00D85F8B" w:rsidRPr="00FB236A" w:rsidDel="00BC5288">
          <w:rPr>
            <w:rFonts w:ascii="Times New Roman" w:hAnsi="Times New Roman" w:cs="Times New Roman"/>
            <w:sz w:val="24"/>
            <w:szCs w:val="24"/>
          </w:rPr>
          <w:delText xml:space="preserve">. </w:delText>
        </w:r>
      </w:del>
      <w:del w:id="132" w:author="Michael" w:date="2017-08-07T14:56:00Z">
        <w:r w:rsidR="008A50C0" w:rsidRPr="00FB236A" w:rsidDel="00BC5288">
          <w:rPr>
            <w:rFonts w:ascii="Times New Roman" w:hAnsi="Times New Roman" w:cs="Times New Roman"/>
            <w:sz w:val="24"/>
            <w:szCs w:val="24"/>
          </w:rPr>
          <w:delText>Additionally, if</w:delText>
        </w:r>
        <w:r w:rsidR="00FE4E64" w:rsidRPr="00FB236A" w:rsidDel="00BC5288">
          <w:rPr>
            <w:rFonts w:ascii="Times New Roman" w:hAnsi="Times New Roman" w:cs="Times New Roman"/>
            <w:sz w:val="24"/>
            <w:szCs w:val="24"/>
          </w:rPr>
          <w:delText xml:space="preserve"> beards</w:delText>
        </w:r>
        <w:r w:rsidR="008A50C0" w:rsidRPr="00FB236A" w:rsidDel="00BC5288">
          <w:rPr>
            <w:rFonts w:ascii="Times New Roman" w:hAnsi="Times New Roman" w:cs="Times New Roman"/>
            <w:sz w:val="24"/>
            <w:szCs w:val="24"/>
          </w:rPr>
          <w:delText xml:space="preserve"> are</w:delText>
        </w:r>
        <w:r w:rsidR="00FE4E64" w:rsidRPr="00FB236A" w:rsidDel="00BC5288">
          <w:rPr>
            <w:rFonts w:ascii="Times New Roman" w:hAnsi="Times New Roman" w:cs="Times New Roman"/>
            <w:sz w:val="24"/>
            <w:szCs w:val="24"/>
          </w:rPr>
          <w:delText xml:space="preserve"> a handic</w:delText>
        </w:r>
        <w:r w:rsidR="0048389B" w:rsidRPr="00FB236A" w:rsidDel="00BC5288">
          <w:rPr>
            <w:rFonts w:ascii="Times New Roman" w:hAnsi="Times New Roman" w:cs="Times New Roman"/>
            <w:sz w:val="24"/>
            <w:szCs w:val="24"/>
          </w:rPr>
          <w:delText xml:space="preserve">ap </w:delText>
        </w:r>
        <w:r w:rsidR="00FE4E64" w:rsidRPr="00FB236A" w:rsidDel="00BC5288">
          <w:rPr>
            <w:rFonts w:ascii="Times New Roman" w:hAnsi="Times New Roman" w:cs="Times New Roman"/>
            <w:sz w:val="24"/>
            <w:szCs w:val="24"/>
          </w:rPr>
          <w:delText>during fights</w:delText>
        </w:r>
        <w:r w:rsidR="008A50C0" w:rsidRPr="00FB236A" w:rsidDel="00BC5288">
          <w:rPr>
            <w:rFonts w:ascii="Times New Roman" w:hAnsi="Times New Roman" w:cs="Times New Roman"/>
            <w:sz w:val="24"/>
            <w:szCs w:val="24"/>
          </w:rPr>
          <w:delText xml:space="preserve"> allowing an opponent to more easily </w:delText>
        </w:r>
        <w:r w:rsidR="007F3FA1" w:rsidRPr="00FB236A" w:rsidDel="00BC5288">
          <w:rPr>
            <w:rFonts w:ascii="Times New Roman" w:hAnsi="Times New Roman" w:cs="Times New Roman"/>
            <w:sz w:val="24"/>
            <w:szCs w:val="24"/>
          </w:rPr>
          <w:delText xml:space="preserve">gain leverage and deliver punches more effectively, </w:delText>
        </w:r>
        <w:r w:rsidR="00FE4E64" w:rsidRPr="00FB236A" w:rsidDel="00BC5288">
          <w:rPr>
            <w:rFonts w:ascii="Times New Roman" w:hAnsi="Times New Roman" w:cs="Times New Roman"/>
            <w:sz w:val="24"/>
            <w:szCs w:val="24"/>
          </w:rPr>
          <w:delText xml:space="preserve">only </w:delText>
        </w:r>
        <w:r w:rsidR="007F3FA1" w:rsidRPr="00FB236A" w:rsidDel="00BC5288">
          <w:rPr>
            <w:rFonts w:ascii="Times New Roman" w:hAnsi="Times New Roman" w:cs="Times New Roman"/>
            <w:sz w:val="24"/>
            <w:szCs w:val="24"/>
          </w:rPr>
          <w:delText xml:space="preserve">the </w:delText>
        </w:r>
        <w:r w:rsidR="00FE4E64" w:rsidRPr="00FB236A" w:rsidDel="00BC5288">
          <w:rPr>
            <w:rFonts w:ascii="Times New Roman" w:hAnsi="Times New Roman" w:cs="Times New Roman"/>
            <w:sz w:val="24"/>
            <w:szCs w:val="24"/>
          </w:rPr>
          <w:delText>high</w:delText>
        </w:r>
        <w:r w:rsidR="007F3FA1" w:rsidRPr="00FB236A" w:rsidDel="00BC5288">
          <w:rPr>
            <w:rFonts w:ascii="Times New Roman" w:hAnsi="Times New Roman" w:cs="Times New Roman"/>
            <w:sz w:val="24"/>
            <w:szCs w:val="24"/>
          </w:rPr>
          <w:delText>est quality fighters sh</w:delText>
        </w:r>
        <w:r w:rsidR="00FE4E64" w:rsidRPr="00FB236A" w:rsidDel="00BC5288">
          <w:rPr>
            <w:rFonts w:ascii="Times New Roman" w:hAnsi="Times New Roman" w:cs="Times New Roman"/>
            <w:sz w:val="24"/>
            <w:szCs w:val="24"/>
          </w:rPr>
          <w:delText xml:space="preserve">ould wear </w:delText>
        </w:r>
        <w:r w:rsidR="007F3FA1" w:rsidRPr="00FB236A" w:rsidDel="00BC5288">
          <w:rPr>
            <w:rFonts w:ascii="Times New Roman" w:hAnsi="Times New Roman" w:cs="Times New Roman"/>
            <w:sz w:val="24"/>
            <w:szCs w:val="24"/>
          </w:rPr>
          <w:delText>full beards</w:delText>
        </w:r>
        <w:r w:rsidR="00177B4C" w:rsidDel="00BC5288">
          <w:rPr>
            <w:rFonts w:ascii="Times New Roman" w:hAnsi="Times New Roman" w:cs="Times New Roman"/>
            <w:sz w:val="24"/>
            <w:szCs w:val="24"/>
          </w:rPr>
          <w:delText xml:space="preserve"> (Zahavi &amp; Zahavi, 1997)</w:delText>
        </w:r>
        <w:r w:rsidR="005C0EFD" w:rsidRPr="00FB236A" w:rsidDel="00BC5288">
          <w:rPr>
            <w:rFonts w:ascii="Times New Roman" w:hAnsi="Times New Roman" w:cs="Times New Roman"/>
            <w:sz w:val="24"/>
            <w:szCs w:val="24"/>
            <w:lang w:val="en-US"/>
          </w:rPr>
          <w:delText xml:space="preserve">. </w:delText>
        </w:r>
      </w:del>
      <w:ins w:id="133" w:author="Michael" w:date="2017-08-07T14:57:00Z">
        <w:r w:rsidR="00BC5288">
          <w:rPr>
            <w:rFonts w:ascii="Times New Roman" w:hAnsi="Times New Roman" w:cs="Times New Roman"/>
            <w:sz w:val="24"/>
            <w:szCs w:val="24"/>
            <w:lang w:val="en-US"/>
          </w:rPr>
          <w:t xml:space="preserve">If beards are a form of </w:t>
        </w:r>
        <w:r w:rsidR="007362C7">
          <w:rPr>
            <w:rFonts w:ascii="Times New Roman" w:hAnsi="Times New Roman" w:cs="Times New Roman"/>
            <w:sz w:val="24"/>
            <w:szCs w:val="24"/>
            <w:lang w:val="en-US"/>
          </w:rPr>
          <w:t xml:space="preserve">handicap signal and </w:t>
        </w:r>
        <w:r w:rsidR="007362C7" w:rsidRPr="00FB236A">
          <w:rPr>
            <w:rFonts w:ascii="Times New Roman" w:hAnsi="Times New Roman" w:cs="Times New Roman"/>
            <w:sz w:val="24"/>
            <w:szCs w:val="24"/>
          </w:rPr>
          <w:t>bearded fighters have higher fighting ability compared to clean-shaven fighters</w:t>
        </w:r>
        <w:r w:rsidR="00BC5288">
          <w:rPr>
            <w:rFonts w:ascii="Times New Roman" w:hAnsi="Times New Roman" w:cs="Times New Roman"/>
            <w:sz w:val="24"/>
            <w:szCs w:val="24"/>
            <w:lang w:val="en-US"/>
          </w:rPr>
          <w:t xml:space="preserve">, </w:t>
        </w:r>
      </w:ins>
      <w:del w:id="134" w:author="Michael" w:date="2017-08-07T14:57:00Z">
        <w:r w:rsidR="00BB6CB4" w:rsidRPr="00FB236A" w:rsidDel="00BC5288">
          <w:rPr>
            <w:rFonts w:ascii="Times New Roman" w:hAnsi="Times New Roman" w:cs="Times New Roman"/>
            <w:sz w:val="24"/>
            <w:szCs w:val="24"/>
          </w:rPr>
          <w:delText>W</w:delText>
        </w:r>
      </w:del>
      <w:ins w:id="135" w:author="Michael" w:date="2017-08-07T14:57:00Z">
        <w:r w:rsidR="00BC5288">
          <w:rPr>
            <w:rFonts w:ascii="Times New Roman" w:hAnsi="Times New Roman" w:cs="Times New Roman"/>
            <w:sz w:val="24"/>
            <w:szCs w:val="24"/>
          </w:rPr>
          <w:t>w</w:t>
        </w:r>
      </w:ins>
      <w:r w:rsidR="00BB6CB4" w:rsidRPr="00FB236A">
        <w:rPr>
          <w:rFonts w:ascii="Times New Roman" w:hAnsi="Times New Roman" w:cs="Times New Roman"/>
          <w:sz w:val="24"/>
          <w:szCs w:val="24"/>
        </w:rPr>
        <w:t xml:space="preserve">e hypothesised </w:t>
      </w:r>
      <w:r w:rsidR="003C7022" w:rsidRPr="00FB236A">
        <w:rPr>
          <w:rFonts w:ascii="Times New Roman" w:hAnsi="Times New Roman" w:cs="Times New Roman"/>
          <w:sz w:val="24"/>
          <w:szCs w:val="24"/>
        </w:rPr>
        <w:t xml:space="preserve">that </w:t>
      </w:r>
      <w:del w:id="136" w:author="Michael" w:date="2017-08-07T14:58:00Z">
        <w:r w:rsidR="00BB6CB4" w:rsidRPr="00FB236A" w:rsidDel="007362C7">
          <w:rPr>
            <w:rFonts w:ascii="Times New Roman" w:hAnsi="Times New Roman" w:cs="Times New Roman"/>
            <w:sz w:val="24"/>
            <w:szCs w:val="24"/>
          </w:rPr>
          <w:delText xml:space="preserve">if </w:delText>
        </w:r>
      </w:del>
      <w:del w:id="137" w:author="Michael" w:date="2017-08-07T14:57:00Z">
        <w:r w:rsidR="00BB6CB4" w:rsidRPr="00FB236A" w:rsidDel="007362C7">
          <w:rPr>
            <w:rFonts w:ascii="Times New Roman" w:hAnsi="Times New Roman" w:cs="Times New Roman"/>
            <w:sz w:val="24"/>
            <w:szCs w:val="24"/>
          </w:rPr>
          <w:delText xml:space="preserve">bearded fighters </w:delText>
        </w:r>
        <w:r w:rsidR="003C7022" w:rsidRPr="00FB236A" w:rsidDel="007362C7">
          <w:rPr>
            <w:rFonts w:ascii="Times New Roman" w:hAnsi="Times New Roman" w:cs="Times New Roman"/>
            <w:sz w:val="24"/>
            <w:szCs w:val="24"/>
          </w:rPr>
          <w:delText>have higher fighting ability compared to clean</w:delText>
        </w:r>
        <w:r w:rsidR="00BB6CB4" w:rsidRPr="00FB236A" w:rsidDel="007362C7">
          <w:rPr>
            <w:rFonts w:ascii="Times New Roman" w:hAnsi="Times New Roman" w:cs="Times New Roman"/>
            <w:sz w:val="24"/>
            <w:szCs w:val="24"/>
          </w:rPr>
          <w:delText xml:space="preserve">-shaven fighters </w:delText>
        </w:r>
      </w:del>
      <w:del w:id="138" w:author="Michael" w:date="2017-08-07T14:58:00Z">
        <w:r w:rsidR="00BB6CB4" w:rsidRPr="00FB236A" w:rsidDel="007362C7">
          <w:rPr>
            <w:rFonts w:ascii="Times New Roman" w:hAnsi="Times New Roman" w:cs="Times New Roman"/>
            <w:sz w:val="24"/>
            <w:szCs w:val="24"/>
          </w:rPr>
          <w:delText xml:space="preserve">then </w:delText>
        </w:r>
      </w:del>
      <w:r w:rsidR="00BB6CB4" w:rsidRPr="00FB236A">
        <w:rPr>
          <w:rFonts w:ascii="Times New Roman" w:hAnsi="Times New Roman" w:cs="Times New Roman"/>
          <w:sz w:val="24"/>
          <w:szCs w:val="24"/>
        </w:rPr>
        <w:t>bearded fighters should win more fights than clean-shaven fighters.</w:t>
      </w:r>
      <w:r w:rsidR="00177B4C">
        <w:rPr>
          <w:rFonts w:ascii="Times New Roman" w:hAnsi="Times New Roman" w:cs="Times New Roman"/>
          <w:sz w:val="24"/>
          <w:szCs w:val="24"/>
        </w:rPr>
        <w:t xml:space="preserve"> </w:t>
      </w:r>
      <w:r w:rsidR="007F3FA1" w:rsidRPr="00FB236A">
        <w:rPr>
          <w:rFonts w:ascii="Times New Roman" w:hAnsi="Times New Roman" w:cs="Times New Roman"/>
          <w:sz w:val="24"/>
          <w:szCs w:val="24"/>
        </w:rPr>
        <w:t>We tested</w:t>
      </w:r>
      <w:r w:rsidR="00177B4C">
        <w:rPr>
          <w:rFonts w:ascii="Times New Roman" w:hAnsi="Times New Roman" w:cs="Times New Roman"/>
          <w:sz w:val="24"/>
          <w:szCs w:val="24"/>
        </w:rPr>
        <w:t xml:space="preserve"> these </w:t>
      </w:r>
      <w:del w:id="139" w:author="Michael" w:date="2017-08-07T14:58:00Z">
        <w:r w:rsidR="007F7E9C" w:rsidRPr="00FB236A" w:rsidDel="007362C7">
          <w:rPr>
            <w:rFonts w:ascii="Times New Roman" w:hAnsi="Times New Roman" w:cs="Times New Roman"/>
            <w:sz w:val="24"/>
            <w:szCs w:val="24"/>
          </w:rPr>
          <w:delText>predictions</w:delText>
        </w:r>
        <w:r w:rsidR="007F3FA1" w:rsidRPr="00FB236A" w:rsidDel="007362C7">
          <w:rPr>
            <w:rFonts w:ascii="Times New Roman" w:hAnsi="Times New Roman" w:cs="Times New Roman"/>
            <w:sz w:val="24"/>
            <w:szCs w:val="24"/>
          </w:rPr>
          <w:delText xml:space="preserve"> </w:delText>
        </w:r>
      </w:del>
      <w:ins w:id="140" w:author="Michael" w:date="2017-08-07T14:58:00Z">
        <w:r w:rsidR="007362C7">
          <w:rPr>
            <w:rFonts w:ascii="Times New Roman" w:hAnsi="Times New Roman" w:cs="Times New Roman"/>
            <w:sz w:val="24"/>
            <w:szCs w:val="24"/>
          </w:rPr>
          <w:t>two hypotheses</w:t>
        </w:r>
        <w:r w:rsidR="007362C7" w:rsidRPr="00FB236A">
          <w:rPr>
            <w:rFonts w:ascii="Times New Roman" w:hAnsi="Times New Roman" w:cs="Times New Roman"/>
            <w:sz w:val="24"/>
            <w:szCs w:val="24"/>
          </w:rPr>
          <w:t xml:space="preserve"> </w:t>
        </w:r>
      </w:ins>
      <w:r w:rsidR="007F3FA1" w:rsidRPr="00FB236A">
        <w:rPr>
          <w:rFonts w:ascii="Times New Roman" w:hAnsi="Times New Roman" w:cs="Times New Roman"/>
          <w:sz w:val="24"/>
          <w:szCs w:val="24"/>
        </w:rPr>
        <w:t>using</w:t>
      </w:r>
      <w:r w:rsidR="007F7E9C" w:rsidRPr="00FB236A">
        <w:rPr>
          <w:rFonts w:ascii="Times New Roman" w:hAnsi="Times New Roman" w:cs="Times New Roman"/>
          <w:sz w:val="24"/>
          <w:szCs w:val="24"/>
        </w:rPr>
        <w:t xml:space="preserve"> data on individual fighting </w:t>
      </w:r>
      <w:r w:rsidR="00B8707E" w:rsidRPr="00FB236A">
        <w:rPr>
          <w:rFonts w:ascii="Times New Roman" w:hAnsi="Times New Roman" w:cs="Times New Roman"/>
          <w:sz w:val="24"/>
          <w:szCs w:val="24"/>
        </w:rPr>
        <w:t>characteristics</w:t>
      </w:r>
      <w:r w:rsidR="007F7E9C" w:rsidRPr="00FB236A">
        <w:rPr>
          <w:rFonts w:ascii="Times New Roman" w:hAnsi="Times New Roman" w:cs="Times New Roman"/>
          <w:sz w:val="24"/>
          <w:szCs w:val="24"/>
        </w:rPr>
        <w:t xml:space="preserve"> (i.e. stance), </w:t>
      </w:r>
      <w:r w:rsidR="00177B4C">
        <w:rPr>
          <w:rFonts w:ascii="Times New Roman" w:hAnsi="Times New Roman" w:cs="Times New Roman"/>
          <w:sz w:val="24"/>
          <w:szCs w:val="24"/>
        </w:rPr>
        <w:t>morphological traits (arm reach, height and</w:t>
      </w:r>
      <w:r w:rsidR="007F7E9C" w:rsidRPr="00FB236A">
        <w:rPr>
          <w:rFonts w:ascii="Times New Roman" w:hAnsi="Times New Roman" w:cs="Times New Roman"/>
          <w:sz w:val="24"/>
          <w:szCs w:val="24"/>
        </w:rPr>
        <w:t xml:space="preserve"> beardedne</w:t>
      </w:r>
      <w:r w:rsidR="006120EC" w:rsidRPr="00FB236A">
        <w:rPr>
          <w:rFonts w:ascii="Times New Roman" w:hAnsi="Times New Roman" w:cs="Times New Roman"/>
          <w:sz w:val="24"/>
          <w:szCs w:val="24"/>
        </w:rPr>
        <w:t>ss</w:t>
      </w:r>
      <w:r w:rsidR="00177B4C">
        <w:rPr>
          <w:rFonts w:ascii="Times New Roman" w:hAnsi="Times New Roman" w:cs="Times New Roman"/>
          <w:sz w:val="24"/>
          <w:szCs w:val="24"/>
        </w:rPr>
        <w:t>)</w:t>
      </w:r>
      <w:r w:rsidR="006120EC" w:rsidRPr="00FB236A">
        <w:rPr>
          <w:rFonts w:ascii="Times New Roman" w:hAnsi="Times New Roman" w:cs="Times New Roman"/>
          <w:sz w:val="24"/>
          <w:szCs w:val="24"/>
        </w:rPr>
        <w:t xml:space="preserve"> and outcomes of contests (i.</w:t>
      </w:r>
      <w:r w:rsidR="007F7E9C" w:rsidRPr="00FB236A">
        <w:rPr>
          <w:rFonts w:ascii="Times New Roman" w:hAnsi="Times New Roman" w:cs="Times New Roman"/>
          <w:sz w:val="24"/>
          <w:szCs w:val="24"/>
        </w:rPr>
        <w:t>e</w:t>
      </w:r>
      <w:r w:rsidR="007F3FA1" w:rsidRPr="00FB236A">
        <w:rPr>
          <w:rFonts w:ascii="Times New Roman" w:hAnsi="Times New Roman" w:cs="Times New Roman"/>
          <w:sz w:val="24"/>
          <w:szCs w:val="24"/>
        </w:rPr>
        <w:t>. knockout, submission)</w:t>
      </w:r>
      <w:r w:rsidR="00177B4C">
        <w:rPr>
          <w:rFonts w:ascii="Times New Roman" w:hAnsi="Times New Roman" w:cs="Times New Roman"/>
          <w:sz w:val="24"/>
          <w:szCs w:val="24"/>
        </w:rPr>
        <w:t xml:space="preserve"> among</w:t>
      </w:r>
      <w:r w:rsidR="00011B90" w:rsidRPr="00FB236A">
        <w:rPr>
          <w:rFonts w:ascii="Times New Roman" w:hAnsi="Times New Roman" w:cs="Times New Roman"/>
          <w:sz w:val="24"/>
          <w:szCs w:val="24"/>
        </w:rPr>
        <w:t xml:space="preserve"> 393 fighters in 598 fights from </w:t>
      </w:r>
      <w:r w:rsidR="007F3FA1" w:rsidRPr="00FB236A">
        <w:rPr>
          <w:rFonts w:ascii="Times New Roman" w:hAnsi="Times New Roman" w:cs="Times New Roman"/>
          <w:sz w:val="24"/>
          <w:szCs w:val="24"/>
        </w:rPr>
        <w:t xml:space="preserve">UFC events 2007-2015. </w:t>
      </w:r>
      <w:del w:id="141" w:author="Michael" w:date="2017-08-07T14:58:00Z">
        <w:r w:rsidR="00005E27" w:rsidRPr="00FB236A" w:rsidDel="007362C7">
          <w:rPr>
            <w:rFonts w:ascii="Times New Roman" w:hAnsi="Times New Roman" w:cs="Times New Roman"/>
            <w:sz w:val="24"/>
            <w:szCs w:val="24"/>
          </w:rPr>
          <w:delText>Bradley-Terry models, which quantify changes in contest outcomes over time while accounting for the non-indolence in paired c</w:delText>
        </w:r>
        <w:r w:rsidR="007F3FA1" w:rsidRPr="00FB236A" w:rsidDel="007362C7">
          <w:rPr>
            <w:rFonts w:ascii="Times New Roman" w:hAnsi="Times New Roman" w:cs="Times New Roman"/>
            <w:sz w:val="24"/>
            <w:szCs w:val="24"/>
          </w:rPr>
          <w:delText>ontests (Cattelan et al., 2013), identify the traits that were best associated with fighting performance.</w:delText>
        </w:r>
      </w:del>
    </w:p>
    <w:p w14:paraId="4144D9B5" w14:textId="55B2DCCB" w:rsidR="002D5246" w:rsidRPr="001E53F5" w:rsidRDefault="007E5B3F" w:rsidP="00BB39E9">
      <w:pPr>
        <w:spacing w:line="240" w:lineRule="auto"/>
        <w:rPr>
          <w:rFonts w:ascii="Times New Roman" w:hAnsi="Times New Roman" w:cs="Times New Roman"/>
          <w:b/>
          <w:sz w:val="24"/>
          <w:szCs w:val="24"/>
        </w:rPr>
      </w:pPr>
      <w:r w:rsidRPr="00FB236A">
        <w:rPr>
          <w:rFonts w:ascii="Times New Roman" w:hAnsi="Times New Roman" w:cs="Times New Roman"/>
          <w:b/>
          <w:sz w:val="24"/>
          <w:szCs w:val="24"/>
        </w:rPr>
        <w:t>Methods</w:t>
      </w:r>
    </w:p>
    <w:p w14:paraId="0450BB60" w14:textId="1A93D0F4" w:rsidR="007C6311" w:rsidRPr="001E53F5" w:rsidRDefault="005C0A5F" w:rsidP="00BB39E9">
      <w:pPr>
        <w:spacing w:line="240" w:lineRule="auto"/>
        <w:rPr>
          <w:rFonts w:ascii="Times New Roman" w:hAnsi="Times New Roman" w:cs="Times New Roman"/>
          <w:b/>
          <w:sz w:val="24"/>
          <w:szCs w:val="24"/>
        </w:rPr>
      </w:pPr>
      <w:r w:rsidRPr="001E53F5">
        <w:rPr>
          <w:rFonts w:ascii="Times New Roman" w:hAnsi="Times New Roman" w:cs="Times New Roman"/>
          <w:b/>
          <w:sz w:val="24"/>
          <w:szCs w:val="24"/>
        </w:rPr>
        <w:t>MMA f</w:t>
      </w:r>
      <w:r w:rsidR="00D83166" w:rsidRPr="001E53F5">
        <w:rPr>
          <w:rFonts w:ascii="Times New Roman" w:hAnsi="Times New Roman" w:cs="Times New Roman"/>
          <w:b/>
          <w:sz w:val="24"/>
          <w:szCs w:val="24"/>
        </w:rPr>
        <w:t>ight outcomes</w:t>
      </w:r>
      <w:r w:rsidR="007E5B3F" w:rsidRPr="001E53F5">
        <w:rPr>
          <w:rFonts w:ascii="Times New Roman" w:hAnsi="Times New Roman" w:cs="Times New Roman"/>
          <w:b/>
          <w:sz w:val="24"/>
          <w:szCs w:val="24"/>
        </w:rPr>
        <w:t xml:space="preserve">: </w:t>
      </w:r>
      <w:r w:rsidR="007C6311" w:rsidRPr="001E53F5">
        <w:rPr>
          <w:rFonts w:ascii="Times New Roman" w:hAnsi="Times New Roman" w:cs="Times New Roman"/>
          <w:sz w:val="24"/>
          <w:szCs w:val="24"/>
        </w:rPr>
        <w:t>Fight outcome data is available for all UFC events that have taken place, however; photographs of fighters during each event are somewhat limited. As a result, fight outcome data was used from UFC71 (26/05/07) up to the most recent event at the time of data collection (UFC194, 12/12/2015). Fight outcomes were drawn from either the Wikipedia page for each event or the UFC official website. Method of victory was coded as follows: 1 =</w:t>
      </w:r>
      <w:r w:rsidR="00E4265E" w:rsidRPr="001E53F5">
        <w:rPr>
          <w:rFonts w:ascii="Times New Roman" w:hAnsi="Times New Roman" w:cs="Times New Roman"/>
          <w:sz w:val="24"/>
          <w:szCs w:val="24"/>
        </w:rPr>
        <w:t xml:space="preserve"> knock out, 2 = technical knock</w:t>
      </w:r>
      <w:r w:rsidR="007C6311" w:rsidRPr="001E53F5">
        <w:rPr>
          <w:rFonts w:ascii="Times New Roman" w:hAnsi="Times New Roman" w:cs="Times New Roman"/>
          <w:sz w:val="24"/>
          <w:szCs w:val="24"/>
        </w:rPr>
        <w:t xml:space="preserve">out (fight stopped based on fighter not intelligently defending themselves), 3 = doctor or corner stoppage (doctor or corner disallows fight to continue for fear of injury or exacerbated injury i.e. severe cut or broken bone), 4 = submission (fighter ‘taps out’ due to chokehold or joint lock), 5 = unanimous decision (all three judges score fight in favour of the victor), 6 = split decision (two of three judges scored fight in favour of the victor), and 7 = no contest/draw/disqualification or stoppage </w:t>
      </w:r>
      <w:r w:rsidR="00FF1C4D">
        <w:rPr>
          <w:rFonts w:ascii="Times New Roman" w:hAnsi="Times New Roman" w:cs="Times New Roman"/>
          <w:sz w:val="24"/>
          <w:szCs w:val="24"/>
        </w:rPr>
        <w:t>due to injury (</w:t>
      </w:r>
      <w:r w:rsidR="007C6311" w:rsidRPr="001E53F5">
        <w:rPr>
          <w:rFonts w:ascii="Times New Roman" w:hAnsi="Times New Roman" w:cs="Times New Roman"/>
          <w:sz w:val="24"/>
          <w:szCs w:val="24"/>
        </w:rPr>
        <w:t>stoppage due to injury is the result of an accident i.e. accidental eye poke).</w:t>
      </w:r>
    </w:p>
    <w:p w14:paraId="65C1B8F4" w14:textId="3927655E" w:rsidR="007018AD" w:rsidRPr="001E53F5" w:rsidRDefault="005C0A5F" w:rsidP="000B13FE">
      <w:pPr>
        <w:spacing w:line="240" w:lineRule="auto"/>
        <w:rPr>
          <w:rFonts w:ascii="Times New Roman" w:hAnsi="Times New Roman" w:cs="Times New Roman"/>
          <w:b/>
          <w:sz w:val="24"/>
          <w:szCs w:val="24"/>
        </w:rPr>
      </w:pPr>
      <w:r w:rsidRPr="001E53F5">
        <w:rPr>
          <w:rFonts w:ascii="Times New Roman" w:hAnsi="Times New Roman" w:cs="Times New Roman"/>
          <w:b/>
          <w:sz w:val="24"/>
          <w:szCs w:val="24"/>
        </w:rPr>
        <w:t>MMA fighter level of facial hair</w:t>
      </w:r>
      <w:r w:rsidR="005B4867" w:rsidRPr="001E53F5">
        <w:rPr>
          <w:rFonts w:ascii="Times New Roman" w:hAnsi="Times New Roman" w:cs="Times New Roman"/>
          <w:b/>
          <w:sz w:val="24"/>
          <w:szCs w:val="24"/>
        </w:rPr>
        <w:t xml:space="preserve">: </w:t>
      </w:r>
      <w:r w:rsidR="000E6DCC" w:rsidRPr="001E53F5">
        <w:rPr>
          <w:rFonts w:ascii="Times New Roman" w:hAnsi="Times New Roman" w:cs="Times New Roman"/>
          <w:sz w:val="24"/>
          <w:szCs w:val="24"/>
        </w:rPr>
        <w:t>Research assistants who were blind to the predictions of the current study scored e</w:t>
      </w:r>
      <w:r w:rsidR="006B7F99" w:rsidRPr="001E53F5">
        <w:rPr>
          <w:rFonts w:ascii="Times New Roman" w:hAnsi="Times New Roman" w:cs="Times New Roman"/>
          <w:sz w:val="24"/>
          <w:szCs w:val="24"/>
        </w:rPr>
        <w:t xml:space="preserve">ach </w:t>
      </w:r>
      <w:r w:rsidR="000E6DCC" w:rsidRPr="001E53F5">
        <w:rPr>
          <w:rFonts w:ascii="Times New Roman" w:hAnsi="Times New Roman" w:cs="Times New Roman"/>
          <w:sz w:val="24"/>
          <w:szCs w:val="24"/>
        </w:rPr>
        <w:t>fighter</w:t>
      </w:r>
      <w:r w:rsidR="00D00D27" w:rsidRPr="001E53F5">
        <w:rPr>
          <w:rFonts w:ascii="Times New Roman" w:hAnsi="Times New Roman" w:cs="Times New Roman"/>
          <w:sz w:val="24"/>
          <w:szCs w:val="24"/>
        </w:rPr>
        <w:t xml:space="preserve">’s </w:t>
      </w:r>
      <w:r w:rsidR="000E6DCC" w:rsidRPr="001E53F5">
        <w:rPr>
          <w:rFonts w:ascii="Times New Roman" w:hAnsi="Times New Roman" w:cs="Times New Roman"/>
          <w:sz w:val="24"/>
          <w:szCs w:val="24"/>
        </w:rPr>
        <w:t xml:space="preserve">profile </w:t>
      </w:r>
      <w:r w:rsidR="006B7F99" w:rsidRPr="001E53F5">
        <w:rPr>
          <w:rFonts w:ascii="Times New Roman" w:hAnsi="Times New Roman" w:cs="Times New Roman"/>
          <w:sz w:val="24"/>
          <w:szCs w:val="24"/>
        </w:rPr>
        <w:t>as the most appropriate of ten possible facial hair styles: 0 = clean-shaven, 1 = stubble, 2 = moustache, 3 = goatee (without moustache), 4 = Goatee (with moustache), 5 = Sideburns, 6 = Sideburns and moustache, 7 = moustache and soul patch, 8 = Full beard (trimmed)</w:t>
      </w:r>
      <w:r w:rsidR="00D86EDE" w:rsidRPr="001E53F5">
        <w:rPr>
          <w:rFonts w:ascii="Times New Roman" w:hAnsi="Times New Roman" w:cs="Times New Roman"/>
          <w:sz w:val="24"/>
          <w:szCs w:val="24"/>
        </w:rPr>
        <w:t>, 9 = Full beard (bushy; Fig. S1</w:t>
      </w:r>
      <w:r w:rsidR="006B7F99" w:rsidRPr="001E53F5">
        <w:rPr>
          <w:rFonts w:ascii="Times New Roman" w:hAnsi="Times New Roman" w:cs="Times New Roman"/>
          <w:sz w:val="24"/>
          <w:szCs w:val="24"/>
        </w:rPr>
        <w:t xml:space="preserve"> in ESM1</w:t>
      </w:r>
      <w:r w:rsidR="005062DB">
        <w:rPr>
          <w:rFonts w:ascii="Times New Roman" w:hAnsi="Times New Roman" w:cs="Times New Roman"/>
          <w:sz w:val="24"/>
          <w:szCs w:val="24"/>
        </w:rPr>
        <w:t>; Dixson et al., 2017b</w:t>
      </w:r>
      <w:r w:rsidR="006B7F99" w:rsidRPr="001E53F5">
        <w:rPr>
          <w:rFonts w:ascii="Times New Roman" w:hAnsi="Times New Roman" w:cs="Times New Roman"/>
          <w:sz w:val="24"/>
          <w:szCs w:val="24"/>
        </w:rPr>
        <w:t>).</w:t>
      </w:r>
      <w:r w:rsidR="007018AD" w:rsidRPr="001E53F5">
        <w:rPr>
          <w:rFonts w:ascii="Times New Roman" w:hAnsi="Times New Roman" w:cs="Times New Roman"/>
          <w:sz w:val="24"/>
          <w:szCs w:val="24"/>
        </w:rPr>
        <w:t xml:space="preserve"> To ensure that the level of beardedness that was scored accurately reflected the amount of facial hair each fighter had during the fight, images and video footage from the actual fights were scored rather than profile images wherein beardedness may not reflect that which was present during the actual bouts.</w:t>
      </w:r>
      <w:r w:rsidR="000B13FE" w:rsidRPr="001E53F5">
        <w:rPr>
          <w:rFonts w:ascii="Times New Roman" w:hAnsi="Times New Roman" w:cs="Times New Roman"/>
          <w:sz w:val="24"/>
          <w:szCs w:val="24"/>
        </w:rPr>
        <w:t xml:space="preserve"> </w:t>
      </w:r>
      <w:r w:rsidR="007F3FA1" w:rsidRPr="001E53F5">
        <w:rPr>
          <w:rFonts w:ascii="Times New Roman" w:hAnsi="Times New Roman" w:cs="Times New Roman"/>
          <w:sz w:val="24"/>
          <w:szCs w:val="24"/>
        </w:rPr>
        <w:t>W</w:t>
      </w:r>
      <w:r w:rsidR="006B7F99" w:rsidRPr="001E53F5">
        <w:rPr>
          <w:rFonts w:ascii="Times New Roman" w:hAnsi="Times New Roman" w:cs="Times New Roman"/>
          <w:sz w:val="24"/>
          <w:szCs w:val="24"/>
        </w:rPr>
        <w:t>e created three categories; 1) the ‘clean-shaven’ category included the percentage of men with no facial hair of any kind (category 0). 2) the ‘beard’ category included the percentage of men with trimmed and bushy full beards (8&amp;9), and 3) the ‘non-beard facial hair’ category included the percentage of men in all classes of facial hair except clean-shaven and full beards (1-7).</w:t>
      </w:r>
    </w:p>
    <w:p w14:paraId="6C3EBA09" w14:textId="3AA60063" w:rsidR="00862D59" w:rsidRPr="001E53F5" w:rsidRDefault="005C0A5F" w:rsidP="00BB39E9">
      <w:pPr>
        <w:spacing w:line="240" w:lineRule="auto"/>
        <w:rPr>
          <w:rFonts w:ascii="Times New Roman" w:hAnsi="Times New Roman" w:cs="Times New Roman"/>
          <w:sz w:val="24"/>
          <w:szCs w:val="24"/>
        </w:rPr>
      </w:pPr>
      <w:r w:rsidRPr="001E53F5">
        <w:rPr>
          <w:rFonts w:ascii="Times New Roman" w:hAnsi="Times New Roman" w:cs="Times New Roman"/>
          <w:b/>
          <w:sz w:val="24"/>
          <w:szCs w:val="24"/>
        </w:rPr>
        <w:t xml:space="preserve">MMA fighter </w:t>
      </w:r>
      <w:r w:rsidR="00A25933" w:rsidRPr="001E53F5">
        <w:rPr>
          <w:rFonts w:ascii="Times New Roman" w:hAnsi="Times New Roman" w:cs="Times New Roman"/>
          <w:b/>
          <w:sz w:val="24"/>
          <w:szCs w:val="24"/>
        </w:rPr>
        <w:t>characteristics</w:t>
      </w:r>
      <w:r w:rsidR="005B4867" w:rsidRPr="001E53F5">
        <w:rPr>
          <w:rFonts w:ascii="Times New Roman" w:hAnsi="Times New Roman" w:cs="Times New Roman"/>
          <w:sz w:val="24"/>
          <w:szCs w:val="24"/>
        </w:rPr>
        <w:t xml:space="preserve">: </w:t>
      </w:r>
      <w:r w:rsidR="00B50124" w:rsidRPr="001E53F5">
        <w:rPr>
          <w:rFonts w:ascii="Times New Roman" w:hAnsi="Times New Roman" w:cs="Times New Roman"/>
          <w:sz w:val="24"/>
          <w:szCs w:val="24"/>
        </w:rPr>
        <w:t>Along with fight outcomes and the type of facial hair, we also collected data on player height, weight, reach, and fighting stance</w:t>
      </w:r>
      <w:r w:rsidR="00474087" w:rsidRPr="001E53F5">
        <w:rPr>
          <w:rFonts w:ascii="Times New Roman" w:hAnsi="Times New Roman" w:cs="Times New Roman"/>
          <w:sz w:val="24"/>
          <w:szCs w:val="24"/>
        </w:rPr>
        <w:t xml:space="preserve"> from th</w:t>
      </w:r>
      <w:r w:rsidR="00540FAD" w:rsidRPr="001E53F5">
        <w:rPr>
          <w:rFonts w:ascii="Times New Roman" w:hAnsi="Times New Roman" w:cs="Times New Roman"/>
          <w:sz w:val="24"/>
          <w:szCs w:val="24"/>
        </w:rPr>
        <w:t>e</w:t>
      </w:r>
      <w:r w:rsidR="00474087" w:rsidRPr="001E53F5">
        <w:rPr>
          <w:rFonts w:ascii="Times New Roman" w:hAnsi="Times New Roman" w:cs="Times New Roman"/>
          <w:sz w:val="24"/>
          <w:szCs w:val="24"/>
        </w:rPr>
        <w:t xml:space="preserve"> website </w:t>
      </w:r>
      <w:r w:rsidR="00CE2F16" w:rsidRPr="001E53F5">
        <w:rPr>
          <w:rFonts w:ascii="Times New Roman" w:hAnsi="Times New Roman" w:cs="Times New Roman"/>
          <w:sz w:val="24"/>
          <w:szCs w:val="24"/>
        </w:rPr>
        <w:t>(www.fightmetric.com)</w:t>
      </w:r>
      <w:r w:rsidR="00474087" w:rsidRPr="001E53F5">
        <w:rPr>
          <w:rFonts w:ascii="Times New Roman" w:hAnsi="Times New Roman" w:cs="Times New Roman"/>
          <w:sz w:val="24"/>
          <w:szCs w:val="24"/>
        </w:rPr>
        <w:t xml:space="preserve">. </w:t>
      </w:r>
      <w:r w:rsidR="00B50124" w:rsidRPr="001E53F5">
        <w:rPr>
          <w:rFonts w:ascii="Times New Roman" w:hAnsi="Times New Roman" w:cs="Times New Roman"/>
          <w:sz w:val="24"/>
          <w:szCs w:val="24"/>
        </w:rPr>
        <w:t xml:space="preserve">However, because weight is tightly controlled in contests as fighters must be within the same weight class, we did not use weight for further analyses. </w:t>
      </w:r>
      <w:r w:rsidR="00540FAD" w:rsidRPr="001E53F5">
        <w:rPr>
          <w:rFonts w:ascii="Times New Roman" w:hAnsi="Times New Roman" w:cs="Times New Roman"/>
          <w:sz w:val="24"/>
          <w:szCs w:val="24"/>
        </w:rPr>
        <w:t>As s</w:t>
      </w:r>
      <w:r w:rsidR="00474087" w:rsidRPr="001E53F5">
        <w:rPr>
          <w:rFonts w:ascii="Times New Roman" w:hAnsi="Times New Roman" w:cs="Times New Roman"/>
          <w:sz w:val="24"/>
          <w:szCs w:val="24"/>
        </w:rPr>
        <w:t>ome data w</w:t>
      </w:r>
      <w:ins w:id="142" w:author="Michael" w:date="2017-08-07T15:01:00Z">
        <w:r w:rsidR="007362C7">
          <w:rPr>
            <w:rFonts w:ascii="Times New Roman" w:hAnsi="Times New Roman" w:cs="Times New Roman"/>
            <w:sz w:val="24"/>
            <w:szCs w:val="24"/>
          </w:rPr>
          <w:t>ere</w:t>
        </w:r>
      </w:ins>
      <w:del w:id="143" w:author="Michael" w:date="2017-08-07T15:01:00Z">
        <w:r w:rsidR="00474087" w:rsidRPr="001E53F5" w:rsidDel="007362C7">
          <w:rPr>
            <w:rFonts w:ascii="Times New Roman" w:hAnsi="Times New Roman" w:cs="Times New Roman"/>
            <w:sz w:val="24"/>
            <w:szCs w:val="24"/>
          </w:rPr>
          <w:delText>as</w:delText>
        </w:r>
      </w:del>
      <w:r w:rsidR="00474087" w:rsidRPr="001E53F5">
        <w:rPr>
          <w:rFonts w:ascii="Times New Roman" w:hAnsi="Times New Roman" w:cs="Times New Roman"/>
          <w:sz w:val="24"/>
          <w:szCs w:val="24"/>
        </w:rPr>
        <w:t xml:space="preserve"> missing from particular fighters, we searched their specific wiki pages to collect any missing data.</w:t>
      </w:r>
      <w:ins w:id="144" w:author="Michael" w:date="2017-08-07T15:04:00Z">
        <w:r w:rsidR="007362C7" w:rsidRPr="007362C7">
          <w:rPr>
            <w:rFonts w:ascii="Times New Roman" w:hAnsi="Times New Roman" w:cs="Times New Roman"/>
            <w:sz w:val="24"/>
            <w:szCs w:val="24"/>
          </w:rPr>
          <w:t xml:space="preserve"> </w:t>
        </w:r>
      </w:ins>
      <w:moveToRangeStart w:id="145" w:author="Michael" w:date="2017-08-07T15:04:00Z" w:name="move489881585"/>
      <w:moveTo w:id="146" w:author="Michael" w:date="2017-08-07T15:04:00Z">
        <w:r w:rsidR="007362C7" w:rsidRPr="001E53F5">
          <w:rPr>
            <w:rFonts w:ascii="Times New Roman" w:hAnsi="Times New Roman" w:cs="Times New Roman"/>
            <w:sz w:val="24"/>
            <w:szCs w:val="24"/>
          </w:rPr>
          <w:t>Additionally, as there were only 4 individuals classed as having an open stance, 10 individuals classed as having switch stance, and 11 individuals whose stance was not classified. We created an ‘other’ category to classify these individuals.</w:t>
        </w:r>
      </w:moveTo>
      <w:moveToRangeEnd w:id="145"/>
    </w:p>
    <w:p w14:paraId="4A939170" w14:textId="22D0025E" w:rsidR="00721F16" w:rsidRPr="001E53F5" w:rsidRDefault="00B50124" w:rsidP="00BB39E9">
      <w:pPr>
        <w:spacing w:line="240" w:lineRule="auto"/>
        <w:rPr>
          <w:rFonts w:ascii="Times New Roman" w:hAnsi="Times New Roman" w:cs="Times New Roman"/>
          <w:b/>
          <w:sz w:val="24"/>
          <w:szCs w:val="24"/>
        </w:rPr>
      </w:pPr>
      <w:r w:rsidRPr="001E53F5">
        <w:rPr>
          <w:rFonts w:ascii="Times New Roman" w:hAnsi="Times New Roman" w:cs="Times New Roman"/>
          <w:b/>
          <w:sz w:val="24"/>
          <w:szCs w:val="24"/>
        </w:rPr>
        <w:t>Stati</w:t>
      </w:r>
      <w:r w:rsidR="004C70DB" w:rsidRPr="001E53F5">
        <w:rPr>
          <w:rFonts w:ascii="Times New Roman" w:hAnsi="Times New Roman" w:cs="Times New Roman"/>
          <w:b/>
          <w:sz w:val="24"/>
          <w:szCs w:val="24"/>
        </w:rPr>
        <w:t>stical analyses</w:t>
      </w:r>
      <w:r w:rsidR="005B4867" w:rsidRPr="001E53F5">
        <w:rPr>
          <w:rFonts w:ascii="Times New Roman" w:hAnsi="Times New Roman" w:cs="Times New Roman"/>
          <w:b/>
          <w:sz w:val="24"/>
          <w:szCs w:val="24"/>
        </w:rPr>
        <w:t xml:space="preserve">: </w:t>
      </w:r>
      <w:r w:rsidR="00896708" w:rsidRPr="001E53F5">
        <w:rPr>
          <w:rFonts w:ascii="Times New Roman" w:hAnsi="Times New Roman" w:cs="Times New Roman"/>
          <w:sz w:val="24"/>
          <w:szCs w:val="24"/>
        </w:rPr>
        <w:t xml:space="preserve">We used a Bradley-Terry Model to analyse the contest data set. The Bradley-Terry model is perfectly suited for examinations of repeated contests between </w:t>
      </w:r>
      <w:r w:rsidR="00896708" w:rsidRPr="001E53F5">
        <w:rPr>
          <w:rFonts w:ascii="Times New Roman" w:hAnsi="Times New Roman" w:cs="Times New Roman"/>
          <w:sz w:val="24"/>
          <w:szCs w:val="24"/>
        </w:rPr>
        <w:lastRenderedPageBreak/>
        <w:t>individuals as it incorporates the non-independence of using both competitors from an individual contest</w:t>
      </w:r>
      <w:r w:rsidR="00540FAD" w:rsidRPr="001E53F5">
        <w:rPr>
          <w:rFonts w:ascii="Times New Roman" w:hAnsi="Times New Roman" w:cs="Times New Roman"/>
          <w:sz w:val="24"/>
          <w:szCs w:val="24"/>
        </w:rPr>
        <w:t xml:space="preserve">. It also allows the modelling of individual performance over time by using repeated contests, </w:t>
      </w:r>
      <w:r w:rsidR="00896708" w:rsidRPr="001E53F5">
        <w:rPr>
          <w:rFonts w:ascii="Times New Roman" w:hAnsi="Times New Roman" w:cs="Times New Roman"/>
          <w:sz w:val="24"/>
          <w:szCs w:val="24"/>
        </w:rPr>
        <w:t>consider</w:t>
      </w:r>
      <w:r w:rsidR="00540FAD" w:rsidRPr="001E53F5">
        <w:rPr>
          <w:rFonts w:ascii="Times New Roman" w:hAnsi="Times New Roman" w:cs="Times New Roman"/>
          <w:sz w:val="24"/>
          <w:szCs w:val="24"/>
        </w:rPr>
        <w:t>ing</w:t>
      </w:r>
      <w:r w:rsidR="00896708" w:rsidRPr="001E53F5">
        <w:rPr>
          <w:rFonts w:ascii="Times New Roman" w:hAnsi="Times New Roman" w:cs="Times New Roman"/>
          <w:sz w:val="24"/>
          <w:szCs w:val="24"/>
        </w:rPr>
        <w:t xml:space="preserve"> the order </w:t>
      </w:r>
      <w:r w:rsidR="008A6890" w:rsidRPr="001E53F5">
        <w:rPr>
          <w:rFonts w:ascii="Times New Roman" w:hAnsi="Times New Roman" w:cs="Times New Roman"/>
          <w:sz w:val="24"/>
          <w:szCs w:val="24"/>
        </w:rPr>
        <w:t xml:space="preserve">and outcome </w:t>
      </w:r>
      <w:r w:rsidR="00896708" w:rsidRPr="001E53F5">
        <w:rPr>
          <w:rFonts w:ascii="Times New Roman" w:hAnsi="Times New Roman" w:cs="Times New Roman"/>
          <w:sz w:val="24"/>
          <w:szCs w:val="24"/>
        </w:rPr>
        <w:t xml:space="preserve">of the contests </w:t>
      </w:r>
      <w:r w:rsidR="00540FAD" w:rsidRPr="001E53F5">
        <w:rPr>
          <w:rFonts w:ascii="Times New Roman" w:hAnsi="Times New Roman" w:cs="Times New Roman"/>
          <w:sz w:val="24"/>
          <w:szCs w:val="24"/>
        </w:rPr>
        <w:t xml:space="preserve">to </w:t>
      </w:r>
      <w:r w:rsidR="008A6890" w:rsidRPr="001E53F5">
        <w:rPr>
          <w:rFonts w:ascii="Times New Roman" w:hAnsi="Times New Roman" w:cs="Times New Roman"/>
          <w:sz w:val="24"/>
          <w:szCs w:val="24"/>
        </w:rPr>
        <w:t xml:space="preserve">calculate an </w:t>
      </w:r>
      <w:r w:rsidR="00540FAD" w:rsidRPr="001E53F5">
        <w:rPr>
          <w:rFonts w:ascii="Times New Roman" w:hAnsi="Times New Roman" w:cs="Times New Roman"/>
          <w:sz w:val="24"/>
          <w:szCs w:val="24"/>
        </w:rPr>
        <w:t xml:space="preserve">ability </w:t>
      </w:r>
      <w:r w:rsidR="008A6890" w:rsidRPr="001E53F5">
        <w:rPr>
          <w:rFonts w:ascii="Times New Roman" w:hAnsi="Times New Roman" w:cs="Times New Roman"/>
          <w:sz w:val="24"/>
          <w:szCs w:val="24"/>
        </w:rPr>
        <w:t>score</w:t>
      </w:r>
      <w:r w:rsidR="005220B7" w:rsidRPr="001E53F5">
        <w:rPr>
          <w:rFonts w:ascii="Times New Roman" w:hAnsi="Times New Roman" w:cs="Times New Roman"/>
          <w:sz w:val="24"/>
          <w:szCs w:val="24"/>
        </w:rPr>
        <w:t xml:space="preserve"> </w:t>
      </w:r>
      <w:r w:rsidR="008A6890" w:rsidRPr="001E53F5">
        <w:rPr>
          <w:rFonts w:ascii="Times New Roman" w:hAnsi="Times New Roman" w:cs="Times New Roman"/>
          <w:sz w:val="24"/>
          <w:szCs w:val="24"/>
        </w:rPr>
        <w:t xml:space="preserve">for each individual </w:t>
      </w:r>
      <w:r w:rsidR="005220B7" w:rsidRPr="001E53F5">
        <w:rPr>
          <w:rFonts w:ascii="Times New Roman" w:hAnsi="Times New Roman" w:cs="Times New Roman"/>
          <w:sz w:val="24"/>
          <w:szCs w:val="24"/>
        </w:rPr>
        <w:fldChar w:fldCharType="begin" w:fldLock="1"/>
      </w:r>
      <w:r w:rsidR="005220B7" w:rsidRPr="001E53F5">
        <w:rPr>
          <w:rFonts w:ascii="Times New Roman" w:hAnsi="Times New Roman" w:cs="Times New Roman"/>
          <w:noProof/>
          <w:sz w:val="24"/>
          <w:szCs w:val="24"/>
        </w:rPr>
        <w:instrText>ADDIN Docear CSL_CITATION</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b/>
          <w:noProof/>
          <w:sz w:val="24"/>
          <w:szCs w:val="24"/>
        </w:rPr>
        <w:instrText>THIS CITATION DATA SHOULD NOT BE MANUALLY MODIFIED!!!</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instrText xml:space="preserve"> "schema": "https://raw.github.com/citation-style-language/schema/master/csl-citation.json",</w:instrText>
      </w:r>
      <w:r w:rsidR="005220B7" w:rsidRPr="001E53F5">
        <w:rPr>
          <w:rFonts w:ascii="Times New Roman" w:hAnsi="Times New Roman" w:cs="Times New Roman"/>
          <w:noProof/>
          <w:sz w:val="24"/>
          <w:szCs w:val="24"/>
        </w:rPr>
        <w:br/>
        <w:instrText xml:space="preserve"> "citationID": "{33631774-51de-42e8-aba4-51b0fceacae2}",</w:instrText>
      </w:r>
      <w:r w:rsidR="005220B7" w:rsidRPr="001E53F5">
        <w:rPr>
          <w:rFonts w:ascii="Times New Roman" w:hAnsi="Times New Roman" w:cs="Times New Roman"/>
          <w:noProof/>
          <w:sz w:val="24"/>
          <w:szCs w:val="24"/>
        </w:rPr>
        <w:br/>
        <w:instrText xml:space="preserve"> "properties": {</w:instrText>
      </w:r>
      <w:r w:rsidR="005220B7" w:rsidRPr="001E53F5">
        <w:rPr>
          <w:rFonts w:ascii="Times New Roman" w:hAnsi="Times New Roman" w:cs="Times New Roman"/>
          <w:noProof/>
          <w:sz w:val="24"/>
          <w:szCs w:val="24"/>
        </w:rPr>
        <w:br/>
        <w:instrText xml:space="preserve">  "noteIndex": 0</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"citationItems":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"id": "RSSC:RSSC1046",</w:instrText>
      </w:r>
      <w:r w:rsidR="005220B7" w:rsidRPr="001E53F5">
        <w:rPr>
          <w:rFonts w:ascii="Times New Roman" w:hAnsi="Times New Roman" w:cs="Times New Roman"/>
          <w:noProof/>
          <w:sz w:val="24"/>
          <w:szCs w:val="24"/>
        </w:rPr>
        <w:br/>
        <w:instrText xml:space="preserve">   "item": {</w:instrText>
      </w:r>
      <w:r w:rsidR="005220B7" w:rsidRPr="001E53F5">
        <w:rPr>
          <w:rFonts w:ascii="Times New Roman" w:hAnsi="Times New Roman" w:cs="Times New Roman"/>
          <w:noProof/>
          <w:sz w:val="24"/>
          <w:szCs w:val="24"/>
        </w:rPr>
        <w:br/>
        <w:instrText xml:space="preserve">    "id": "RSSC:RSSC1046",</w:instrText>
      </w:r>
      <w:r w:rsidR="005220B7" w:rsidRPr="001E53F5">
        <w:rPr>
          <w:rFonts w:ascii="Times New Roman" w:hAnsi="Times New Roman" w:cs="Times New Roman"/>
          <w:noProof/>
          <w:sz w:val="24"/>
          <w:szCs w:val="24"/>
        </w:rPr>
        <w:br/>
        <w:instrText xml:space="preserve">    "type": "article-journal",</w:instrText>
      </w:r>
      <w:r w:rsidR="005220B7" w:rsidRPr="001E53F5">
        <w:rPr>
          <w:rFonts w:ascii="Times New Roman" w:hAnsi="Times New Roman" w:cs="Times New Roman"/>
          <w:noProof/>
          <w:sz w:val="24"/>
          <w:szCs w:val="24"/>
        </w:rPr>
        <w:br/>
        <w:instrText xml:space="preserve">    "author":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"Cattelan",</w:instrText>
      </w:r>
      <w:r w:rsidR="005220B7" w:rsidRPr="001E53F5">
        <w:rPr>
          <w:rFonts w:ascii="Times New Roman" w:hAnsi="Times New Roman" w:cs="Times New Roman"/>
          <w:noProof/>
          <w:sz w:val="24"/>
          <w:szCs w:val="24"/>
        </w:rPr>
        <w:br/>
        <w:instrText xml:space="preserve">      "given": "Manuela"</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"Varin",</w:instrText>
      </w:r>
      <w:r w:rsidR="005220B7" w:rsidRPr="001E53F5">
        <w:rPr>
          <w:rFonts w:ascii="Times New Roman" w:hAnsi="Times New Roman" w:cs="Times New Roman"/>
          <w:noProof/>
          <w:sz w:val="24"/>
          <w:szCs w:val="24"/>
        </w:rPr>
        <w:br/>
        <w:instrText xml:space="preserve">      "given": "Cristiano"</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"Firth",</w:instrText>
      </w:r>
      <w:r w:rsidR="005220B7" w:rsidRPr="001E53F5">
        <w:rPr>
          <w:rFonts w:ascii="Times New Roman" w:hAnsi="Times New Roman" w:cs="Times New Roman"/>
          <w:noProof/>
          <w:sz w:val="24"/>
          <w:szCs w:val="24"/>
        </w:rPr>
        <w:br/>
        <w:instrText xml:space="preserve">      "given": "David"</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"abstract": "Summary.  In the course of national sports tournaments, usually lasting several months, it is expected that the abilities of teams taking part in the tournament will change over time. A dynamic extension of the Bradley–Terry model for paired comparison data is introduced to model the outcomes of sporting contests, allowing for time varying abilities. It is assumed that teams’ home and away abilities depend on past results through exponentially weighted moving average processes. The model proposed is applied to sports data with and without tied contests, namely the 2009–2010 regular season of the National Basketball Association tournament and the 2008–2009 Italian Serie A football season.",</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"DOI": "10.1111/j.1467-9876.2012.01046.x",</w:instrText>
      </w:r>
      <w:r w:rsidR="005220B7" w:rsidRPr="001E53F5">
        <w:rPr>
          <w:rFonts w:ascii="Times New Roman" w:hAnsi="Times New Roman" w:cs="Times New Roman"/>
          <w:noProof/>
          <w:sz w:val="24"/>
          <w:szCs w:val="24"/>
        </w:rPr>
        <w:br/>
        <w:instrText xml:space="preserve">    "volume": "62",</w:instrText>
      </w:r>
      <w:r w:rsidR="005220B7" w:rsidRPr="001E53F5">
        <w:rPr>
          <w:rFonts w:ascii="Times New Roman" w:hAnsi="Times New Roman" w:cs="Times New Roman"/>
          <w:noProof/>
          <w:sz w:val="24"/>
          <w:szCs w:val="24"/>
        </w:rPr>
        <w:br/>
        <w:instrText xml:space="preserve">    "keyword": "Bradley, Terry model, Cumulative logit model, Exponentially weighted moving average process, Paired comparisons, Sports tournaments",</w:instrText>
      </w:r>
      <w:r w:rsidR="005220B7" w:rsidRPr="001E53F5">
        <w:rPr>
          <w:rFonts w:ascii="Times New Roman" w:hAnsi="Times New Roman" w:cs="Times New Roman"/>
          <w:noProof/>
          <w:sz w:val="24"/>
          <w:szCs w:val="24"/>
        </w:rPr>
        <w:br/>
        <w:instrText xml:space="preserve">    "URL": "http://dx.doi.org/10.1111/j.1467-9876.2012.01046.x",</w:instrText>
      </w:r>
      <w:r w:rsidR="005220B7" w:rsidRPr="001E53F5">
        <w:rPr>
          <w:rFonts w:ascii="Times New Roman" w:hAnsi="Times New Roman" w:cs="Times New Roman"/>
          <w:noProof/>
          <w:sz w:val="24"/>
          <w:szCs w:val="24"/>
        </w:rPr>
        <w:br/>
        <w:instrText xml:space="preserve">    "ISSN": "1467-9876",</w:instrText>
      </w:r>
      <w:r w:rsidR="005220B7" w:rsidRPr="001E53F5">
        <w:rPr>
          <w:rFonts w:ascii="Times New Roman" w:hAnsi="Times New Roman" w:cs="Times New Roman"/>
          <w:noProof/>
          <w:sz w:val="24"/>
          <w:szCs w:val="24"/>
        </w:rPr>
        <w:br/>
        <w:instrText xml:space="preserve">    "title": "Dynamic Bradley–Terry modelling of sports tournaments",</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"container-title": "Journal of the Royal Statistical Society: Series C (Applied Statistics)",</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"publisher": "Blackwell Publishing Ltd",</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"number": "1",</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"issue": "1",</w:instrText>
      </w:r>
      <w:r w:rsidR="005220B7" w:rsidRPr="001E53F5">
        <w:rPr>
          <w:rFonts w:ascii="Times New Roman" w:hAnsi="Times New Roman" w:cs="Times New Roman"/>
          <w:noProof/>
          <w:sz w:val="24"/>
          <w:szCs w:val="24"/>
        </w:rPr>
        <w:br/>
        <w:instrText xml:space="preserve">    "page": "135-150",</w:instrText>
      </w:r>
      <w:r w:rsidR="005220B7" w:rsidRPr="001E53F5">
        <w:rPr>
          <w:rFonts w:ascii="Times New Roman" w:hAnsi="Times New Roman" w:cs="Times New Roman"/>
          <w:noProof/>
          <w:sz w:val="24"/>
          <w:szCs w:val="24"/>
        </w:rPr>
        <w:br/>
        <w:instrText xml:space="preserve">    "page-first": "135",</w:instrText>
      </w:r>
      <w:r w:rsidR="005220B7" w:rsidRPr="001E53F5">
        <w:rPr>
          <w:rFonts w:ascii="Times New Roman" w:hAnsi="Times New Roman" w:cs="Times New Roman"/>
          <w:noProof/>
          <w:sz w:val="24"/>
          <w:szCs w:val="24"/>
        </w:rPr>
        <w:br/>
        <w:instrText xml:space="preserve">    "issued": {</w:instrText>
      </w:r>
      <w:r w:rsidR="005220B7" w:rsidRPr="001E53F5">
        <w:rPr>
          <w:rFonts w:ascii="Times New Roman" w:hAnsi="Times New Roman" w:cs="Times New Roman"/>
          <w:noProof/>
          <w:sz w:val="24"/>
          <w:szCs w:val="24"/>
        </w:rPr>
        <w:br/>
        <w:instrText xml:space="preserve">     "date-parts":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2013</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sz w:val="24"/>
          <w:szCs w:val="24"/>
        </w:rPr>
        <w:fldChar w:fldCharType="separate"/>
      </w:r>
      <w:r w:rsidR="005220B7" w:rsidRPr="001E53F5">
        <w:rPr>
          <w:rFonts w:ascii="Times New Roman" w:hAnsi="Times New Roman" w:cs="Times New Roman"/>
          <w:noProof/>
          <w:sz w:val="24"/>
          <w:szCs w:val="24"/>
        </w:rPr>
        <w:t>(Cattelan et al. 2013)</w:t>
      </w:r>
      <w:r w:rsidR="005220B7" w:rsidRPr="001E53F5">
        <w:rPr>
          <w:rFonts w:ascii="Times New Roman" w:hAnsi="Times New Roman" w:cs="Times New Roman"/>
          <w:sz w:val="24"/>
          <w:szCs w:val="24"/>
        </w:rPr>
        <w:fldChar w:fldCharType="end"/>
      </w:r>
      <w:r w:rsidR="00896708" w:rsidRPr="001E53F5">
        <w:rPr>
          <w:rFonts w:ascii="Times New Roman" w:hAnsi="Times New Roman" w:cs="Times New Roman"/>
          <w:sz w:val="24"/>
          <w:szCs w:val="24"/>
        </w:rPr>
        <w:t xml:space="preserve">. </w:t>
      </w:r>
      <w:r w:rsidR="008A6890" w:rsidRPr="001E53F5">
        <w:rPr>
          <w:rFonts w:ascii="Times New Roman" w:hAnsi="Times New Roman" w:cs="Times New Roman"/>
          <w:sz w:val="24"/>
          <w:szCs w:val="24"/>
        </w:rPr>
        <w:t>T</w:t>
      </w:r>
      <w:r w:rsidR="00896708" w:rsidRPr="001E53F5">
        <w:rPr>
          <w:rFonts w:ascii="Times New Roman" w:hAnsi="Times New Roman" w:cs="Times New Roman"/>
          <w:sz w:val="24"/>
          <w:szCs w:val="24"/>
        </w:rPr>
        <w:t>he Bradley-Terry model then uses this ability score to determine whether any predictors</w:t>
      </w:r>
      <w:r w:rsidRPr="001E53F5">
        <w:rPr>
          <w:rFonts w:ascii="Times New Roman" w:hAnsi="Times New Roman" w:cs="Times New Roman"/>
          <w:sz w:val="24"/>
          <w:szCs w:val="24"/>
        </w:rPr>
        <w:t xml:space="preserve"> help explain the variance </w:t>
      </w:r>
      <w:r w:rsidR="008A6890" w:rsidRPr="001E53F5">
        <w:rPr>
          <w:rFonts w:ascii="Times New Roman" w:hAnsi="Times New Roman" w:cs="Times New Roman"/>
          <w:sz w:val="24"/>
          <w:szCs w:val="24"/>
        </w:rPr>
        <w:t xml:space="preserve">in </w:t>
      </w:r>
      <w:r w:rsidRPr="001E53F5">
        <w:rPr>
          <w:rFonts w:ascii="Times New Roman" w:hAnsi="Times New Roman" w:cs="Times New Roman"/>
          <w:sz w:val="24"/>
          <w:szCs w:val="24"/>
        </w:rPr>
        <w:t xml:space="preserve">a </w:t>
      </w:r>
      <w:r w:rsidR="008A6890" w:rsidRPr="001E53F5">
        <w:rPr>
          <w:rFonts w:ascii="Times New Roman" w:hAnsi="Times New Roman" w:cs="Times New Roman"/>
          <w:sz w:val="24"/>
          <w:szCs w:val="24"/>
        </w:rPr>
        <w:t xml:space="preserve">particular </w:t>
      </w:r>
      <w:r w:rsidRPr="001E53F5">
        <w:rPr>
          <w:rFonts w:ascii="Times New Roman" w:hAnsi="Times New Roman" w:cs="Times New Roman"/>
          <w:sz w:val="24"/>
          <w:szCs w:val="24"/>
        </w:rPr>
        <w:t xml:space="preserve">fight. Because the Bradley-Terry model takes into consideration the order of contests, individual, ability, and various fighter-specific traits, it allows for the examination of </w:t>
      </w:r>
      <w:r w:rsidR="005220B7" w:rsidRPr="001E53F5">
        <w:rPr>
          <w:rFonts w:ascii="Times New Roman" w:hAnsi="Times New Roman" w:cs="Times New Roman"/>
          <w:sz w:val="24"/>
          <w:szCs w:val="24"/>
        </w:rPr>
        <w:t xml:space="preserve">the importance of various traits on an outcome of a contest </w:t>
      </w:r>
      <w:r w:rsidR="008A6890" w:rsidRPr="001E53F5">
        <w:rPr>
          <w:rFonts w:ascii="Times New Roman" w:hAnsi="Times New Roman" w:cs="Times New Roman"/>
          <w:sz w:val="24"/>
          <w:szCs w:val="24"/>
        </w:rPr>
        <w:t xml:space="preserve">while also incorporating </w:t>
      </w:r>
      <w:r w:rsidRPr="001E53F5">
        <w:rPr>
          <w:rFonts w:ascii="Times New Roman" w:hAnsi="Times New Roman" w:cs="Times New Roman"/>
          <w:sz w:val="24"/>
          <w:szCs w:val="24"/>
        </w:rPr>
        <w:t xml:space="preserve">previous contest experience </w:t>
      </w:r>
      <w:r w:rsidR="005220B7" w:rsidRPr="001E53F5">
        <w:rPr>
          <w:rFonts w:ascii="Times New Roman" w:hAnsi="Times New Roman" w:cs="Times New Roman"/>
          <w:sz w:val="24"/>
          <w:szCs w:val="24"/>
        </w:rPr>
        <w:fldChar w:fldCharType="begin" w:fldLock="1"/>
      </w:r>
      <w:r w:rsidR="005220B7" w:rsidRPr="001E53F5">
        <w:rPr>
          <w:rFonts w:ascii="Times New Roman" w:hAnsi="Times New Roman" w:cs="Times New Roman"/>
          <w:noProof/>
          <w:sz w:val="24"/>
          <w:szCs w:val="24"/>
        </w:rPr>
        <w:instrText>ADDIN Docear CSL_CITATION</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b/>
          <w:noProof/>
          <w:sz w:val="24"/>
          <w:szCs w:val="24"/>
        </w:rPr>
        <w:instrText>THIS CITATION DATA SHOULD NOT BE MANUALLY MODIFIED!!!</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instrText xml:space="preserve"> "schema": "https://raw.github.com/citation-style-language/schema/master/csl-citation.json",</w:instrText>
      </w:r>
      <w:r w:rsidR="005220B7" w:rsidRPr="001E53F5">
        <w:rPr>
          <w:rFonts w:ascii="Times New Roman" w:hAnsi="Times New Roman" w:cs="Times New Roman"/>
          <w:noProof/>
          <w:sz w:val="24"/>
          <w:szCs w:val="24"/>
        </w:rPr>
        <w:br/>
        <w:instrText xml:space="preserve"> "citationID": "{ec3472c4-3390-489d-8a6b-3d718156055d}",</w:instrText>
      </w:r>
      <w:r w:rsidR="005220B7" w:rsidRPr="001E53F5">
        <w:rPr>
          <w:rFonts w:ascii="Times New Roman" w:hAnsi="Times New Roman" w:cs="Times New Roman"/>
          <w:noProof/>
          <w:sz w:val="24"/>
          <w:szCs w:val="24"/>
        </w:rPr>
        <w:br/>
        <w:instrText xml:space="preserve"> "properties": {</w:instrText>
      </w:r>
      <w:r w:rsidR="005220B7" w:rsidRPr="001E53F5">
        <w:rPr>
          <w:rFonts w:ascii="Times New Roman" w:hAnsi="Times New Roman" w:cs="Times New Roman"/>
          <w:noProof/>
          <w:sz w:val="24"/>
          <w:szCs w:val="24"/>
        </w:rPr>
        <w:br/>
        <w:instrText xml:space="preserve">  "noteIndex": 0</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"citationItems":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"id": "Kasumovicetal2010a",</w:instrText>
      </w:r>
      <w:r w:rsidR="005220B7" w:rsidRPr="001E53F5">
        <w:rPr>
          <w:rFonts w:ascii="Times New Roman" w:hAnsi="Times New Roman" w:cs="Times New Roman"/>
          <w:noProof/>
          <w:sz w:val="24"/>
          <w:szCs w:val="24"/>
        </w:rPr>
        <w:br/>
        <w:instrText xml:space="preserve">   "item": {</w:instrText>
      </w:r>
      <w:r w:rsidR="005220B7" w:rsidRPr="001E53F5">
        <w:rPr>
          <w:rFonts w:ascii="Times New Roman" w:hAnsi="Times New Roman" w:cs="Times New Roman"/>
          <w:noProof/>
          <w:sz w:val="24"/>
          <w:szCs w:val="24"/>
        </w:rPr>
        <w:br/>
        <w:instrText xml:space="preserve">    "id": "Kasumovicetal2010a",</w:instrText>
      </w:r>
      <w:r w:rsidR="005220B7" w:rsidRPr="001E53F5">
        <w:rPr>
          <w:rFonts w:ascii="Times New Roman" w:hAnsi="Times New Roman" w:cs="Times New Roman"/>
          <w:noProof/>
          <w:sz w:val="24"/>
          <w:szCs w:val="24"/>
        </w:rPr>
        <w:br/>
        <w:instrText xml:space="preserve">    "type": "article-journal",</w:instrText>
      </w:r>
      <w:r w:rsidR="005220B7" w:rsidRPr="001E53F5">
        <w:rPr>
          <w:rFonts w:ascii="Times New Roman" w:hAnsi="Times New Roman" w:cs="Times New Roman"/>
          <w:noProof/>
          <w:sz w:val="24"/>
          <w:szCs w:val="24"/>
        </w:rPr>
        <w:br/>
        <w:instrText xml:space="preserve">    "author":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"Kasumovic",</w:instrText>
      </w:r>
      <w:r w:rsidR="005220B7" w:rsidRPr="001E53F5">
        <w:rPr>
          <w:rFonts w:ascii="Times New Roman" w:hAnsi="Times New Roman" w:cs="Times New Roman"/>
          <w:noProof/>
          <w:sz w:val="24"/>
          <w:szCs w:val="24"/>
        </w:rPr>
        <w:br/>
        <w:instrText xml:space="preserve">      "given": "Michael M."</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"Elias",</w:instrText>
      </w:r>
      <w:r w:rsidR="005220B7" w:rsidRPr="001E53F5">
        <w:rPr>
          <w:rFonts w:ascii="Times New Roman" w:hAnsi="Times New Roman" w:cs="Times New Roman"/>
          <w:noProof/>
          <w:sz w:val="24"/>
          <w:szCs w:val="24"/>
        </w:rPr>
        <w:br/>
        <w:instrText xml:space="preserve">      "given": "Damian O."</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"Sivalinghem",</w:instrText>
      </w:r>
      <w:r w:rsidR="005220B7" w:rsidRPr="001E53F5">
        <w:rPr>
          <w:rFonts w:ascii="Times New Roman" w:hAnsi="Times New Roman" w:cs="Times New Roman"/>
          <w:noProof/>
          <w:sz w:val="24"/>
          <w:szCs w:val="24"/>
        </w:rPr>
        <w:br/>
        <w:instrText xml:space="preserve">      "given": "Senthurran"</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"Mason",</w:instrText>
      </w:r>
      <w:r w:rsidR="005220B7" w:rsidRPr="001E53F5">
        <w:rPr>
          <w:rFonts w:ascii="Times New Roman" w:hAnsi="Times New Roman" w:cs="Times New Roman"/>
          <w:noProof/>
          <w:sz w:val="24"/>
          <w:szCs w:val="24"/>
        </w:rPr>
        <w:br/>
        <w:instrText xml:space="preserve">      "given": "Andrew C."</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"Andrade",</w:instrText>
      </w:r>
      <w:r w:rsidR="005220B7" w:rsidRPr="001E53F5">
        <w:rPr>
          <w:rFonts w:ascii="Times New Roman" w:hAnsi="Times New Roman" w:cs="Times New Roman"/>
          <w:noProof/>
          <w:sz w:val="24"/>
          <w:szCs w:val="24"/>
        </w:rPr>
        <w:br/>
        <w:instrText xml:space="preserve">      "given": "Maydianne C.B."</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"volume": "21",</w:instrText>
      </w:r>
      <w:r w:rsidR="005220B7" w:rsidRPr="001E53F5">
        <w:rPr>
          <w:rFonts w:ascii="Times New Roman" w:hAnsi="Times New Roman" w:cs="Times New Roman"/>
          <w:noProof/>
          <w:sz w:val="24"/>
          <w:szCs w:val="24"/>
        </w:rPr>
        <w:br/>
        <w:instrText xml:space="preserve">    "title": "Examination of prior contest experience and the retention of winner and loser effects",</w:instrText>
      </w:r>
      <w:r w:rsidR="005220B7" w:rsidRPr="001E53F5">
        <w:rPr>
          <w:rFonts w:ascii="Times New Roman" w:hAnsi="Times New Roman" w:cs="Times New Roman"/>
          <w:noProof/>
          <w:sz w:val="24"/>
          <w:szCs w:val="24"/>
        </w:rPr>
        <w:br/>
        <w:instrText xml:space="preserve">    "container-title": "Behavioral Ecology",</w:instrText>
      </w:r>
      <w:r w:rsidR="005220B7" w:rsidRPr="001E53F5">
        <w:rPr>
          <w:rFonts w:ascii="Times New Roman" w:hAnsi="Times New Roman" w:cs="Times New Roman"/>
          <w:noProof/>
          <w:sz w:val="24"/>
          <w:szCs w:val="24"/>
        </w:rPr>
        <w:br/>
        <w:instrText xml:space="preserve">    "page": "404-409",</w:instrText>
      </w:r>
      <w:r w:rsidR="005220B7" w:rsidRPr="001E53F5">
        <w:rPr>
          <w:rFonts w:ascii="Times New Roman" w:hAnsi="Times New Roman" w:cs="Times New Roman"/>
          <w:noProof/>
          <w:sz w:val="24"/>
          <w:szCs w:val="24"/>
        </w:rPr>
        <w:br/>
        <w:instrText xml:space="preserve">    "page-first": "404",</w:instrText>
      </w:r>
      <w:r w:rsidR="005220B7" w:rsidRPr="001E53F5">
        <w:rPr>
          <w:rFonts w:ascii="Times New Roman" w:hAnsi="Times New Roman" w:cs="Times New Roman"/>
          <w:noProof/>
          <w:sz w:val="24"/>
          <w:szCs w:val="24"/>
        </w:rPr>
        <w:br/>
        <w:instrText xml:space="preserve">    "issued": {</w:instrText>
      </w:r>
      <w:r w:rsidR="005220B7" w:rsidRPr="001E53F5">
        <w:rPr>
          <w:rFonts w:ascii="Times New Roman" w:hAnsi="Times New Roman" w:cs="Times New Roman"/>
          <w:noProof/>
          <w:sz w:val="24"/>
          <w:szCs w:val="24"/>
        </w:rPr>
        <w:br/>
        <w:instrText xml:space="preserve">     "date-parts":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2010</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sz w:val="24"/>
          <w:szCs w:val="24"/>
        </w:rPr>
        <w:fldChar w:fldCharType="separate"/>
      </w:r>
      <w:r w:rsidR="005220B7" w:rsidRPr="001E53F5">
        <w:rPr>
          <w:rFonts w:ascii="Times New Roman" w:hAnsi="Times New Roman" w:cs="Times New Roman"/>
          <w:noProof/>
          <w:sz w:val="24"/>
          <w:szCs w:val="24"/>
        </w:rPr>
        <w:t>(e.g., Kasumovic et al. 2010)</w:t>
      </w:r>
      <w:r w:rsidR="005220B7" w:rsidRPr="001E53F5">
        <w:rPr>
          <w:rFonts w:ascii="Times New Roman" w:hAnsi="Times New Roman" w:cs="Times New Roman"/>
          <w:sz w:val="24"/>
          <w:szCs w:val="24"/>
        </w:rPr>
        <w:fldChar w:fldCharType="end"/>
      </w:r>
      <w:r w:rsidRPr="001E53F5">
        <w:rPr>
          <w:rFonts w:ascii="Times New Roman" w:hAnsi="Times New Roman" w:cs="Times New Roman"/>
          <w:sz w:val="24"/>
          <w:szCs w:val="24"/>
        </w:rPr>
        <w:t>.</w:t>
      </w:r>
    </w:p>
    <w:p w14:paraId="0D4B0554" w14:textId="44EB2FF9" w:rsidR="00B50124" w:rsidRPr="001E53F5" w:rsidRDefault="004C70DB" w:rsidP="00160A74">
      <w:pPr>
        <w:pStyle w:val="Heading1"/>
      </w:pPr>
      <w:r w:rsidRPr="001E53F5">
        <w:t>Results</w:t>
      </w:r>
      <w:r w:rsidR="00B50124" w:rsidRPr="001E53F5">
        <w:t xml:space="preserve"> </w:t>
      </w:r>
    </w:p>
    <w:p w14:paraId="12181BD2" w14:textId="0AD88BED" w:rsidR="003A5DDE" w:rsidRPr="001E53F5" w:rsidRDefault="003A5DDE" w:rsidP="00BB39E9">
      <w:pPr>
        <w:spacing w:line="240" w:lineRule="auto"/>
        <w:rPr>
          <w:rFonts w:ascii="Times New Roman" w:hAnsi="Times New Roman" w:cs="Times New Roman"/>
          <w:sz w:val="24"/>
          <w:szCs w:val="24"/>
        </w:rPr>
      </w:pPr>
      <w:r w:rsidRPr="001E53F5">
        <w:rPr>
          <w:rFonts w:ascii="Times New Roman" w:hAnsi="Times New Roman" w:cs="Times New Roman"/>
          <w:sz w:val="24"/>
          <w:szCs w:val="24"/>
        </w:rPr>
        <w:t>Of all the</w:t>
      </w:r>
      <w:del w:id="147" w:author="Michael" w:date="2017-08-07T15:03:00Z">
        <w:r w:rsidRPr="001E53F5" w:rsidDel="007362C7">
          <w:rPr>
            <w:rFonts w:ascii="Times New Roman" w:hAnsi="Times New Roman" w:cs="Times New Roman"/>
            <w:sz w:val="24"/>
            <w:szCs w:val="24"/>
          </w:rPr>
          <w:delText>se</w:delText>
        </w:r>
      </w:del>
      <w:r w:rsidRPr="001E53F5">
        <w:rPr>
          <w:rFonts w:ascii="Times New Roman" w:hAnsi="Times New Roman" w:cs="Times New Roman"/>
          <w:sz w:val="24"/>
          <w:szCs w:val="24"/>
        </w:rPr>
        <w:t xml:space="preserve"> fighters</w:t>
      </w:r>
      <w:ins w:id="148" w:author="Michael" w:date="2017-08-07T15:03:00Z">
        <w:r w:rsidR="007362C7">
          <w:rPr>
            <w:rFonts w:ascii="Times New Roman" w:hAnsi="Times New Roman" w:cs="Times New Roman"/>
            <w:sz w:val="24"/>
            <w:szCs w:val="24"/>
          </w:rPr>
          <w:t xml:space="preserve"> in our data set</w:t>
        </w:r>
      </w:ins>
      <w:r w:rsidRPr="001E53F5">
        <w:rPr>
          <w:rFonts w:ascii="Times New Roman" w:hAnsi="Times New Roman" w:cs="Times New Roman"/>
          <w:sz w:val="24"/>
          <w:szCs w:val="24"/>
        </w:rPr>
        <w:t xml:space="preserve">, there were two individuals that only appeared once, and as a result, they could not be fit </w:t>
      </w:r>
      <w:r w:rsidR="008A6890" w:rsidRPr="001E53F5">
        <w:rPr>
          <w:rFonts w:ascii="Times New Roman" w:hAnsi="Times New Roman" w:cs="Times New Roman"/>
          <w:sz w:val="24"/>
          <w:szCs w:val="24"/>
        </w:rPr>
        <w:t xml:space="preserve">properly </w:t>
      </w:r>
      <w:r w:rsidRPr="001E53F5">
        <w:rPr>
          <w:rFonts w:ascii="Times New Roman" w:hAnsi="Times New Roman" w:cs="Times New Roman"/>
          <w:sz w:val="24"/>
          <w:szCs w:val="24"/>
        </w:rPr>
        <w:t xml:space="preserve">in the model. We therefore removed these </w:t>
      </w:r>
      <w:r w:rsidR="008A6890" w:rsidRPr="001E53F5">
        <w:rPr>
          <w:rFonts w:ascii="Times New Roman" w:hAnsi="Times New Roman" w:cs="Times New Roman"/>
          <w:sz w:val="24"/>
          <w:szCs w:val="24"/>
        </w:rPr>
        <w:t xml:space="preserve">two individuals by removing </w:t>
      </w:r>
      <w:r w:rsidRPr="001E53F5">
        <w:rPr>
          <w:rFonts w:ascii="Times New Roman" w:hAnsi="Times New Roman" w:cs="Times New Roman"/>
          <w:sz w:val="24"/>
          <w:szCs w:val="24"/>
        </w:rPr>
        <w:t xml:space="preserve">two contests from the </w:t>
      </w:r>
      <w:r w:rsidR="008A6890" w:rsidRPr="001E53F5">
        <w:rPr>
          <w:rFonts w:ascii="Times New Roman" w:hAnsi="Times New Roman" w:cs="Times New Roman"/>
          <w:sz w:val="24"/>
          <w:szCs w:val="24"/>
        </w:rPr>
        <w:t>model</w:t>
      </w:r>
      <w:r w:rsidRPr="001E53F5">
        <w:rPr>
          <w:rFonts w:ascii="Times New Roman" w:hAnsi="Times New Roman" w:cs="Times New Roman"/>
          <w:sz w:val="24"/>
          <w:szCs w:val="24"/>
        </w:rPr>
        <w:t xml:space="preserve">. Our results are thus based on a total of </w:t>
      </w:r>
      <w:r w:rsidR="00CF2DCD" w:rsidRPr="001E53F5">
        <w:rPr>
          <w:rFonts w:ascii="Times New Roman" w:hAnsi="Times New Roman" w:cs="Times New Roman"/>
          <w:sz w:val="24"/>
          <w:szCs w:val="24"/>
        </w:rPr>
        <w:t>393</w:t>
      </w:r>
      <w:r w:rsidRPr="001E53F5">
        <w:rPr>
          <w:rFonts w:ascii="Times New Roman" w:hAnsi="Times New Roman" w:cs="Times New Roman"/>
          <w:sz w:val="24"/>
          <w:szCs w:val="24"/>
        </w:rPr>
        <w:t xml:space="preserve"> fighters in </w:t>
      </w:r>
      <w:r w:rsidR="00CF2DCD" w:rsidRPr="001E53F5">
        <w:rPr>
          <w:rFonts w:ascii="Times New Roman" w:hAnsi="Times New Roman" w:cs="Times New Roman"/>
          <w:sz w:val="24"/>
          <w:szCs w:val="24"/>
        </w:rPr>
        <w:t>598</w:t>
      </w:r>
      <w:r w:rsidRPr="001E53F5">
        <w:rPr>
          <w:rFonts w:ascii="Times New Roman" w:hAnsi="Times New Roman" w:cs="Times New Roman"/>
          <w:sz w:val="24"/>
          <w:szCs w:val="24"/>
        </w:rPr>
        <w:t xml:space="preserve"> fights.</w:t>
      </w:r>
      <w:r w:rsidR="003470A7" w:rsidRPr="001E53F5">
        <w:rPr>
          <w:rFonts w:ascii="Times New Roman" w:hAnsi="Times New Roman" w:cs="Times New Roman"/>
          <w:sz w:val="24"/>
          <w:szCs w:val="24"/>
        </w:rPr>
        <w:t xml:space="preserve"> </w:t>
      </w:r>
      <w:moveFromRangeStart w:id="149" w:author="Michael" w:date="2017-08-07T15:04:00Z" w:name="move489881585"/>
      <w:moveFrom w:id="150" w:author="Michael" w:date="2017-08-07T15:04:00Z">
        <w:r w:rsidR="003470A7" w:rsidRPr="001E53F5" w:rsidDel="007362C7">
          <w:rPr>
            <w:rFonts w:ascii="Times New Roman" w:hAnsi="Times New Roman" w:cs="Times New Roman"/>
            <w:sz w:val="24"/>
            <w:szCs w:val="24"/>
          </w:rPr>
          <w:t xml:space="preserve">Additionally, </w:t>
        </w:r>
        <w:r w:rsidR="00E67FC1" w:rsidRPr="001E53F5" w:rsidDel="007362C7">
          <w:rPr>
            <w:rFonts w:ascii="Times New Roman" w:hAnsi="Times New Roman" w:cs="Times New Roman"/>
            <w:sz w:val="24"/>
            <w:szCs w:val="24"/>
          </w:rPr>
          <w:t xml:space="preserve">as </w:t>
        </w:r>
        <w:r w:rsidR="003470A7" w:rsidRPr="001E53F5" w:rsidDel="007362C7">
          <w:rPr>
            <w:rFonts w:ascii="Times New Roman" w:hAnsi="Times New Roman" w:cs="Times New Roman"/>
            <w:sz w:val="24"/>
            <w:szCs w:val="24"/>
          </w:rPr>
          <w:t xml:space="preserve">there were </w:t>
        </w:r>
        <w:r w:rsidR="00E67FC1" w:rsidRPr="001E53F5" w:rsidDel="007362C7">
          <w:rPr>
            <w:rFonts w:ascii="Times New Roman" w:hAnsi="Times New Roman" w:cs="Times New Roman"/>
            <w:sz w:val="24"/>
            <w:szCs w:val="24"/>
          </w:rPr>
          <w:t xml:space="preserve">only 4 individuals classed as having an open stance, 10 individuals classed as having switch stance, and 11 individuals </w:t>
        </w:r>
        <w:r w:rsidR="0037172B" w:rsidRPr="001E53F5" w:rsidDel="007362C7">
          <w:rPr>
            <w:rFonts w:ascii="Times New Roman" w:hAnsi="Times New Roman" w:cs="Times New Roman"/>
            <w:sz w:val="24"/>
            <w:szCs w:val="24"/>
          </w:rPr>
          <w:t>whose stance was not classified. W</w:t>
        </w:r>
        <w:r w:rsidR="00E67FC1" w:rsidRPr="001E53F5" w:rsidDel="007362C7">
          <w:rPr>
            <w:rFonts w:ascii="Times New Roman" w:hAnsi="Times New Roman" w:cs="Times New Roman"/>
            <w:sz w:val="24"/>
            <w:szCs w:val="24"/>
          </w:rPr>
          <w:t xml:space="preserve">e created an ‘other’ category to classify these individuals. </w:t>
        </w:r>
      </w:moveFrom>
      <w:moveFromRangeEnd w:id="149"/>
    </w:p>
    <w:p w14:paraId="41EFF286" w14:textId="0FBA7B8E" w:rsidR="003A5DDE" w:rsidRPr="001E53F5" w:rsidRDefault="003A5DDE" w:rsidP="00BB39E9">
      <w:pPr>
        <w:spacing w:line="240" w:lineRule="auto"/>
        <w:ind w:firstLine="720"/>
        <w:rPr>
          <w:rFonts w:ascii="Times New Roman" w:hAnsi="Times New Roman" w:cs="Times New Roman"/>
          <w:sz w:val="24"/>
          <w:szCs w:val="24"/>
        </w:rPr>
      </w:pPr>
      <w:r w:rsidRPr="001E53F5">
        <w:rPr>
          <w:rFonts w:ascii="Times New Roman" w:hAnsi="Times New Roman" w:cs="Times New Roman"/>
          <w:sz w:val="24"/>
          <w:szCs w:val="24"/>
        </w:rPr>
        <w:t xml:space="preserve">For our first model, we explored whether previous contest outcome, the type of facial hair, height, </w:t>
      </w:r>
      <w:r w:rsidR="008A6890" w:rsidRPr="001E53F5">
        <w:rPr>
          <w:rFonts w:ascii="Times New Roman" w:hAnsi="Times New Roman" w:cs="Times New Roman"/>
          <w:sz w:val="24"/>
          <w:szCs w:val="24"/>
        </w:rPr>
        <w:t xml:space="preserve">stance, </w:t>
      </w:r>
      <w:r w:rsidRPr="001E53F5">
        <w:rPr>
          <w:rFonts w:ascii="Times New Roman" w:hAnsi="Times New Roman" w:cs="Times New Roman"/>
          <w:sz w:val="24"/>
          <w:szCs w:val="24"/>
        </w:rPr>
        <w:t xml:space="preserve">and reach affected the outcome of a contest. The only factor that significantly predicted contest outcome was the reach a fighter had, with individuals with a longer </w:t>
      </w:r>
      <w:r w:rsidR="008A6890" w:rsidRPr="001E53F5">
        <w:rPr>
          <w:rFonts w:ascii="Times New Roman" w:hAnsi="Times New Roman" w:cs="Times New Roman"/>
          <w:sz w:val="24"/>
          <w:szCs w:val="24"/>
        </w:rPr>
        <w:t>reach winning more fights (z=2.666</w:t>
      </w:r>
      <w:r w:rsidRPr="001E53F5">
        <w:rPr>
          <w:rFonts w:ascii="Times New Roman" w:hAnsi="Times New Roman" w:cs="Times New Roman"/>
          <w:sz w:val="24"/>
          <w:szCs w:val="24"/>
        </w:rPr>
        <w:t>, p=0.0</w:t>
      </w:r>
      <w:r w:rsidR="008A6890" w:rsidRPr="001E53F5">
        <w:rPr>
          <w:rFonts w:ascii="Times New Roman" w:hAnsi="Times New Roman" w:cs="Times New Roman"/>
          <w:sz w:val="24"/>
          <w:szCs w:val="24"/>
        </w:rPr>
        <w:t>08</w:t>
      </w:r>
      <w:r w:rsidRPr="001E53F5">
        <w:rPr>
          <w:rFonts w:ascii="Times New Roman" w:hAnsi="Times New Roman" w:cs="Times New Roman"/>
          <w:sz w:val="24"/>
          <w:szCs w:val="24"/>
        </w:rPr>
        <w:t xml:space="preserve">). </w:t>
      </w:r>
      <w:r w:rsidR="00474087" w:rsidRPr="001E53F5">
        <w:rPr>
          <w:rFonts w:ascii="Times New Roman" w:hAnsi="Times New Roman" w:cs="Times New Roman"/>
          <w:sz w:val="24"/>
          <w:szCs w:val="24"/>
        </w:rPr>
        <w:t xml:space="preserve">The type of stance a fighter used </w:t>
      </w:r>
      <w:r w:rsidR="00DB1690" w:rsidRPr="001E53F5">
        <w:rPr>
          <w:rFonts w:ascii="Times New Roman" w:hAnsi="Times New Roman" w:cs="Times New Roman"/>
          <w:sz w:val="24"/>
          <w:szCs w:val="24"/>
        </w:rPr>
        <w:t xml:space="preserve">also </w:t>
      </w:r>
      <w:r w:rsidR="00474087" w:rsidRPr="001E53F5">
        <w:rPr>
          <w:rFonts w:ascii="Times New Roman" w:hAnsi="Times New Roman" w:cs="Times New Roman"/>
          <w:sz w:val="24"/>
          <w:szCs w:val="24"/>
        </w:rPr>
        <w:t>significantly affected fight out</w:t>
      </w:r>
      <w:r w:rsidR="00DB1690" w:rsidRPr="001E53F5">
        <w:rPr>
          <w:rFonts w:ascii="Times New Roman" w:hAnsi="Times New Roman" w:cs="Times New Roman"/>
          <w:sz w:val="24"/>
          <w:szCs w:val="24"/>
        </w:rPr>
        <w:t xml:space="preserve">come, but this was </w:t>
      </w:r>
      <w:r w:rsidR="00474087" w:rsidRPr="001E53F5">
        <w:rPr>
          <w:rFonts w:ascii="Times New Roman" w:hAnsi="Times New Roman" w:cs="Times New Roman"/>
          <w:sz w:val="24"/>
          <w:szCs w:val="24"/>
        </w:rPr>
        <w:t xml:space="preserve">driven by the fact that fighters </w:t>
      </w:r>
      <w:r w:rsidR="00E67FC1" w:rsidRPr="001E53F5">
        <w:rPr>
          <w:rFonts w:ascii="Times New Roman" w:hAnsi="Times New Roman" w:cs="Times New Roman"/>
          <w:sz w:val="24"/>
          <w:szCs w:val="24"/>
        </w:rPr>
        <w:t>using stance</w:t>
      </w:r>
      <w:r w:rsidR="00474087" w:rsidRPr="001E53F5">
        <w:rPr>
          <w:rFonts w:ascii="Times New Roman" w:hAnsi="Times New Roman" w:cs="Times New Roman"/>
          <w:sz w:val="24"/>
          <w:szCs w:val="24"/>
        </w:rPr>
        <w:t xml:space="preserve"> </w:t>
      </w:r>
      <w:r w:rsidR="00E67FC1" w:rsidRPr="001E53F5">
        <w:rPr>
          <w:rFonts w:ascii="Times New Roman" w:hAnsi="Times New Roman" w:cs="Times New Roman"/>
          <w:sz w:val="24"/>
          <w:szCs w:val="24"/>
        </w:rPr>
        <w:t xml:space="preserve">classified as other </w:t>
      </w:r>
      <w:r w:rsidR="00474087" w:rsidRPr="001E53F5">
        <w:rPr>
          <w:rFonts w:ascii="Times New Roman" w:hAnsi="Times New Roman" w:cs="Times New Roman"/>
          <w:sz w:val="24"/>
          <w:szCs w:val="24"/>
        </w:rPr>
        <w:t>(</w:t>
      </w:r>
      <w:r w:rsidR="00CF2DCD" w:rsidRPr="001E53F5">
        <w:rPr>
          <w:rFonts w:ascii="Times New Roman" w:hAnsi="Times New Roman" w:cs="Times New Roman"/>
          <w:sz w:val="24"/>
          <w:szCs w:val="24"/>
        </w:rPr>
        <w:t>N=25</w:t>
      </w:r>
      <w:r w:rsidR="00DB1690" w:rsidRPr="001E53F5">
        <w:rPr>
          <w:rFonts w:ascii="Times New Roman" w:hAnsi="Times New Roman" w:cs="Times New Roman"/>
          <w:sz w:val="24"/>
          <w:szCs w:val="24"/>
        </w:rPr>
        <w:t>)</w:t>
      </w:r>
      <w:r w:rsidR="008A6890" w:rsidRPr="001E53F5">
        <w:rPr>
          <w:rFonts w:ascii="Times New Roman" w:hAnsi="Times New Roman" w:cs="Times New Roman"/>
          <w:sz w:val="24"/>
          <w:szCs w:val="24"/>
        </w:rPr>
        <w:t xml:space="preserve"> performed significantly worse than individuals using </w:t>
      </w:r>
      <w:r w:rsidR="00474087" w:rsidRPr="001E53F5">
        <w:rPr>
          <w:rFonts w:ascii="Times New Roman" w:hAnsi="Times New Roman" w:cs="Times New Roman"/>
          <w:sz w:val="24"/>
          <w:szCs w:val="24"/>
        </w:rPr>
        <w:t xml:space="preserve">an orthodox </w:t>
      </w:r>
      <w:r w:rsidR="008A6890" w:rsidRPr="001E53F5">
        <w:rPr>
          <w:rFonts w:ascii="Times New Roman" w:hAnsi="Times New Roman" w:cs="Times New Roman"/>
          <w:sz w:val="24"/>
          <w:szCs w:val="24"/>
        </w:rPr>
        <w:t xml:space="preserve">stance </w:t>
      </w:r>
      <w:r w:rsidR="00CF2DCD" w:rsidRPr="001E53F5">
        <w:rPr>
          <w:rFonts w:ascii="Times New Roman" w:hAnsi="Times New Roman" w:cs="Times New Roman"/>
          <w:sz w:val="24"/>
          <w:szCs w:val="24"/>
        </w:rPr>
        <w:t>(N=292</w:t>
      </w:r>
      <w:r w:rsidR="008A6890" w:rsidRPr="001E53F5">
        <w:rPr>
          <w:rFonts w:ascii="Times New Roman" w:hAnsi="Times New Roman" w:cs="Times New Roman"/>
          <w:sz w:val="24"/>
          <w:szCs w:val="24"/>
        </w:rPr>
        <w:t>; z=-2.517, p=0.01</w:t>
      </w:r>
      <w:r w:rsidR="00CF2DCD" w:rsidRPr="001E53F5">
        <w:rPr>
          <w:rFonts w:ascii="Times New Roman" w:hAnsi="Times New Roman" w:cs="Times New Roman"/>
          <w:sz w:val="24"/>
          <w:szCs w:val="24"/>
        </w:rPr>
        <w:t>)</w:t>
      </w:r>
      <w:r w:rsidR="008A6890" w:rsidRPr="001E53F5">
        <w:rPr>
          <w:rFonts w:ascii="Times New Roman" w:hAnsi="Times New Roman" w:cs="Times New Roman"/>
          <w:sz w:val="24"/>
          <w:szCs w:val="24"/>
        </w:rPr>
        <w:t xml:space="preserve">. Individuals using a </w:t>
      </w:r>
      <w:r w:rsidR="00474087" w:rsidRPr="001E53F5">
        <w:rPr>
          <w:rFonts w:ascii="Times New Roman" w:hAnsi="Times New Roman" w:cs="Times New Roman"/>
          <w:sz w:val="24"/>
          <w:szCs w:val="24"/>
        </w:rPr>
        <w:t xml:space="preserve">southpaw </w:t>
      </w:r>
      <w:r w:rsidR="008A6890" w:rsidRPr="001E53F5">
        <w:rPr>
          <w:rFonts w:ascii="Times New Roman" w:hAnsi="Times New Roman" w:cs="Times New Roman"/>
          <w:sz w:val="24"/>
          <w:szCs w:val="24"/>
        </w:rPr>
        <w:t xml:space="preserve">stance </w:t>
      </w:r>
      <w:r w:rsidR="00CF2DCD" w:rsidRPr="001E53F5">
        <w:rPr>
          <w:rFonts w:ascii="Times New Roman" w:hAnsi="Times New Roman" w:cs="Times New Roman"/>
          <w:sz w:val="24"/>
          <w:szCs w:val="24"/>
        </w:rPr>
        <w:t>(N=76)</w:t>
      </w:r>
      <w:r w:rsidR="008A6890" w:rsidRPr="001E53F5">
        <w:rPr>
          <w:rFonts w:ascii="Times New Roman" w:hAnsi="Times New Roman" w:cs="Times New Roman"/>
          <w:sz w:val="24"/>
          <w:szCs w:val="24"/>
        </w:rPr>
        <w:t xml:space="preserve"> performed equally to individuals using an orthodox stance (z=1.598, p=0.11)</w:t>
      </w:r>
      <w:r w:rsidR="00474087" w:rsidRPr="001E53F5">
        <w:rPr>
          <w:rFonts w:ascii="Times New Roman" w:hAnsi="Times New Roman" w:cs="Times New Roman"/>
          <w:sz w:val="24"/>
          <w:szCs w:val="24"/>
        </w:rPr>
        <w:t xml:space="preserve">. </w:t>
      </w:r>
      <w:r w:rsidRPr="001E53F5">
        <w:rPr>
          <w:rFonts w:ascii="Times New Roman" w:hAnsi="Times New Roman" w:cs="Times New Roman"/>
          <w:sz w:val="24"/>
          <w:szCs w:val="24"/>
        </w:rPr>
        <w:t xml:space="preserve">There was no effect of previous contest outcome, height, or whether an individual had a beard (Table 1). </w:t>
      </w:r>
      <w:r w:rsidR="00FC03AA" w:rsidRPr="001E53F5">
        <w:rPr>
          <w:rFonts w:ascii="Times New Roman" w:hAnsi="Times New Roman" w:cs="Times New Roman"/>
          <w:sz w:val="24"/>
          <w:szCs w:val="24"/>
        </w:rPr>
        <w:t xml:space="preserve">As a result, the type of facial hair an individual possessed did not affect their </w:t>
      </w:r>
      <w:r w:rsidR="00DB1690" w:rsidRPr="001E53F5">
        <w:rPr>
          <w:rFonts w:ascii="Times New Roman" w:hAnsi="Times New Roman" w:cs="Times New Roman"/>
          <w:sz w:val="24"/>
          <w:szCs w:val="24"/>
        </w:rPr>
        <w:t xml:space="preserve">fighting </w:t>
      </w:r>
      <w:r w:rsidR="00FC03AA" w:rsidRPr="001E53F5">
        <w:rPr>
          <w:rFonts w:ascii="Times New Roman" w:hAnsi="Times New Roman" w:cs="Times New Roman"/>
          <w:sz w:val="24"/>
          <w:szCs w:val="24"/>
        </w:rPr>
        <w:t>ability score (Figure 1).</w:t>
      </w:r>
    </w:p>
    <w:p w14:paraId="104A880D" w14:textId="1E7A5F43" w:rsidR="008D7AF1" w:rsidRPr="00017BE3" w:rsidRDefault="003A5DDE" w:rsidP="00B079DF">
      <w:pPr>
        <w:spacing w:line="240" w:lineRule="auto"/>
        <w:ind w:firstLine="720"/>
        <w:rPr>
          <w:rFonts w:ascii="Times New Roman" w:hAnsi="Times New Roman" w:cs="Times New Roman"/>
          <w:sz w:val="24"/>
          <w:szCs w:val="24"/>
        </w:rPr>
      </w:pPr>
      <w:r w:rsidRPr="001E53F5">
        <w:rPr>
          <w:rFonts w:ascii="Times New Roman" w:hAnsi="Times New Roman" w:cs="Times New Roman"/>
          <w:sz w:val="24"/>
          <w:szCs w:val="24"/>
        </w:rPr>
        <w:t>We next separated the contests by the type of outcome. The first group consisted of fights that occurred in either a knock-out (KO</w:t>
      </w:r>
      <w:r w:rsidR="00474087" w:rsidRPr="001E53F5">
        <w:rPr>
          <w:rFonts w:ascii="Times New Roman" w:hAnsi="Times New Roman" w:cs="Times New Roman"/>
          <w:sz w:val="24"/>
          <w:szCs w:val="24"/>
        </w:rPr>
        <w:t>, N=</w:t>
      </w:r>
      <w:r w:rsidR="00CF2DCD" w:rsidRPr="001E53F5">
        <w:rPr>
          <w:rFonts w:ascii="Times New Roman" w:hAnsi="Times New Roman" w:cs="Times New Roman"/>
          <w:sz w:val="24"/>
          <w:szCs w:val="24"/>
        </w:rPr>
        <w:t>83</w:t>
      </w:r>
      <w:r w:rsidRPr="001E53F5">
        <w:rPr>
          <w:rFonts w:ascii="Times New Roman" w:hAnsi="Times New Roman" w:cs="Times New Roman"/>
          <w:sz w:val="24"/>
          <w:szCs w:val="24"/>
        </w:rPr>
        <w:t>) or technical knock-out (TKO</w:t>
      </w:r>
      <w:r w:rsidR="00474087" w:rsidRPr="001E53F5">
        <w:rPr>
          <w:rFonts w:ascii="Times New Roman" w:hAnsi="Times New Roman" w:cs="Times New Roman"/>
          <w:sz w:val="24"/>
          <w:szCs w:val="24"/>
        </w:rPr>
        <w:t>, N=</w:t>
      </w:r>
      <w:r w:rsidR="00CF2DCD" w:rsidRPr="001E53F5">
        <w:rPr>
          <w:rFonts w:ascii="Times New Roman" w:hAnsi="Times New Roman" w:cs="Times New Roman"/>
          <w:sz w:val="24"/>
          <w:szCs w:val="24"/>
        </w:rPr>
        <w:t>117</w:t>
      </w:r>
      <w:r w:rsidRPr="001E53F5">
        <w:rPr>
          <w:rFonts w:ascii="Times New Roman" w:hAnsi="Times New Roman" w:cs="Times New Roman"/>
          <w:sz w:val="24"/>
          <w:szCs w:val="24"/>
        </w:rPr>
        <w:t>); both contest outcomes are judged by the referee and occur when the defender cannot defend themselves. The second group consisted of stoppage due to injury</w:t>
      </w:r>
      <w:r w:rsidR="00474087"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7</w:t>
      </w:r>
      <w:r w:rsidR="00474087" w:rsidRPr="001E53F5">
        <w:rPr>
          <w:rFonts w:ascii="Times New Roman" w:hAnsi="Times New Roman" w:cs="Times New Roman"/>
          <w:sz w:val="24"/>
          <w:szCs w:val="24"/>
        </w:rPr>
        <w:t>)</w:t>
      </w:r>
      <w:r w:rsidRPr="001E53F5">
        <w:rPr>
          <w:rFonts w:ascii="Times New Roman" w:hAnsi="Times New Roman" w:cs="Times New Roman"/>
          <w:sz w:val="24"/>
          <w:szCs w:val="24"/>
        </w:rPr>
        <w:t>, submissions</w:t>
      </w:r>
      <w:r w:rsidR="00474087"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97</w:t>
      </w:r>
      <w:r w:rsidR="00474087" w:rsidRPr="001E53F5">
        <w:rPr>
          <w:rFonts w:ascii="Times New Roman" w:hAnsi="Times New Roman" w:cs="Times New Roman"/>
          <w:sz w:val="24"/>
          <w:szCs w:val="24"/>
        </w:rPr>
        <w:t>)</w:t>
      </w:r>
      <w:r w:rsidRPr="001E53F5">
        <w:rPr>
          <w:rFonts w:ascii="Times New Roman" w:hAnsi="Times New Roman" w:cs="Times New Roman"/>
          <w:sz w:val="24"/>
          <w:szCs w:val="24"/>
        </w:rPr>
        <w:t>, judge decisions</w:t>
      </w:r>
      <w:r w:rsidR="00474087"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277</w:t>
      </w:r>
      <w:r w:rsidR="00474087" w:rsidRPr="001E53F5">
        <w:rPr>
          <w:rFonts w:ascii="Times New Roman" w:hAnsi="Times New Roman" w:cs="Times New Roman"/>
          <w:sz w:val="24"/>
          <w:szCs w:val="24"/>
        </w:rPr>
        <w:t>)</w:t>
      </w:r>
      <w:r w:rsidRPr="001E53F5">
        <w:rPr>
          <w:rFonts w:ascii="Times New Roman" w:hAnsi="Times New Roman" w:cs="Times New Roman"/>
          <w:sz w:val="24"/>
          <w:szCs w:val="24"/>
        </w:rPr>
        <w:t xml:space="preserve">, </w:t>
      </w:r>
      <w:r w:rsidR="00474087" w:rsidRPr="001E53F5">
        <w:rPr>
          <w:rFonts w:ascii="Times New Roman" w:hAnsi="Times New Roman" w:cs="Times New Roman"/>
          <w:sz w:val="24"/>
          <w:szCs w:val="24"/>
        </w:rPr>
        <w:t>and some type of disqualification or no contest judgment (N=</w:t>
      </w:r>
      <w:r w:rsidR="00CF2DCD" w:rsidRPr="001E53F5">
        <w:rPr>
          <w:rFonts w:ascii="Times New Roman" w:hAnsi="Times New Roman" w:cs="Times New Roman"/>
          <w:sz w:val="24"/>
          <w:szCs w:val="24"/>
        </w:rPr>
        <w:t>17</w:t>
      </w:r>
      <w:r w:rsidR="00474087" w:rsidRPr="001E53F5">
        <w:rPr>
          <w:rFonts w:ascii="Times New Roman" w:hAnsi="Times New Roman" w:cs="Times New Roman"/>
          <w:sz w:val="24"/>
          <w:szCs w:val="24"/>
        </w:rPr>
        <w:t xml:space="preserve">). We separated these data </w:t>
      </w:r>
      <w:r w:rsidR="009E7620">
        <w:rPr>
          <w:rFonts w:ascii="Times New Roman" w:hAnsi="Times New Roman" w:cs="Times New Roman"/>
          <w:sz w:val="24"/>
          <w:szCs w:val="24"/>
        </w:rPr>
        <w:t>in this manner because the</w:t>
      </w:r>
      <w:r w:rsidR="00474087" w:rsidRPr="001E53F5">
        <w:rPr>
          <w:rFonts w:ascii="Times New Roman" w:hAnsi="Times New Roman" w:cs="Times New Roman"/>
          <w:sz w:val="24"/>
          <w:szCs w:val="24"/>
        </w:rPr>
        <w:t xml:space="preserve"> hypothesis </w:t>
      </w:r>
      <w:r w:rsidR="009E7620">
        <w:rPr>
          <w:rFonts w:ascii="Times New Roman" w:hAnsi="Times New Roman" w:cs="Times New Roman"/>
          <w:sz w:val="24"/>
          <w:szCs w:val="24"/>
        </w:rPr>
        <w:t xml:space="preserve">that beardedness functions as a </w:t>
      </w:r>
      <w:r w:rsidR="00F55E8B">
        <w:rPr>
          <w:rFonts w:ascii="Times New Roman" w:hAnsi="Times New Roman" w:cs="Times New Roman"/>
          <w:sz w:val="24"/>
          <w:szCs w:val="24"/>
        </w:rPr>
        <w:t>protective</w:t>
      </w:r>
      <w:r w:rsidR="009E7620">
        <w:rPr>
          <w:rFonts w:ascii="Times New Roman" w:hAnsi="Times New Roman" w:cs="Times New Roman"/>
          <w:sz w:val="24"/>
          <w:szCs w:val="24"/>
        </w:rPr>
        <w:t xml:space="preserve"> organ against blows to the face </w:t>
      </w:r>
      <w:r w:rsidR="00474087" w:rsidRPr="001E53F5">
        <w:rPr>
          <w:rFonts w:ascii="Times New Roman" w:hAnsi="Times New Roman" w:cs="Times New Roman"/>
          <w:sz w:val="24"/>
          <w:szCs w:val="24"/>
        </w:rPr>
        <w:t xml:space="preserve">states that beards should reduce the likelihood </w:t>
      </w:r>
      <w:r w:rsidR="00D1798C" w:rsidRPr="001E53F5">
        <w:rPr>
          <w:rFonts w:ascii="Times New Roman" w:hAnsi="Times New Roman" w:cs="Times New Roman"/>
          <w:sz w:val="24"/>
          <w:szCs w:val="24"/>
        </w:rPr>
        <w:t>of knockouts, but should not a</w:t>
      </w:r>
      <w:r w:rsidR="00474087" w:rsidRPr="001E53F5">
        <w:rPr>
          <w:rFonts w:ascii="Times New Roman" w:hAnsi="Times New Roman" w:cs="Times New Roman"/>
          <w:sz w:val="24"/>
          <w:szCs w:val="24"/>
        </w:rPr>
        <w:t>ffect contest outcomes determined in other manners (</w:t>
      </w:r>
      <w:proofErr w:type="spellStart"/>
      <w:r w:rsidR="00474087" w:rsidRPr="001E53F5">
        <w:rPr>
          <w:rFonts w:ascii="Times New Roman" w:hAnsi="Times New Roman" w:cs="Times New Roman"/>
          <w:sz w:val="24"/>
          <w:szCs w:val="24"/>
        </w:rPr>
        <w:t>e.g</w:t>
      </w:r>
      <w:proofErr w:type="spellEnd"/>
      <w:r w:rsidR="00474087" w:rsidRPr="001E53F5">
        <w:rPr>
          <w:rFonts w:ascii="Times New Roman" w:hAnsi="Times New Roman" w:cs="Times New Roman"/>
          <w:sz w:val="24"/>
          <w:szCs w:val="24"/>
        </w:rPr>
        <w:t xml:space="preserve">, submission). Because previous contest outcome and height did not have an effect in our first model, and because it was only individuals that used a </w:t>
      </w:r>
      <w:r w:rsidR="00E67FC1" w:rsidRPr="001E53F5">
        <w:rPr>
          <w:rFonts w:ascii="Times New Roman" w:hAnsi="Times New Roman" w:cs="Times New Roman"/>
          <w:sz w:val="24"/>
          <w:szCs w:val="24"/>
        </w:rPr>
        <w:t>stance</w:t>
      </w:r>
      <w:r w:rsidR="00474087" w:rsidRPr="001E53F5">
        <w:rPr>
          <w:rFonts w:ascii="Times New Roman" w:hAnsi="Times New Roman" w:cs="Times New Roman"/>
          <w:sz w:val="24"/>
          <w:szCs w:val="24"/>
        </w:rPr>
        <w:t xml:space="preserve"> </w:t>
      </w:r>
      <w:r w:rsidR="00E67FC1" w:rsidRPr="001E53F5">
        <w:rPr>
          <w:rFonts w:ascii="Times New Roman" w:hAnsi="Times New Roman" w:cs="Times New Roman"/>
          <w:sz w:val="24"/>
          <w:szCs w:val="24"/>
        </w:rPr>
        <w:t>classified as other (N=25</w:t>
      </w:r>
      <w:r w:rsidR="00474087" w:rsidRPr="001E53F5">
        <w:rPr>
          <w:rFonts w:ascii="Times New Roman" w:hAnsi="Times New Roman" w:cs="Times New Roman"/>
          <w:sz w:val="24"/>
          <w:szCs w:val="24"/>
        </w:rPr>
        <w:t xml:space="preserve">) that did significantly worse, we removed </w:t>
      </w:r>
      <w:r w:rsidR="00D1798C" w:rsidRPr="001E53F5">
        <w:rPr>
          <w:rFonts w:ascii="Times New Roman" w:hAnsi="Times New Roman" w:cs="Times New Roman"/>
          <w:sz w:val="24"/>
          <w:szCs w:val="24"/>
        </w:rPr>
        <w:t>previous contest outcome, height, and stance from this second model. Neither facial hair nor reach affected contest outcomes in contests with knock-outs (N=</w:t>
      </w:r>
      <w:r w:rsidR="00CF2DCD" w:rsidRPr="001E53F5">
        <w:rPr>
          <w:rFonts w:ascii="Times New Roman" w:hAnsi="Times New Roman" w:cs="Times New Roman"/>
          <w:sz w:val="24"/>
          <w:szCs w:val="24"/>
        </w:rPr>
        <w:t>200</w:t>
      </w:r>
      <w:r w:rsidR="00D1798C" w:rsidRPr="001E53F5">
        <w:rPr>
          <w:rFonts w:ascii="Times New Roman" w:hAnsi="Times New Roman" w:cs="Times New Roman"/>
          <w:sz w:val="24"/>
          <w:szCs w:val="24"/>
        </w:rPr>
        <w:t>)</w:t>
      </w:r>
      <w:r w:rsidR="006930D0" w:rsidRPr="001E53F5">
        <w:rPr>
          <w:rFonts w:ascii="Times New Roman" w:hAnsi="Times New Roman" w:cs="Times New Roman"/>
          <w:sz w:val="24"/>
          <w:szCs w:val="24"/>
        </w:rPr>
        <w:t xml:space="preserve"> or </w:t>
      </w:r>
      <w:r w:rsidR="00D1798C" w:rsidRPr="001E53F5">
        <w:rPr>
          <w:rFonts w:ascii="Times New Roman" w:hAnsi="Times New Roman" w:cs="Times New Roman"/>
          <w:sz w:val="24"/>
          <w:szCs w:val="24"/>
        </w:rPr>
        <w:t>fights</w:t>
      </w:r>
      <w:r w:rsidR="00F325B2" w:rsidRPr="001E53F5">
        <w:rPr>
          <w:rFonts w:ascii="Times New Roman" w:hAnsi="Times New Roman" w:cs="Times New Roman"/>
          <w:sz w:val="24"/>
          <w:szCs w:val="24"/>
        </w:rPr>
        <w:t xml:space="preserve"> ending in decisions</w:t>
      </w:r>
      <w:r w:rsidR="00D1798C"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398</w:t>
      </w:r>
      <w:r w:rsidR="00D1798C" w:rsidRPr="001E53F5">
        <w:rPr>
          <w:rFonts w:ascii="Times New Roman" w:hAnsi="Times New Roman" w:cs="Times New Roman"/>
          <w:sz w:val="24"/>
          <w:szCs w:val="24"/>
        </w:rPr>
        <w:t>, Table 2</w:t>
      </w:r>
      <w:r w:rsidR="00FC03AA" w:rsidRPr="001E53F5">
        <w:rPr>
          <w:rFonts w:ascii="Times New Roman" w:hAnsi="Times New Roman" w:cs="Times New Roman"/>
          <w:sz w:val="24"/>
          <w:szCs w:val="24"/>
        </w:rPr>
        <w:t>, Figure 2</w:t>
      </w:r>
      <w:r w:rsidR="00477A1E">
        <w:rPr>
          <w:rFonts w:ascii="Times New Roman" w:hAnsi="Times New Roman" w:cs="Times New Roman"/>
          <w:sz w:val="24"/>
          <w:szCs w:val="24"/>
        </w:rPr>
        <w:t xml:space="preserve">), suggesting that beards </w:t>
      </w:r>
      <w:del w:id="151" w:author="Michael" w:date="2017-08-07T15:20:00Z">
        <w:r w:rsidR="00477A1E" w:rsidDel="00201D2F">
          <w:rPr>
            <w:rFonts w:ascii="Times New Roman" w:hAnsi="Times New Roman" w:cs="Times New Roman"/>
            <w:sz w:val="24"/>
            <w:szCs w:val="24"/>
          </w:rPr>
          <w:delText xml:space="preserve">may </w:delText>
        </w:r>
      </w:del>
      <w:ins w:id="152" w:author="Michael" w:date="2017-08-07T15:20:00Z">
        <w:r w:rsidR="00201D2F">
          <w:rPr>
            <w:rFonts w:ascii="Times New Roman" w:hAnsi="Times New Roman" w:cs="Times New Roman"/>
            <w:sz w:val="24"/>
            <w:szCs w:val="24"/>
          </w:rPr>
          <w:t>do</w:t>
        </w:r>
        <w:r w:rsidR="00201D2F">
          <w:rPr>
            <w:rFonts w:ascii="Times New Roman" w:hAnsi="Times New Roman" w:cs="Times New Roman"/>
            <w:sz w:val="24"/>
            <w:szCs w:val="24"/>
          </w:rPr>
          <w:t xml:space="preserve"> </w:t>
        </w:r>
      </w:ins>
      <w:r w:rsidR="00477A1E">
        <w:rPr>
          <w:rFonts w:ascii="Times New Roman" w:hAnsi="Times New Roman" w:cs="Times New Roman"/>
          <w:sz w:val="24"/>
          <w:szCs w:val="24"/>
        </w:rPr>
        <w:t>not provide any protective advantage during fights.</w:t>
      </w:r>
    </w:p>
    <w:p w14:paraId="42F4054B" w14:textId="53B85C69" w:rsidR="00B148BA" w:rsidRPr="00017BE3" w:rsidRDefault="00B148BA" w:rsidP="00160A74">
      <w:pPr>
        <w:pStyle w:val="Heading1"/>
      </w:pPr>
      <w:r w:rsidRPr="00017BE3">
        <w:t>Discussion</w:t>
      </w:r>
    </w:p>
    <w:p w14:paraId="0EBEB60C" w14:textId="29C0DF9D" w:rsidR="00BE378F" w:rsidRDefault="003B52BF" w:rsidP="003B52BF">
      <w:pPr>
        <w:spacing w:line="240" w:lineRule="auto"/>
        <w:ind w:firstLine="720"/>
        <w:rPr>
          <w:ins w:id="153" w:author="Michael" w:date="2017-08-07T16:34:00Z"/>
          <w:rFonts w:ascii="Times New Roman" w:hAnsi="Times New Roman" w:cs="Times New Roman"/>
          <w:sz w:val="24"/>
          <w:szCs w:val="24"/>
        </w:rPr>
      </w:pPr>
      <w:ins w:id="154" w:author="Michael" w:date="2017-08-07T17:00:00Z">
        <w:r>
          <w:rPr>
            <w:rFonts w:ascii="Times New Roman" w:hAnsi="Times New Roman" w:cs="Times New Roman"/>
            <w:sz w:val="24"/>
            <w:szCs w:val="24"/>
          </w:rPr>
          <w:t xml:space="preserve">Hypotheses suggest that along with </w:t>
        </w:r>
        <w:r w:rsidRPr="008D775A">
          <w:rPr>
            <w:rFonts w:ascii="Times New Roman" w:hAnsi="Times New Roman" w:cs="Times New Roman"/>
            <w:sz w:val="24"/>
            <w:szCs w:val="24"/>
          </w:rPr>
          <w:t>play</w:t>
        </w:r>
        <w:r>
          <w:rPr>
            <w:rFonts w:ascii="Times New Roman" w:hAnsi="Times New Roman" w:cs="Times New Roman"/>
            <w:sz w:val="24"/>
            <w:szCs w:val="24"/>
          </w:rPr>
          <w:t>ing</w:t>
        </w:r>
        <w:r w:rsidRPr="008D775A">
          <w:rPr>
            <w:rFonts w:ascii="Times New Roman" w:hAnsi="Times New Roman" w:cs="Times New Roman"/>
            <w:sz w:val="24"/>
            <w:szCs w:val="24"/>
          </w:rPr>
          <w:t xml:space="preserve"> a strong role in communicating masculinity, dominance and aggressiveness intra-sexually</w:t>
        </w:r>
        <w:r>
          <w:rPr>
            <w:rFonts w:ascii="Times New Roman" w:hAnsi="Times New Roman" w:cs="Times New Roman"/>
            <w:sz w:val="24"/>
            <w:szCs w:val="24"/>
          </w:rPr>
          <w:t>, beards</w:t>
        </w:r>
        <w:r>
          <w:rPr>
            <w:rFonts w:ascii="Times New Roman" w:hAnsi="Times New Roman" w:cs="Times New Roman"/>
            <w:sz w:val="24"/>
            <w:szCs w:val="24"/>
          </w:rPr>
          <w:t xml:space="preserve"> </w:t>
        </w:r>
      </w:ins>
      <w:ins w:id="155" w:author="Michael" w:date="2017-08-07T17:01:00Z">
        <w:r>
          <w:rPr>
            <w:rFonts w:ascii="Times New Roman" w:hAnsi="Times New Roman" w:cs="Times New Roman"/>
            <w:sz w:val="24"/>
            <w:szCs w:val="24"/>
          </w:rPr>
          <w:t xml:space="preserve">evolved to </w:t>
        </w:r>
      </w:ins>
      <w:ins w:id="156" w:author="Michael" w:date="2017-08-07T17:00:00Z">
        <w:r>
          <w:rPr>
            <w:rFonts w:ascii="Times New Roman" w:hAnsi="Times New Roman" w:cs="Times New Roman"/>
            <w:sz w:val="24"/>
            <w:szCs w:val="24"/>
          </w:rPr>
          <w:t>provide advantages in intra-sexual combat</w:t>
        </w:r>
      </w:ins>
      <w:ins w:id="157" w:author="Michael" w:date="2017-08-07T17:01:00Z">
        <w:r>
          <w:rPr>
            <w:rFonts w:ascii="Times New Roman" w:hAnsi="Times New Roman" w:cs="Times New Roman"/>
            <w:sz w:val="24"/>
            <w:szCs w:val="24"/>
          </w:rPr>
          <w:t xml:space="preserve"> through their ability to protect the face</w:t>
        </w:r>
      </w:ins>
      <w:ins w:id="158" w:author="Michael" w:date="2017-08-07T17:00:00Z">
        <w:r w:rsidRPr="008D775A">
          <w:rPr>
            <w:rFonts w:ascii="Times New Roman" w:hAnsi="Times New Roman" w:cs="Times New Roman"/>
            <w:sz w:val="24"/>
            <w:szCs w:val="24"/>
          </w:rPr>
          <w:t xml:space="preserve"> as </w:t>
        </w:r>
      </w:ins>
      <w:ins w:id="159" w:author="Michael" w:date="2017-08-07T17:01:00Z">
        <w:r>
          <w:rPr>
            <w:rFonts w:ascii="Times New Roman" w:hAnsi="Times New Roman" w:cs="Times New Roman"/>
            <w:sz w:val="24"/>
            <w:szCs w:val="24"/>
          </w:rPr>
          <w:t xml:space="preserve">well as </w:t>
        </w:r>
      </w:ins>
      <w:ins w:id="160" w:author="Michael" w:date="2017-08-07T17:00:00Z">
        <w:r w:rsidRPr="008D775A">
          <w:rPr>
            <w:rFonts w:ascii="Times New Roman" w:hAnsi="Times New Roman" w:cs="Times New Roman"/>
            <w:sz w:val="24"/>
            <w:szCs w:val="24"/>
          </w:rPr>
          <w:t>honest signals of fighting ability</w:t>
        </w:r>
        <w:r>
          <w:rPr>
            <w:rFonts w:ascii="Times New Roman" w:hAnsi="Times New Roman" w:cs="Times New Roman"/>
            <w:sz w:val="24"/>
            <w:szCs w:val="24"/>
          </w:rPr>
          <w:t xml:space="preserve">. </w:t>
        </w:r>
      </w:ins>
      <w:ins w:id="161" w:author="Michael" w:date="2017-08-07T17:01:00Z">
        <w:r>
          <w:rPr>
            <w:rFonts w:ascii="Times New Roman" w:hAnsi="Times New Roman" w:cs="Times New Roman"/>
            <w:sz w:val="24"/>
            <w:szCs w:val="24"/>
          </w:rPr>
          <w:t xml:space="preserve">Using </w:t>
        </w:r>
        <w:r w:rsidRPr="00017BE3">
          <w:rPr>
            <w:rFonts w:ascii="Times New Roman" w:hAnsi="Times New Roman" w:cs="Times New Roman"/>
            <w:sz w:val="24"/>
            <w:szCs w:val="24"/>
          </w:rPr>
          <w:t xml:space="preserve">data from </w:t>
        </w:r>
      </w:ins>
      <w:ins w:id="162" w:author="Michael" w:date="2017-08-07T17:02:00Z">
        <w:r w:rsidRPr="00FB236A">
          <w:rPr>
            <w:rFonts w:ascii="Times New Roman" w:hAnsi="Times New Roman" w:cs="Times New Roman"/>
            <w:sz w:val="24"/>
            <w:szCs w:val="24"/>
          </w:rPr>
          <w:t xml:space="preserve">598 </w:t>
        </w:r>
      </w:ins>
      <w:ins w:id="163" w:author="Michael" w:date="2017-08-07T17:01:00Z">
        <w:r w:rsidRPr="00017BE3">
          <w:rPr>
            <w:rFonts w:ascii="Times New Roman" w:hAnsi="Times New Roman" w:cs="Times New Roman"/>
            <w:sz w:val="24"/>
            <w:szCs w:val="24"/>
          </w:rPr>
          <w:t xml:space="preserve">professional mixed martial arts </w:t>
        </w:r>
      </w:ins>
      <w:ins w:id="164" w:author="Michael" w:date="2017-08-07T17:06:00Z">
        <w:r w:rsidRPr="00017BE3">
          <w:rPr>
            <w:rFonts w:ascii="Times New Roman" w:hAnsi="Times New Roman" w:cs="Times New Roman"/>
            <w:sz w:val="24"/>
            <w:szCs w:val="24"/>
          </w:rPr>
          <w:t xml:space="preserve">(MMA) </w:t>
        </w:r>
      </w:ins>
      <w:ins w:id="165" w:author="Michael" w:date="2017-08-07T17:02:00Z">
        <w:r>
          <w:rPr>
            <w:rFonts w:ascii="Times New Roman" w:hAnsi="Times New Roman" w:cs="Times New Roman"/>
            <w:sz w:val="24"/>
            <w:szCs w:val="24"/>
          </w:rPr>
          <w:t xml:space="preserve">fights from </w:t>
        </w:r>
        <w:r w:rsidRPr="00FB236A">
          <w:rPr>
            <w:rFonts w:ascii="Times New Roman" w:hAnsi="Times New Roman" w:cs="Times New Roman"/>
            <w:sz w:val="24"/>
            <w:szCs w:val="24"/>
          </w:rPr>
          <w:t xml:space="preserve">393 </w:t>
        </w:r>
      </w:ins>
      <w:ins w:id="166" w:author="Michael" w:date="2017-08-07T17:01:00Z">
        <w:r w:rsidRPr="00017BE3">
          <w:rPr>
            <w:rFonts w:ascii="Times New Roman" w:hAnsi="Times New Roman" w:cs="Times New Roman"/>
            <w:sz w:val="24"/>
            <w:szCs w:val="24"/>
          </w:rPr>
          <w:t>fighters competing in the</w:t>
        </w:r>
        <w:r>
          <w:rPr>
            <w:rFonts w:ascii="Times New Roman" w:hAnsi="Times New Roman" w:cs="Times New Roman"/>
            <w:sz w:val="24"/>
            <w:szCs w:val="24"/>
          </w:rPr>
          <w:t xml:space="preserve"> Ultimate Fighting Championship</w:t>
        </w:r>
      </w:ins>
      <w:ins w:id="167" w:author="Michael" w:date="2017-08-07T17:02:00Z">
        <w:r>
          <w:rPr>
            <w:rFonts w:ascii="Times New Roman" w:hAnsi="Times New Roman" w:cs="Times New Roman"/>
            <w:sz w:val="24"/>
            <w:szCs w:val="24"/>
          </w:rPr>
          <w:t>s</w:t>
        </w:r>
      </w:ins>
      <w:ins w:id="168" w:author="Michael" w:date="2017-08-07T17:06:00Z">
        <w:r>
          <w:rPr>
            <w:rFonts w:ascii="Times New Roman" w:hAnsi="Times New Roman" w:cs="Times New Roman"/>
            <w:sz w:val="24"/>
            <w:szCs w:val="24"/>
          </w:rPr>
          <w:t xml:space="preserve"> </w:t>
        </w:r>
        <w:r w:rsidRPr="00017BE3">
          <w:rPr>
            <w:rFonts w:ascii="Times New Roman" w:hAnsi="Times New Roman" w:cs="Times New Roman"/>
            <w:sz w:val="24"/>
            <w:szCs w:val="24"/>
          </w:rPr>
          <w:t>(UFC)</w:t>
        </w:r>
      </w:ins>
      <w:ins w:id="169" w:author="Michael" w:date="2017-08-07T17:02:00Z">
        <w:r>
          <w:rPr>
            <w:rFonts w:ascii="Times New Roman" w:hAnsi="Times New Roman" w:cs="Times New Roman"/>
            <w:sz w:val="24"/>
            <w:szCs w:val="24"/>
          </w:rPr>
          <w:t xml:space="preserve">, we show that </w:t>
        </w:r>
      </w:ins>
      <w:ins w:id="170" w:author="Michael" w:date="2017-08-07T17:05:00Z">
        <w:r>
          <w:rPr>
            <w:rFonts w:ascii="Times New Roman" w:hAnsi="Times New Roman" w:cs="Times New Roman"/>
            <w:sz w:val="24"/>
            <w:szCs w:val="24"/>
          </w:rPr>
          <w:t>beards neither act as a protective feature nor as an honest signal of fighting ability. T</w:t>
        </w:r>
      </w:ins>
      <w:ins w:id="171" w:author="Michael" w:date="2017-08-07T17:02:00Z">
        <w:r>
          <w:rPr>
            <w:rFonts w:ascii="Times New Roman" w:hAnsi="Times New Roman" w:cs="Times New Roman"/>
            <w:sz w:val="24"/>
            <w:szCs w:val="24"/>
          </w:rPr>
          <w:t xml:space="preserve">he only </w:t>
        </w:r>
        <w:r>
          <w:rPr>
            <w:rFonts w:ascii="Times New Roman" w:hAnsi="Times New Roman" w:cs="Times New Roman"/>
            <w:sz w:val="24"/>
            <w:szCs w:val="24"/>
          </w:rPr>
          <w:lastRenderedPageBreak/>
          <w:t>predictor of conte</w:t>
        </w:r>
      </w:ins>
      <w:ins w:id="172" w:author="Michael" w:date="2017-08-07T17:03:00Z">
        <w:r>
          <w:rPr>
            <w:rFonts w:ascii="Times New Roman" w:hAnsi="Times New Roman" w:cs="Times New Roman"/>
            <w:sz w:val="24"/>
            <w:szCs w:val="24"/>
          </w:rPr>
          <w:t>s</w:t>
        </w:r>
      </w:ins>
      <w:ins w:id="173" w:author="Michael" w:date="2017-08-07T17:02:00Z">
        <w:r>
          <w:rPr>
            <w:rFonts w:ascii="Times New Roman" w:hAnsi="Times New Roman" w:cs="Times New Roman"/>
            <w:sz w:val="24"/>
            <w:szCs w:val="24"/>
          </w:rPr>
          <w:t xml:space="preserve">t outcomes </w:t>
        </w:r>
      </w:ins>
      <w:ins w:id="174" w:author="Michael" w:date="2017-08-07T17:05:00Z">
        <w:r>
          <w:rPr>
            <w:rFonts w:ascii="Times New Roman" w:hAnsi="Times New Roman" w:cs="Times New Roman"/>
            <w:sz w:val="24"/>
            <w:szCs w:val="24"/>
          </w:rPr>
          <w:t xml:space="preserve">was the </w:t>
        </w:r>
      </w:ins>
      <w:ins w:id="175" w:author="Michael" w:date="2017-08-07T17:03:00Z">
        <w:r>
          <w:rPr>
            <w:rFonts w:ascii="Times New Roman" w:hAnsi="Times New Roman" w:cs="Times New Roman"/>
            <w:sz w:val="24"/>
            <w:szCs w:val="24"/>
          </w:rPr>
          <w:t xml:space="preserve">reach </w:t>
        </w:r>
      </w:ins>
      <w:ins w:id="176" w:author="Michael" w:date="2017-08-07T17:05:00Z">
        <w:r>
          <w:rPr>
            <w:rFonts w:ascii="Times New Roman" w:hAnsi="Times New Roman" w:cs="Times New Roman"/>
            <w:sz w:val="24"/>
            <w:szCs w:val="24"/>
          </w:rPr>
          <w:t xml:space="preserve">a fighter had. </w:t>
        </w:r>
      </w:ins>
      <w:moveToRangeStart w:id="177" w:author="Michael" w:date="2017-08-07T16:34:00Z" w:name="move489886968"/>
      <w:moveTo w:id="178" w:author="Michael" w:date="2017-08-07T16:34:00Z">
        <w:del w:id="179" w:author="Michael" w:date="2017-08-07T17:06:00Z">
          <w:r w:rsidR="00BE378F" w:rsidDel="003B52BF">
            <w:rPr>
              <w:rFonts w:ascii="Times New Roman" w:hAnsi="Times New Roman" w:cs="Times New Roman"/>
              <w:sz w:val="24"/>
              <w:szCs w:val="24"/>
            </w:rPr>
            <w:delText xml:space="preserve">Finally, while we found no association between height and the outcome of contests, fighters with longer reaches won more fights. </w:delText>
          </w:r>
        </w:del>
      </w:moveTo>
      <w:ins w:id="180" w:author="Michael" w:date="2017-08-07T17:04:00Z">
        <w:r>
          <w:rPr>
            <w:rFonts w:ascii="Times New Roman" w:hAnsi="Times New Roman" w:cs="Times New Roman"/>
            <w:sz w:val="24"/>
            <w:szCs w:val="24"/>
          </w:rPr>
          <w:t xml:space="preserve">Our results thus </w:t>
        </w:r>
      </w:ins>
      <w:moveTo w:id="181" w:author="Michael" w:date="2017-08-07T16:34:00Z">
        <w:del w:id="182" w:author="Michael" w:date="2017-08-07T17:04:00Z">
          <w:r w:rsidR="00BE378F" w:rsidDel="003B52BF">
            <w:rPr>
              <w:rFonts w:ascii="Times New Roman" w:hAnsi="Times New Roman" w:cs="Times New Roman"/>
              <w:sz w:val="24"/>
              <w:szCs w:val="24"/>
            </w:rPr>
            <w:delText xml:space="preserve">This </w:delText>
          </w:r>
        </w:del>
        <w:r w:rsidR="00BE378F">
          <w:rPr>
            <w:rFonts w:ascii="Times New Roman" w:hAnsi="Times New Roman" w:cs="Times New Roman"/>
            <w:sz w:val="24"/>
            <w:szCs w:val="24"/>
          </w:rPr>
          <w:t>support</w:t>
        </w:r>
        <w:del w:id="183" w:author="Michael" w:date="2017-08-07T17:04:00Z">
          <w:r w:rsidR="00BE378F" w:rsidDel="003B52BF">
            <w:rPr>
              <w:rFonts w:ascii="Times New Roman" w:hAnsi="Times New Roman" w:cs="Times New Roman"/>
              <w:sz w:val="24"/>
              <w:szCs w:val="24"/>
            </w:rPr>
            <w:delText>s</w:delText>
          </w:r>
        </w:del>
        <w:r w:rsidR="00BE378F">
          <w:rPr>
            <w:rFonts w:ascii="Times New Roman" w:hAnsi="Times New Roman" w:cs="Times New Roman"/>
            <w:sz w:val="24"/>
            <w:szCs w:val="24"/>
          </w:rPr>
          <w:t xml:space="preserve"> past laboratory experiments demonstrating that a bipedal stance enhances striking ability and is presumably more effective among fighters with longer reaches (</w:t>
        </w:r>
        <w:r w:rsidR="00BE378F">
          <w:rPr>
            <w:rFonts w:ascii="Times New Roman" w:hAnsi="Times New Roman" w:cs="Times New Roman"/>
            <w:sz w:val="24"/>
            <w:szCs w:val="24"/>
            <w:lang w:val="en-GB"/>
          </w:rPr>
          <w:t xml:space="preserve">Carrier, </w:t>
        </w:r>
        <w:r w:rsidR="00BE378F" w:rsidRPr="00C02678">
          <w:rPr>
            <w:rFonts w:ascii="Times New Roman" w:hAnsi="Times New Roman" w:cs="Times New Roman"/>
            <w:sz w:val="24"/>
            <w:szCs w:val="24"/>
            <w:lang w:val="en-GB"/>
          </w:rPr>
          <w:t>2011)</w:t>
        </w:r>
        <w:r w:rsidR="00BE378F">
          <w:rPr>
            <w:rFonts w:ascii="Times New Roman" w:hAnsi="Times New Roman" w:cs="Times New Roman"/>
            <w:sz w:val="24"/>
            <w:szCs w:val="24"/>
          </w:rPr>
          <w:t>.</w:t>
        </w:r>
      </w:moveTo>
      <w:moveToRangeEnd w:id="177"/>
    </w:p>
    <w:p w14:paraId="3653B3BB" w14:textId="03EBE89D" w:rsidR="008A37F9" w:rsidRDefault="00E85007" w:rsidP="009C51BF">
      <w:pPr>
        <w:spacing w:line="240" w:lineRule="auto"/>
        <w:ind w:firstLine="720"/>
        <w:rPr>
          <w:rFonts w:ascii="Times New Roman" w:hAnsi="Times New Roman" w:cs="Times New Roman"/>
          <w:sz w:val="24"/>
          <w:szCs w:val="24"/>
        </w:rPr>
      </w:pPr>
      <w:moveFromRangeStart w:id="184" w:author="Michael" w:date="2017-08-07T15:21:00Z" w:name="move489882643"/>
      <w:moveFrom w:id="185" w:author="Michael" w:date="2017-08-07T15:21:00Z">
        <w:r w:rsidDel="00201D2F">
          <w:rPr>
            <w:rFonts w:ascii="Times New Roman" w:hAnsi="Times New Roman" w:cs="Times New Roman"/>
            <w:sz w:val="24"/>
            <w:szCs w:val="24"/>
          </w:rPr>
          <w:t xml:space="preserve">We tested for </w:t>
        </w:r>
        <w:r w:rsidR="00A33BA9" w:rsidDel="00201D2F">
          <w:rPr>
            <w:rFonts w:ascii="Times New Roman" w:hAnsi="Times New Roman" w:cs="Times New Roman"/>
            <w:sz w:val="24"/>
            <w:szCs w:val="24"/>
          </w:rPr>
          <w:t>an</w:t>
        </w:r>
        <w:r w:rsidR="00022635" w:rsidDel="00201D2F">
          <w:rPr>
            <w:rFonts w:ascii="Times New Roman" w:hAnsi="Times New Roman" w:cs="Times New Roman"/>
            <w:sz w:val="24"/>
            <w:szCs w:val="24"/>
          </w:rPr>
          <w:t xml:space="preserve"> evolutionary advantage to men’s</w:t>
        </w:r>
        <w:r w:rsidR="002F4E1E" w:rsidDel="00201D2F">
          <w:rPr>
            <w:rFonts w:ascii="Times New Roman" w:hAnsi="Times New Roman" w:cs="Times New Roman"/>
            <w:sz w:val="24"/>
            <w:szCs w:val="24"/>
          </w:rPr>
          <w:t xml:space="preserve"> </w:t>
        </w:r>
        <w:r w:rsidR="00A33BA9" w:rsidDel="00201D2F">
          <w:rPr>
            <w:rFonts w:ascii="Times New Roman" w:hAnsi="Times New Roman" w:cs="Times New Roman"/>
            <w:sz w:val="24"/>
            <w:szCs w:val="24"/>
          </w:rPr>
          <w:t xml:space="preserve">beardedness </w:t>
        </w:r>
        <w:r w:rsidR="000E78AA" w:rsidRPr="00017BE3" w:rsidDel="00201D2F">
          <w:rPr>
            <w:rFonts w:ascii="Times New Roman" w:hAnsi="Times New Roman" w:cs="Times New Roman"/>
            <w:sz w:val="24"/>
            <w:szCs w:val="24"/>
          </w:rPr>
          <w:t>in intra-sexual contest competition</w:t>
        </w:r>
        <w:r w:rsidR="00A33BA9" w:rsidDel="00201D2F">
          <w:rPr>
            <w:rFonts w:ascii="Times New Roman" w:hAnsi="Times New Roman" w:cs="Times New Roman"/>
            <w:sz w:val="24"/>
            <w:szCs w:val="24"/>
          </w:rPr>
          <w:t xml:space="preserve"> using</w:t>
        </w:r>
        <w:r w:rsidR="00A33BA9" w:rsidRPr="00017BE3" w:rsidDel="00201D2F">
          <w:rPr>
            <w:rFonts w:ascii="Times New Roman" w:hAnsi="Times New Roman" w:cs="Times New Roman"/>
            <w:sz w:val="24"/>
            <w:szCs w:val="24"/>
          </w:rPr>
          <w:t xml:space="preserve"> data from professional mixed martial arts (MMA) fighters competing in the Ultimate Fighting Championships (UFC)</w:t>
        </w:r>
        <w:r w:rsidR="00A33BA9" w:rsidDel="00201D2F">
          <w:rPr>
            <w:rFonts w:ascii="Times New Roman" w:hAnsi="Times New Roman" w:cs="Times New Roman"/>
            <w:sz w:val="24"/>
            <w:szCs w:val="24"/>
          </w:rPr>
          <w:t>.</w:t>
        </w:r>
        <w:r w:rsidR="00F7388E" w:rsidDel="00201D2F">
          <w:rPr>
            <w:rFonts w:ascii="Times New Roman" w:hAnsi="Times New Roman" w:cs="Times New Roman"/>
            <w:sz w:val="24"/>
            <w:szCs w:val="24"/>
          </w:rPr>
          <w:t xml:space="preserve"> </w:t>
        </w:r>
      </w:moveFrom>
      <w:moveFromRangeEnd w:id="184"/>
      <w:r w:rsidR="00BB5ED6">
        <w:rPr>
          <w:rFonts w:ascii="Times New Roman" w:hAnsi="Times New Roman" w:cs="Times New Roman"/>
          <w:sz w:val="24"/>
          <w:szCs w:val="24"/>
        </w:rPr>
        <w:t>Phylogen</w:t>
      </w:r>
      <w:r w:rsidR="009A0E6A">
        <w:rPr>
          <w:rFonts w:ascii="Times New Roman" w:hAnsi="Times New Roman" w:cs="Times New Roman"/>
          <w:sz w:val="24"/>
          <w:szCs w:val="24"/>
        </w:rPr>
        <w:t xml:space="preserve">etic analyses suggest that sex differences in human facial </w:t>
      </w:r>
      <w:r w:rsidR="00D57A4D">
        <w:rPr>
          <w:rFonts w:ascii="Times New Roman" w:hAnsi="Times New Roman" w:cs="Times New Roman"/>
          <w:sz w:val="24"/>
          <w:szCs w:val="24"/>
        </w:rPr>
        <w:t>musculature</w:t>
      </w:r>
      <w:r w:rsidR="009A0E6A">
        <w:rPr>
          <w:rFonts w:ascii="Times New Roman" w:hAnsi="Times New Roman" w:cs="Times New Roman"/>
          <w:sz w:val="24"/>
          <w:szCs w:val="24"/>
        </w:rPr>
        <w:t xml:space="preserve"> evolved</w:t>
      </w:r>
      <w:r w:rsidR="005D196F">
        <w:rPr>
          <w:rFonts w:ascii="Times New Roman" w:hAnsi="Times New Roman" w:cs="Times New Roman"/>
          <w:sz w:val="24"/>
          <w:szCs w:val="24"/>
        </w:rPr>
        <w:t>, in part, to provide protection to</w:t>
      </w:r>
      <w:r w:rsidR="00950855">
        <w:rPr>
          <w:rFonts w:ascii="Times New Roman" w:hAnsi="Times New Roman" w:cs="Times New Roman"/>
          <w:sz w:val="24"/>
          <w:szCs w:val="24"/>
        </w:rPr>
        <w:t xml:space="preserve"> blows to the face during intra-sexual combat (</w:t>
      </w:r>
      <w:r w:rsidR="00950855" w:rsidRPr="004640BE">
        <w:rPr>
          <w:rFonts w:ascii="Times New Roman" w:hAnsi="Times New Roman" w:cs="Times New Roman"/>
          <w:sz w:val="24"/>
          <w:szCs w:val="24"/>
        </w:rPr>
        <w:t>Carrier &amp; Morgan, 2015</w:t>
      </w:r>
      <w:r w:rsidR="008B18E4">
        <w:rPr>
          <w:rFonts w:ascii="Times New Roman" w:hAnsi="Times New Roman" w:cs="Times New Roman"/>
          <w:sz w:val="24"/>
          <w:szCs w:val="24"/>
        </w:rPr>
        <w:t xml:space="preserve">). In </w:t>
      </w:r>
      <w:r w:rsidR="00950855">
        <w:rPr>
          <w:rFonts w:ascii="Times New Roman" w:hAnsi="Times New Roman" w:cs="Times New Roman"/>
          <w:sz w:val="24"/>
          <w:szCs w:val="24"/>
        </w:rPr>
        <w:t xml:space="preserve">MMA, the majority of </w:t>
      </w:r>
      <w:r w:rsidR="00950855" w:rsidRPr="00FB236A">
        <w:rPr>
          <w:rFonts w:ascii="Times New Roman" w:hAnsi="Times New Roman" w:cs="Times New Roman"/>
          <w:sz w:val="24"/>
          <w:szCs w:val="24"/>
        </w:rPr>
        <w:t>serious injuries</w:t>
      </w:r>
      <w:r w:rsidR="00861760">
        <w:rPr>
          <w:rFonts w:ascii="Times New Roman" w:hAnsi="Times New Roman" w:cs="Times New Roman"/>
          <w:sz w:val="24"/>
          <w:szCs w:val="24"/>
        </w:rPr>
        <w:t xml:space="preserve"> occur on the face, particularly the jaw and cheek bones</w:t>
      </w:r>
      <w:r w:rsidR="008221AF">
        <w:rPr>
          <w:rFonts w:ascii="Times New Roman" w:hAnsi="Times New Roman" w:cs="Times New Roman"/>
          <w:sz w:val="24"/>
          <w:szCs w:val="24"/>
        </w:rPr>
        <w:t xml:space="preserve"> (</w:t>
      </w:r>
      <w:proofErr w:type="spellStart"/>
      <w:r w:rsidR="008221AF">
        <w:rPr>
          <w:rFonts w:ascii="Times New Roman" w:hAnsi="Times New Roman" w:cs="Times New Roman"/>
          <w:sz w:val="24"/>
          <w:szCs w:val="24"/>
        </w:rPr>
        <w:t>Lystad</w:t>
      </w:r>
      <w:proofErr w:type="spellEnd"/>
      <w:r w:rsidR="008221AF">
        <w:rPr>
          <w:rFonts w:ascii="Times New Roman" w:hAnsi="Times New Roman" w:cs="Times New Roman"/>
          <w:sz w:val="24"/>
          <w:szCs w:val="24"/>
        </w:rPr>
        <w:t xml:space="preserve"> et al., 2014), which are the regions where beard growth is most profuse (Dixson &amp; </w:t>
      </w:r>
      <w:proofErr w:type="spellStart"/>
      <w:r w:rsidR="008221AF">
        <w:rPr>
          <w:rFonts w:ascii="Times New Roman" w:hAnsi="Times New Roman" w:cs="Times New Roman"/>
          <w:sz w:val="24"/>
          <w:szCs w:val="24"/>
        </w:rPr>
        <w:t>Rantala</w:t>
      </w:r>
      <w:proofErr w:type="spellEnd"/>
      <w:r w:rsidR="008221AF">
        <w:rPr>
          <w:rFonts w:ascii="Times New Roman" w:hAnsi="Times New Roman" w:cs="Times New Roman"/>
          <w:sz w:val="24"/>
          <w:szCs w:val="24"/>
        </w:rPr>
        <w:t>, 2016).</w:t>
      </w:r>
      <w:r w:rsidR="00950855" w:rsidRPr="00950855">
        <w:rPr>
          <w:rFonts w:ascii="Times New Roman" w:hAnsi="Times New Roman" w:cs="Times New Roman"/>
          <w:sz w:val="24"/>
          <w:szCs w:val="24"/>
        </w:rPr>
        <w:t xml:space="preserve"> </w:t>
      </w:r>
      <w:r w:rsidR="002D63AE">
        <w:rPr>
          <w:rFonts w:ascii="Times New Roman" w:hAnsi="Times New Roman" w:cs="Times New Roman"/>
          <w:sz w:val="24"/>
          <w:szCs w:val="24"/>
        </w:rPr>
        <w:t xml:space="preserve">Blanchard (2010) suggested that the human beard </w:t>
      </w:r>
      <w:r w:rsidR="008221AF">
        <w:rPr>
          <w:rFonts w:ascii="Times New Roman" w:hAnsi="Times New Roman" w:cs="Times New Roman"/>
          <w:sz w:val="24"/>
          <w:szCs w:val="24"/>
        </w:rPr>
        <w:t>functions</w:t>
      </w:r>
      <w:r w:rsidR="00E36618">
        <w:rPr>
          <w:rFonts w:ascii="Times New Roman" w:hAnsi="Times New Roman" w:cs="Times New Roman"/>
          <w:sz w:val="24"/>
          <w:szCs w:val="24"/>
        </w:rPr>
        <w:t xml:space="preserve"> like the mane of the male lion in </w:t>
      </w:r>
      <w:r w:rsidR="006435A3">
        <w:rPr>
          <w:rFonts w:ascii="Times New Roman" w:hAnsi="Times New Roman" w:cs="Times New Roman"/>
          <w:sz w:val="24"/>
          <w:szCs w:val="24"/>
        </w:rPr>
        <w:t>providing</w:t>
      </w:r>
      <w:r w:rsidR="00873D41">
        <w:rPr>
          <w:rFonts w:ascii="Times New Roman" w:hAnsi="Times New Roman" w:cs="Times New Roman"/>
          <w:sz w:val="24"/>
          <w:szCs w:val="24"/>
        </w:rPr>
        <w:t xml:space="preserve"> protection to t</w:t>
      </w:r>
      <w:r w:rsidR="008221AF">
        <w:rPr>
          <w:rFonts w:ascii="Times New Roman" w:hAnsi="Times New Roman" w:cs="Times New Roman"/>
          <w:sz w:val="24"/>
          <w:szCs w:val="24"/>
        </w:rPr>
        <w:t>he face and neck during fights</w:t>
      </w:r>
      <w:r w:rsidR="00BA68AE">
        <w:rPr>
          <w:rFonts w:ascii="Times New Roman" w:hAnsi="Times New Roman" w:cs="Times New Roman"/>
          <w:sz w:val="24"/>
          <w:szCs w:val="24"/>
        </w:rPr>
        <w:t xml:space="preserve">. </w:t>
      </w:r>
      <w:moveToRangeStart w:id="186" w:author="Michael" w:date="2017-08-07T15:21:00Z" w:name="move489882643"/>
      <w:moveTo w:id="187" w:author="Michael" w:date="2017-08-07T15:21:00Z">
        <w:del w:id="188" w:author="Michael" w:date="2017-08-07T17:06:00Z">
          <w:r w:rsidR="00201D2F" w:rsidDel="003B52BF">
            <w:rPr>
              <w:rFonts w:ascii="Times New Roman" w:hAnsi="Times New Roman" w:cs="Times New Roman"/>
              <w:sz w:val="24"/>
              <w:szCs w:val="24"/>
            </w:rPr>
            <w:delText xml:space="preserve">We tested for an </w:delText>
          </w:r>
        </w:del>
        <w:del w:id="189" w:author="Michael" w:date="2017-08-07T15:22:00Z">
          <w:r w:rsidR="00201D2F" w:rsidDel="00201D2F">
            <w:rPr>
              <w:rFonts w:ascii="Times New Roman" w:hAnsi="Times New Roman" w:cs="Times New Roman"/>
              <w:sz w:val="24"/>
              <w:szCs w:val="24"/>
            </w:rPr>
            <w:delText xml:space="preserve">evolutionary </w:delText>
          </w:r>
        </w:del>
        <w:del w:id="190" w:author="Michael" w:date="2017-08-07T17:06:00Z">
          <w:r w:rsidR="00201D2F" w:rsidDel="003B52BF">
            <w:rPr>
              <w:rFonts w:ascii="Times New Roman" w:hAnsi="Times New Roman" w:cs="Times New Roman"/>
              <w:sz w:val="24"/>
              <w:szCs w:val="24"/>
            </w:rPr>
            <w:delText xml:space="preserve">advantage to men’s beardedness </w:delText>
          </w:r>
          <w:r w:rsidR="00201D2F" w:rsidRPr="00017BE3" w:rsidDel="003B52BF">
            <w:rPr>
              <w:rFonts w:ascii="Times New Roman" w:hAnsi="Times New Roman" w:cs="Times New Roman"/>
              <w:sz w:val="24"/>
              <w:szCs w:val="24"/>
            </w:rPr>
            <w:delText>in intra-sexual contest competition</w:delText>
          </w:r>
          <w:r w:rsidR="00201D2F" w:rsidDel="003B52BF">
            <w:rPr>
              <w:rFonts w:ascii="Times New Roman" w:hAnsi="Times New Roman" w:cs="Times New Roman"/>
              <w:sz w:val="24"/>
              <w:szCs w:val="24"/>
            </w:rPr>
            <w:delText xml:space="preserve"> using</w:delText>
          </w:r>
          <w:r w:rsidR="00201D2F" w:rsidRPr="00017BE3" w:rsidDel="003B52BF">
            <w:rPr>
              <w:rFonts w:ascii="Times New Roman" w:hAnsi="Times New Roman" w:cs="Times New Roman"/>
              <w:sz w:val="24"/>
              <w:szCs w:val="24"/>
            </w:rPr>
            <w:delText xml:space="preserve"> data from professional mixed martial arts (MMA) fighters competing in the Ultimate Fighting Championships (UFC)</w:delText>
          </w:r>
        </w:del>
      </w:moveTo>
      <w:ins w:id="191" w:author="Michael" w:date="2017-08-07T16:05:00Z">
        <w:r w:rsidR="00160A74">
          <w:rPr>
            <w:rFonts w:ascii="Times New Roman" w:hAnsi="Times New Roman" w:cs="Times New Roman"/>
            <w:sz w:val="24"/>
            <w:szCs w:val="24"/>
          </w:rPr>
          <w:t xml:space="preserve">We </w:t>
        </w:r>
      </w:ins>
      <w:moveTo w:id="192" w:author="Michael" w:date="2017-08-07T15:21:00Z">
        <w:del w:id="193" w:author="Michael" w:date="2017-08-07T15:21:00Z">
          <w:r w:rsidR="00201D2F" w:rsidDel="00201D2F">
            <w:rPr>
              <w:rFonts w:ascii="Times New Roman" w:hAnsi="Times New Roman" w:cs="Times New Roman"/>
              <w:sz w:val="24"/>
              <w:szCs w:val="24"/>
            </w:rPr>
            <w:delText xml:space="preserve">. </w:delText>
          </w:r>
        </w:del>
      </w:moveTo>
      <w:moveToRangeEnd w:id="186"/>
      <w:del w:id="194" w:author="Michael" w:date="2017-08-07T15:21:00Z">
        <w:r w:rsidR="002C0E14" w:rsidDel="00201D2F">
          <w:rPr>
            <w:rFonts w:ascii="Times New Roman" w:hAnsi="Times New Roman" w:cs="Times New Roman"/>
            <w:sz w:val="24"/>
            <w:szCs w:val="24"/>
          </w:rPr>
          <w:delText>How</w:delText>
        </w:r>
      </w:del>
      <w:del w:id="195" w:author="Michael" w:date="2017-08-07T15:22:00Z">
        <w:r w:rsidR="002C0E14" w:rsidDel="00201D2F">
          <w:rPr>
            <w:rFonts w:ascii="Times New Roman" w:hAnsi="Times New Roman" w:cs="Times New Roman"/>
            <w:sz w:val="24"/>
            <w:szCs w:val="24"/>
          </w:rPr>
          <w:delText>ever, w</w:delText>
        </w:r>
        <w:r w:rsidR="00E6336A" w:rsidDel="00201D2F">
          <w:rPr>
            <w:rFonts w:ascii="Times New Roman" w:hAnsi="Times New Roman" w:cs="Times New Roman"/>
            <w:sz w:val="24"/>
            <w:szCs w:val="24"/>
          </w:rPr>
          <w:delText xml:space="preserve">e </w:delText>
        </w:r>
      </w:del>
      <w:r w:rsidR="00E6336A">
        <w:rPr>
          <w:rFonts w:ascii="Times New Roman" w:hAnsi="Times New Roman" w:cs="Times New Roman"/>
          <w:sz w:val="24"/>
          <w:szCs w:val="24"/>
        </w:rPr>
        <w:t>found no evidence that bearded fighters succumb to fewer knockouts than clean-shaven fighters</w:t>
      </w:r>
      <w:ins w:id="196" w:author="Michael" w:date="2017-08-07T16:05:00Z">
        <w:r w:rsidR="00160A74" w:rsidRPr="00160A74">
          <w:rPr>
            <w:rFonts w:ascii="Times New Roman" w:hAnsi="Times New Roman" w:cs="Times New Roman"/>
            <w:sz w:val="24"/>
            <w:szCs w:val="24"/>
          </w:rPr>
          <w:t xml:space="preserve"> </w:t>
        </w:r>
      </w:ins>
      <w:ins w:id="197" w:author="Michael" w:date="2017-08-07T16:18:00Z">
        <w:r w:rsidR="009C51BF">
          <w:rPr>
            <w:rFonts w:ascii="Times New Roman" w:hAnsi="Times New Roman" w:cs="Times New Roman"/>
            <w:sz w:val="24"/>
            <w:szCs w:val="24"/>
          </w:rPr>
          <w:t xml:space="preserve">and therefore conclude that </w:t>
        </w:r>
      </w:ins>
      <w:ins w:id="198" w:author="Michael" w:date="2017-08-07T16:05:00Z">
        <w:r w:rsidR="00160A74">
          <w:rPr>
            <w:rFonts w:ascii="Times New Roman" w:hAnsi="Times New Roman" w:cs="Times New Roman"/>
            <w:sz w:val="24"/>
            <w:szCs w:val="24"/>
          </w:rPr>
          <w:t>facial hair does</w:t>
        </w:r>
        <w:r w:rsidR="00160A74">
          <w:rPr>
            <w:rFonts w:ascii="Times New Roman" w:hAnsi="Times New Roman" w:cs="Times New Roman"/>
            <w:sz w:val="24"/>
            <w:szCs w:val="24"/>
          </w:rPr>
          <w:t xml:space="preserve"> </w:t>
        </w:r>
        <w:r w:rsidR="00160A74">
          <w:rPr>
            <w:rFonts w:ascii="Times New Roman" w:hAnsi="Times New Roman" w:cs="Times New Roman"/>
            <w:sz w:val="24"/>
            <w:szCs w:val="24"/>
          </w:rPr>
          <w:t>not provide any protective advantage during male-male contest competition</w:t>
        </w:r>
      </w:ins>
      <w:r w:rsidR="00E6336A">
        <w:rPr>
          <w:rFonts w:ascii="Times New Roman" w:hAnsi="Times New Roman" w:cs="Times New Roman"/>
          <w:sz w:val="24"/>
          <w:szCs w:val="24"/>
        </w:rPr>
        <w:t>.</w:t>
      </w:r>
      <w:r w:rsidR="00873D41">
        <w:rPr>
          <w:rFonts w:ascii="Times New Roman" w:hAnsi="Times New Roman" w:cs="Times New Roman"/>
          <w:sz w:val="24"/>
          <w:szCs w:val="24"/>
        </w:rPr>
        <w:t xml:space="preserve"> </w:t>
      </w:r>
      <w:ins w:id="199" w:author="Michael" w:date="2017-08-07T16:19:00Z">
        <w:r w:rsidR="009C51BF">
          <w:rPr>
            <w:rFonts w:ascii="Times New Roman" w:hAnsi="Times New Roman" w:cs="Times New Roman"/>
            <w:sz w:val="24"/>
            <w:szCs w:val="24"/>
          </w:rPr>
          <w:t xml:space="preserve">Our results thus agree with those exploring </w:t>
        </w:r>
      </w:ins>
      <w:del w:id="200" w:author="Michael" w:date="2017-08-07T16:19:00Z">
        <w:r w:rsidR="00873D41" w:rsidDel="009C51BF">
          <w:rPr>
            <w:rFonts w:ascii="Times New Roman" w:hAnsi="Times New Roman" w:cs="Times New Roman"/>
            <w:sz w:val="24"/>
            <w:szCs w:val="24"/>
          </w:rPr>
          <w:delText xml:space="preserve">It is also worth noting </w:delText>
        </w:r>
        <w:r w:rsidR="00A92DC7" w:rsidDel="009C51BF">
          <w:rPr>
            <w:rFonts w:ascii="Times New Roman" w:hAnsi="Times New Roman" w:cs="Times New Roman"/>
            <w:sz w:val="24"/>
            <w:szCs w:val="24"/>
          </w:rPr>
          <w:delText xml:space="preserve">that </w:delText>
        </w:r>
      </w:del>
      <w:r w:rsidR="00A92DC7" w:rsidDel="00201D2F">
        <w:rPr>
          <w:rFonts w:ascii="Times New Roman" w:hAnsi="Times New Roman" w:cs="Times New Roman"/>
          <w:sz w:val="24"/>
          <w:szCs w:val="24"/>
        </w:rPr>
        <w:t xml:space="preserve">studies of the </w:t>
      </w:r>
      <w:r w:rsidR="002C0E14" w:rsidDel="00201D2F">
        <w:rPr>
          <w:rFonts w:ascii="Times New Roman" w:hAnsi="Times New Roman" w:cs="Times New Roman"/>
          <w:sz w:val="24"/>
          <w:szCs w:val="24"/>
        </w:rPr>
        <w:t>strike patterns during</w:t>
      </w:r>
      <w:r w:rsidR="00A45C4D" w:rsidDel="00201D2F">
        <w:rPr>
          <w:rFonts w:ascii="Times New Roman" w:hAnsi="Times New Roman" w:cs="Times New Roman"/>
          <w:sz w:val="24"/>
          <w:szCs w:val="24"/>
        </w:rPr>
        <w:t xml:space="preserve"> fights between male lions </w:t>
      </w:r>
      <w:ins w:id="201" w:author="Michael" w:date="2017-08-07T16:19:00Z">
        <w:r w:rsidR="009C51BF">
          <w:rPr>
            <w:rFonts w:ascii="Times New Roman" w:hAnsi="Times New Roman" w:cs="Times New Roman"/>
            <w:sz w:val="24"/>
            <w:szCs w:val="24"/>
          </w:rPr>
          <w:t xml:space="preserve">which suggest </w:t>
        </w:r>
      </w:ins>
      <w:del w:id="202" w:author="Michael" w:date="2017-08-07T16:19:00Z">
        <w:r w:rsidR="00A45C4D" w:rsidDel="009C51BF">
          <w:rPr>
            <w:rFonts w:ascii="Times New Roman" w:hAnsi="Times New Roman" w:cs="Times New Roman"/>
            <w:sz w:val="24"/>
            <w:szCs w:val="24"/>
          </w:rPr>
          <w:delText xml:space="preserve">reveal </w:delText>
        </w:r>
      </w:del>
      <w:r w:rsidR="00A45C4D" w:rsidDel="00201D2F">
        <w:rPr>
          <w:rFonts w:ascii="Times New Roman" w:hAnsi="Times New Roman" w:cs="Times New Roman"/>
          <w:sz w:val="24"/>
          <w:szCs w:val="24"/>
        </w:rPr>
        <w:t>that the mane is unlikely t</w:t>
      </w:r>
      <w:r w:rsidR="001852B2" w:rsidDel="00201D2F">
        <w:rPr>
          <w:rFonts w:ascii="Times New Roman" w:hAnsi="Times New Roman" w:cs="Times New Roman"/>
          <w:sz w:val="24"/>
          <w:szCs w:val="24"/>
        </w:rPr>
        <w:t>o play a protective role (</w:t>
      </w:r>
      <w:r w:rsidR="001852B2" w:rsidRPr="001852B2" w:rsidDel="00201D2F">
        <w:rPr>
          <w:rFonts w:ascii="Times New Roman" w:hAnsi="Times New Roman" w:cs="Times New Roman"/>
          <w:sz w:val="24"/>
          <w:szCs w:val="24"/>
          <w:lang w:val="en-GB"/>
        </w:rPr>
        <w:t>West</w:t>
      </w:r>
      <w:r w:rsidR="00A45C4D" w:rsidDel="00201D2F">
        <w:rPr>
          <w:rFonts w:ascii="Times New Roman" w:hAnsi="Times New Roman" w:cs="Times New Roman"/>
          <w:sz w:val="24"/>
          <w:szCs w:val="24"/>
        </w:rPr>
        <w:t xml:space="preserve"> et al., 2006).</w:t>
      </w:r>
      <w:del w:id="203" w:author="Michael" w:date="2017-08-07T16:19:00Z">
        <w:r w:rsidR="00A45C4D" w:rsidDel="009C51BF">
          <w:rPr>
            <w:rFonts w:ascii="Times New Roman" w:hAnsi="Times New Roman" w:cs="Times New Roman"/>
            <w:sz w:val="24"/>
            <w:szCs w:val="24"/>
          </w:rPr>
          <w:delText xml:space="preserve"> </w:delText>
        </w:r>
        <w:r w:rsidR="00BA68AE" w:rsidDel="009C51BF">
          <w:rPr>
            <w:rFonts w:ascii="Times New Roman" w:hAnsi="Times New Roman" w:cs="Times New Roman"/>
            <w:sz w:val="24"/>
            <w:szCs w:val="24"/>
          </w:rPr>
          <w:delText xml:space="preserve">Our findings </w:delText>
        </w:r>
      </w:del>
      <w:del w:id="204" w:author="Michael" w:date="2017-08-07T16:05:00Z">
        <w:r w:rsidR="00BA68AE" w:rsidDel="00160A74">
          <w:rPr>
            <w:rFonts w:ascii="Times New Roman" w:hAnsi="Times New Roman" w:cs="Times New Roman"/>
            <w:sz w:val="24"/>
            <w:szCs w:val="24"/>
          </w:rPr>
          <w:delText xml:space="preserve">suggest that facial hair </w:delText>
        </w:r>
      </w:del>
      <w:del w:id="205" w:author="Michael" w:date="2017-08-07T15:22:00Z">
        <w:r w:rsidR="00BA68AE" w:rsidDel="00201D2F">
          <w:rPr>
            <w:rFonts w:ascii="Times New Roman" w:hAnsi="Times New Roman" w:cs="Times New Roman"/>
            <w:sz w:val="24"/>
            <w:szCs w:val="24"/>
          </w:rPr>
          <w:delText xml:space="preserve">may </w:delText>
        </w:r>
      </w:del>
      <w:del w:id="206" w:author="Michael" w:date="2017-08-07T16:05:00Z">
        <w:r w:rsidR="00BA68AE" w:rsidDel="00160A74">
          <w:rPr>
            <w:rFonts w:ascii="Times New Roman" w:hAnsi="Times New Roman" w:cs="Times New Roman"/>
            <w:sz w:val="24"/>
            <w:szCs w:val="24"/>
          </w:rPr>
          <w:delText>not provide any protective advantage during male-male contest competition.</w:delText>
        </w:r>
      </w:del>
    </w:p>
    <w:p w14:paraId="758D0D2D" w14:textId="6DE4094F" w:rsidR="00201D2F" w:rsidRDefault="009C51BF" w:rsidP="00F843C1">
      <w:pPr>
        <w:spacing w:line="240" w:lineRule="auto"/>
        <w:ind w:firstLine="720"/>
        <w:rPr>
          <w:ins w:id="207" w:author="Michael" w:date="2017-08-07T15:28:00Z"/>
          <w:rFonts w:ascii="Times New Roman" w:hAnsi="Times New Roman" w:cs="Times New Roman"/>
          <w:sz w:val="24"/>
          <w:szCs w:val="24"/>
        </w:rPr>
      </w:pPr>
      <w:ins w:id="208" w:author="Michael" w:date="2017-08-07T16:17:00Z">
        <w:r>
          <w:rPr>
            <w:rFonts w:ascii="Times New Roman" w:hAnsi="Times New Roman" w:cs="Times New Roman"/>
            <w:sz w:val="24"/>
            <w:szCs w:val="24"/>
          </w:rPr>
          <w:t xml:space="preserve">The second hypothesis is that </w:t>
        </w:r>
      </w:ins>
      <w:del w:id="209" w:author="Michael" w:date="2017-08-07T16:17:00Z">
        <w:r w:rsidR="009A0E6A" w:rsidDel="009C51BF">
          <w:rPr>
            <w:rFonts w:ascii="Times New Roman" w:hAnsi="Times New Roman" w:cs="Times New Roman"/>
            <w:sz w:val="24"/>
            <w:szCs w:val="24"/>
          </w:rPr>
          <w:delText xml:space="preserve">Alternatively, </w:delText>
        </w:r>
      </w:del>
      <w:r w:rsidR="002F6D9E">
        <w:rPr>
          <w:rFonts w:ascii="Times New Roman" w:hAnsi="Times New Roman" w:cs="Times New Roman"/>
          <w:sz w:val="24"/>
          <w:szCs w:val="24"/>
        </w:rPr>
        <w:t xml:space="preserve">male </w:t>
      </w:r>
      <w:r w:rsidR="00267C99">
        <w:rPr>
          <w:rFonts w:ascii="Times New Roman" w:hAnsi="Times New Roman" w:cs="Times New Roman"/>
          <w:sz w:val="24"/>
          <w:szCs w:val="24"/>
        </w:rPr>
        <w:t>secondary sexual traits may</w:t>
      </w:r>
      <w:r w:rsidR="002F6D9E">
        <w:rPr>
          <w:rFonts w:ascii="Times New Roman" w:hAnsi="Times New Roman" w:cs="Times New Roman"/>
          <w:sz w:val="24"/>
          <w:szCs w:val="24"/>
        </w:rPr>
        <w:t xml:space="preserve"> reflect fighting ability more directly</w:t>
      </w:r>
      <w:r w:rsidR="00873D41">
        <w:rPr>
          <w:rFonts w:ascii="Times New Roman" w:hAnsi="Times New Roman" w:cs="Times New Roman"/>
          <w:sz w:val="24"/>
          <w:szCs w:val="24"/>
        </w:rPr>
        <w:t xml:space="preserve"> (Puts et al., 2015)</w:t>
      </w:r>
      <w:r w:rsidR="002F6D9E">
        <w:rPr>
          <w:rFonts w:ascii="Times New Roman" w:hAnsi="Times New Roman" w:cs="Times New Roman"/>
          <w:sz w:val="24"/>
          <w:szCs w:val="24"/>
        </w:rPr>
        <w:t xml:space="preserve">. </w:t>
      </w:r>
      <w:r w:rsidR="00267C99">
        <w:rPr>
          <w:rFonts w:ascii="Times New Roman" w:hAnsi="Times New Roman" w:cs="Times New Roman"/>
          <w:sz w:val="24"/>
          <w:szCs w:val="24"/>
        </w:rPr>
        <w:t xml:space="preserve">For instance, </w:t>
      </w:r>
      <w:r w:rsidR="009A0E6A" w:rsidRPr="00017BE3">
        <w:rPr>
          <w:rFonts w:ascii="Times New Roman" w:hAnsi="Times New Roman" w:cs="Times New Roman"/>
          <w:sz w:val="24"/>
          <w:szCs w:val="24"/>
        </w:rPr>
        <w:t>UFC</w:t>
      </w:r>
      <w:r w:rsidR="0027474E">
        <w:rPr>
          <w:rFonts w:ascii="Times New Roman" w:hAnsi="Times New Roman" w:cs="Times New Roman"/>
          <w:sz w:val="24"/>
          <w:szCs w:val="24"/>
        </w:rPr>
        <w:t xml:space="preserve"> fighters</w:t>
      </w:r>
      <w:r w:rsidR="002F6D9E">
        <w:rPr>
          <w:rFonts w:ascii="Times New Roman" w:hAnsi="Times New Roman" w:cs="Times New Roman"/>
          <w:sz w:val="24"/>
          <w:szCs w:val="24"/>
        </w:rPr>
        <w:t xml:space="preserve"> </w:t>
      </w:r>
      <w:r w:rsidR="00C873C2">
        <w:rPr>
          <w:rFonts w:ascii="Times New Roman" w:hAnsi="Times New Roman" w:cs="Times New Roman"/>
          <w:sz w:val="24"/>
          <w:szCs w:val="24"/>
        </w:rPr>
        <w:t xml:space="preserve">with </w:t>
      </w:r>
      <w:r w:rsidR="00267C99">
        <w:rPr>
          <w:rFonts w:ascii="Times New Roman" w:hAnsi="Times New Roman" w:cs="Times New Roman"/>
          <w:sz w:val="24"/>
          <w:szCs w:val="24"/>
        </w:rPr>
        <w:t xml:space="preserve">wider </w:t>
      </w:r>
      <w:r w:rsidR="00C873C2">
        <w:rPr>
          <w:rFonts w:ascii="Times New Roman" w:hAnsi="Times New Roman" w:cs="Times New Roman"/>
          <w:sz w:val="24"/>
          <w:szCs w:val="24"/>
        </w:rPr>
        <w:t xml:space="preserve">and </w:t>
      </w:r>
      <w:r w:rsidR="00267C99">
        <w:rPr>
          <w:rFonts w:ascii="Times New Roman" w:hAnsi="Times New Roman" w:cs="Times New Roman"/>
          <w:sz w:val="24"/>
          <w:szCs w:val="24"/>
        </w:rPr>
        <w:t>more robust midface</w:t>
      </w:r>
      <w:r w:rsidR="00C873C2">
        <w:rPr>
          <w:rFonts w:ascii="Times New Roman" w:hAnsi="Times New Roman" w:cs="Times New Roman"/>
          <w:sz w:val="24"/>
          <w:szCs w:val="24"/>
        </w:rPr>
        <w:t>s</w:t>
      </w:r>
      <w:r w:rsidR="00267C99">
        <w:rPr>
          <w:rFonts w:ascii="Times New Roman" w:hAnsi="Times New Roman" w:cs="Times New Roman"/>
          <w:sz w:val="24"/>
          <w:szCs w:val="24"/>
        </w:rPr>
        <w:t xml:space="preserve"> win mor</w:t>
      </w:r>
      <w:r w:rsidR="00C8723F">
        <w:rPr>
          <w:rFonts w:ascii="Times New Roman" w:hAnsi="Times New Roman" w:cs="Times New Roman"/>
          <w:sz w:val="24"/>
          <w:szCs w:val="24"/>
        </w:rPr>
        <w:t>e fights than men with narrower</w:t>
      </w:r>
      <w:r w:rsidR="00267C99">
        <w:rPr>
          <w:rFonts w:ascii="Times New Roman" w:hAnsi="Times New Roman" w:cs="Times New Roman"/>
          <w:sz w:val="24"/>
          <w:szCs w:val="24"/>
        </w:rPr>
        <w:t xml:space="preserve"> facial widths</w:t>
      </w:r>
      <w:r w:rsidR="00C93B72">
        <w:rPr>
          <w:rFonts w:ascii="Times New Roman" w:hAnsi="Times New Roman" w:cs="Times New Roman"/>
          <w:sz w:val="24"/>
          <w:szCs w:val="24"/>
        </w:rPr>
        <w:t xml:space="preserve"> </w:t>
      </w:r>
      <w:r w:rsidR="009A0E6A">
        <w:rPr>
          <w:rFonts w:ascii="Times New Roman" w:hAnsi="Times New Roman" w:cs="Times New Roman"/>
          <w:sz w:val="24"/>
          <w:szCs w:val="24"/>
        </w:rPr>
        <w:t>(</w:t>
      </w:r>
      <w:r w:rsidR="00AB1192">
        <w:rPr>
          <w:rFonts w:ascii="Times New Roman" w:hAnsi="Times New Roman" w:cs="Times New Roman"/>
          <w:sz w:val="24"/>
          <w:szCs w:val="24"/>
          <w:lang w:val="en-US"/>
        </w:rPr>
        <w:t>Třebický et al.,</w:t>
      </w:r>
      <w:r w:rsidR="008809C5">
        <w:rPr>
          <w:rFonts w:ascii="Times New Roman" w:hAnsi="Times New Roman" w:cs="Times New Roman"/>
          <w:sz w:val="24"/>
          <w:szCs w:val="24"/>
          <w:lang w:val="en-US"/>
        </w:rPr>
        <w:t xml:space="preserve"> 2015; </w:t>
      </w:r>
      <w:proofErr w:type="spellStart"/>
      <w:r w:rsidR="008809C5">
        <w:rPr>
          <w:rFonts w:ascii="Times New Roman" w:hAnsi="Times New Roman" w:cs="Times New Roman"/>
          <w:sz w:val="24"/>
          <w:szCs w:val="24"/>
          <w:lang w:val="en-US"/>
        </w:rPr>
        <w:t>Zilioli</w:t>
      </w:r>
      <w:proofErr w:type="spellEnd"/>
      <w:r w:rsidR="008809C5">
        <w:rPr>
          <w:rFonts w:ascii="Times New Roman" w:hAnsi="Times New Roman" w:cs="Times New Roman"/>
          <w:sz w:val="24"/>
          <w:szCs w:val="24"/>
          <w:lang w:val="en-US"/>
        </w:rPr>
        <w:t xml:space="preserve"> et al.,</w:t>
      </w:r>
      <w:r w:rsidR="008809C5" w:rsidRPr="00D62D63">
        <w:rPr>
          <w:rFonts w:ascii="Times New Roman" w:hAnsi="Times New Roman" w:cs="Times New Roman"/>
          <w:sz w:val="24"/>
          <w:szCs w:val="24"/>
          <w:lang w:val="en-US"/>
        </w:rPr>
        <w:t xml:space="preserve"> 2015</w:t>
      </w:r>
      <w:r w:rsidR="009A0E6A">
        <w:rPr>
          <w:rFonts w:ascii="Times New Roman" w:hAnsi="Times New Roman" w:cs="Times New Roman"/>
          <w:sz w:val="24"/>
          <w:szCs w:val="24"/>
        </w:rPr>
        <w:t>)</w:t>
      </w:r>
      <w:r w:rsidR="00AB1192" w:rsidRPr="00AB1192">
        <w:rPr>
          <w:rFonts w:ascii="Times New Roman" w:hAnsi="Times New Roman" w:cs="Times New Roman"/>
          <w:sz w:val="24"/>
          <w:szCs w:val="24"/>
        </w:rPr>
        <w:t xml:space="preserve"> </w:t>
      </w:r>
      <w:r w:rsidR="00AB1192">
        <w:rPr>
          <w:rFonts w:ascii="Times New Roman" w:hAnsi="Times New Roman" w:cs="Times New Roman"/>
          <w:sz w:val="24"/>
          <w:szCs w:val="24"/>
        </w:rPr>
        <w:t xml:space="preserve">and </w:t>
      </w:r>
      <w:r w:rsidR="00C873C2">
        <w:rPr>
          <w:rFonts w:ascii="Times New Roman" w:hAnsi="Times New Roman" w:cs="Times New Roman"/>
          <w:sz w:val="24"/>
          <w:szCs w:val="24"/>
        </w:rPr>
        <w:t xml:space="preserve">are judged as </w:t>
      </w:r>
      <w:r w:rsidR="00AB1192">
        <w:rPr>
          <w:rFonts w:ascii="Times New Roman" w:hAnsi="Times New Roman" w:cs="Times New Roman"/>
          <w:sz w:val="24"/>
          <w:szCs w:val="24"/>
        </w:rPr>
        <w:t xml:space="preserve">looking more aggressive (Little et al., 2016; </w:t>
      </w:r>
      <w:r w:rsidR="00AB1192">
        <w:rPr>
          <w:rFonts w:ascii="Times New Roman" w:hAnsi="Times New Roman" w:cs="Times New Roman"/>
          <w:sz w:val="24"/>
          <w:szCs w:val="24"/>
          <w:lang w:val="en-US"/>
        </w:rPr>
        <w:t xml:space="preserve">Třebický et al., 2015; </w:t>
      </w:r>
      <w:proofErr w:type="spellStart"/>
      <w:r w:rsidR="00AB1192">
        <w:rPr>
          <w:rFonts w:ascii="Times New Roman" w:hAnsi="Times New Roman" w:cs="Times New Roman"/>
          <w:sz w:val="24"/>
          <w:szCs w:val="24"/>
          <w:lang w:val="en-US"/>
        </w:rPr>
        <w:t>Zilioli</w:t>
      </w:r>
      <w:proofErr w:type="spellEnd"/>
      <w:r w:rsidR="00AB1192">
        <w:rPr>
          <w:rFonts w:ascii="Times New Roman" w:hAnsi="Times New Roman" w:cs="Times New Roman"/>
          <w:sz w:val="24"/>
          <w:szCs w:val="24"/>
          <w:lang w:val="en-US"/>
        </w:rPr>
        <w:t xml:space="preserve"> et al.,</w:t>
      </w:r>
      <w:r w:rsidR="00AB1192" w:rsidRPr="00D62D63">
        <w:rPr>
          <w:rFonts w:ascii="Times New Roman" w:hAnsi="Times New Roman" w:cs="Times New Roman"/>
          <w:sz w:val="24"/>
          <w:szCs w:val="24"/>
          <w:lang w:val="en-US"/>
        </w:rPr>
        <w:t xml:space="preserve"> 2015</w:t>
      </w:r>
      <w:r w:rsidR="00AB1192">
        <w:rPr>
          <w:rFonts w:ascii="Times New Roman" w:hAnsi="Times New Roman" w:cs="Times New Roman"/>
          <w:sz w:val="24"/>
          <w:szCs w:val="24"/>
        </w:rPr>
        <w:t>)</w:t>
      </w:r>
      <w:r w:rsidR="00C93B72">
        <w:rPr>
          <w:rFonts w:ascii="Times New Roman" w:hAnsi="Times New Roman" w:cs="Times New Roman"/>
          <w:sz w:val="24"/>
          <w:szCs w:val="24"/>
        </w:rPr>
        <w:t>.</w:t>
      </w:r>
      <w:r w:rsidR="00E80013">
        <w:rPr>
          <w:rFonts w:ascii="Times New Roman" w:hAnsi="Times New Roman" w:cs="Times New Roman"/>
          <w:sz w:val="24"/>
          <w:szCs w:val="24"/>
        </w:rPr>
        <w:t xml:space="preserve"> Given</w:t>
      </w:r>
      <w:r w:rsidR="0054280F">
        <w:rPr>
          <w:rFonts w:ascii="Times New Roman" w:hAnsi="Times New Roman" w:cs="Times New Roman"/>
          <w:sz w:val="24"/>
          <w:szCs w:val="24"/>
        </w:rPr>
        <w:t xml:space="preserve"> that</w:t>
      </w:r>
      <w:r w:rsidR="006E6738">
        <w:rPr>
          <w:rFonts w:ascii="Times New Roman" w:hAnsi="Times New Roman" w:cs="Times New Roman"/>
          <w:sz w:val="24"/>
          <w:szCs w:val="24"/>
        </w:rPr>
        <w:t xml:space="preserve"> </w:t>
      </w:r>
      <w:r w:rsidR="00AB1192">
        <w:rPr>
          <w:rFonts w:ascii="Times New Roman" w:hAnsi="Times New Roman" w:cs="Times New Roman"/>
          <w:sz w:val="24"/>
          <w:szCs w:val="24"/>
        </w:rPr>
        <w:t xml:space="preserve">the midface, cheekbones and jaw are the </w:t>
      </w:r>
      <w:r w:rsidR="006E6738">
        <w:rPr>
          <w:rFonts w:ascii="Times New Roman" w:hAnsi="Times New Roman" w:cs="Times New Roman"/>
          <w:sz w:val="24"/>
          <w:szCs w:val="24"/>
        </w:rPr>
        <w:t>facial regions that are most targeted in MMA bouts</w:t>
      </w:r>
      <w:r w:rsidR="003B75E3">
        <w:rPr>
          <w:rFonts w:ascii="Times New Roman" w:hAnsi="Times New Roman" w:cs="Times New Roman"/>
          <w:sz w:val="24"/>
          <w:szCs w:val="24"/>
        </w:rPr>
        <w:t xml:space="preserve"> (</w:t>
      </w:r>
      <w:r w:rsidR="00361381" w:rsidRPr="00361381">
        <w:rPr>
          <w:rFonts w:ascii="Times New Roman" w:hAnsi="Times New Roman" w:cs="Times New Roman"/>
          <w:sz w:val="24"/>
          <w:szCs w:val="24"/>
          <w:lang w:val="en-GB"/>
        </w:rPr>
        <w:t>Jensen</w:t>
      </w:r>
      <w:r w:rsidR="00361381">
        <w:rPr>
          <w:rFonts w:ascii="Times New Roman" w:hAnsi="Times New Roman" w:cs="Times New Roman"/>
          <w:sz w:val="24"/>
          <w:szCs w:val="24"/>
        </w:rPr>
        <w:t xml:space="preserve"> et al., 2017; </w:t>
      </w:r>
      <w:proofErr w:type="spellStart"/>
      <w:r w:rsidR="003B75E3">
        <w:rPr>
          <w:rFonts w:ascii="Times New Roman" w:hAnsi="Times New Roman" w:cs="Times New Roman"/>
          <w:sz w:val="24"/>
          <w:szCs w:val="24"/>
        </w:rPr>
        <w:t>Lystad</w:t>
      </w:r>
      <w:proofErr w:type="spellEnd"/>
      <w:r w:rsidR="003B75E3">
        <w:rPr>
          <w:rFonts w:ascii="Times New Roman" w:hAnsi="Times New Roman" w:cs="Times New Roman"/>
          <w:sz w:val="24"/>
          <w:szCs w:val="24"/>
        </w:rPr>
        <w:t xml:space="preserve"> et al., 2014),</w:t>
      </w:r>
      <w:r w:rsidR="00E80013">
        <w:rPr>
          <w:rFonts w:ascii="Times New Roman" w:hAnsi="Times New Roman" w:cs="Times New Roman"/>
          <w:sz w:val="24"/>
          <w:szCs w:val="24"/>
        </w:rPr>
        <w:t xml:space="preserve"> it is possible they </w:t>
      </w:r>
      <w:r w:rsidR="006C0A99">
        <w:rPr>
          <w:rFonts w:ascii="Times New Roman" w:hAnsi="Times New Roman" w:cs="Times New Roman"/>
          <w:sz w:val="24"/>
          <w:szCs w:val="24"/>
        </w:rPr>
        <w:t xml:space="preserve">also </w:t>
      </w:r>
      <w:r w:rsidR="00E80013">
        <w:rPr>
          <w:rFonts w:ascii="Times New Roman" w:hAnsi="Times New Roman" w:cs="Times New Roman"/>
          <w:sz w:val="24"/>
          <w:szCs w:val="24"/>
        </w:rPr>
        <w:t>reflect reliable markers of fighting ability</w:t>
      </w:r>
      <w:r w:rsidR="00B01BF2">
        <w:rPr>
          <w:rFonts w:ascii="Times New Roman" w:hAnsi="Times New Roman" w:cs="Times New Roman"/>
          <w:sz w:val="24"/>
          <w:szCs w:val="24"/>
        </w:rPr>
        <w:t xml:space="preserve"> (Little et al., 2016)</w:t>
      </w:r>
      <w:r w:rsidR="00E80013">
        <w:rPr>
          <w:rFonts w:ascii="Times New Roman" w:hAnsi="Times New Roman" w:cs="Times New Roman"/>
          <w:sz w:val="24"/>
          <w:szCs w:val="24"/>
        </w:rPr>
        <w:t>.</w:t>
      </w:r>
      <w:r w:rsidR="007F62FE">
        <w:rPr>
          <w:rFonts w:ascii="Times New Roman" w:hAnsi="Times New Roman" w:cs="Times New Roman"/>
          <w:sz w:val="24"/>
          <w:szCs w:val="24"/>
        </w:rPr>
        <w:t xml:space="preserve"> </w:t>
      </w:r>
      <w:r w:rsidR="00C873C2">
        <w:rPr>
          <w:rFonts w:ascii="Times New Roman" w:hAnsi="Times New Roman" w:cs="Times New Roman"/>
          <w:sz w:val="24"/>
          <w:szCs w:val="24"/>
        </w:rPr>
        <w:t>Men’s beardedness</w:t>
      </w:r>
      <w:r w:rsidR="00305AE9">
        <w:rPr>
          <w:rFonts w:ascii="Times New Roman" w:hAnsi="Times New Roman" w:cs="Times New Roman"/>
          <w:sz w:val="24"/>
          <w:szCs w:val="24"/>
        </w:rPr>
        <w:t xml:space="preserve"> enhances</w:t>
      </w:r>
      <w:r w:rsidR="007B6DD4">
        <w:rPr>
          <w:rFonts w:ascii="Times New Roman" w:hAnsi="Times New Roman" w:cs="Times New Roman"/>
          <w:sz w:val="24"/>
          <w:szCs w:val="24"/>
        </w:rPr>
        <w:t xml:space="preserve"> judgements of masculinity, domi</w:t>
      </w:r>
      <w:r w:rsidR="00BB32A7">
        <w:rPr>
          <w:rFonts w:ascii="Times New Roman" w:hAnsi="Times New Roman" w:cs="Times New Roman"/>
          <w:sz w:val="24"/>
          <w:szCs w:val="24"/>
        </w:rPr>
        <w:t>nance and aggressiveness</w:t>
      </w:r>
      <w:r w:rsidR="007F62FE">
        <w:rPr>
          <w:rFonts w:ascii="Times New Roman" w:hAnsi="Times New Roman" w:cs="Times New Roman"/>
          <w:sz w:val="24"/>
          <w:szCs w:val="24"/>
        </w:rPr>
        <w:t xml:space="preserve"> </w:t>
      </w:r>
      <w:r w:rsidR="00C873C2">
        <w:rPr>
          <w:rFonts w:ascii="Times New Roman" w:hAnsi="Times New Roman" w:cs="Times New Roman"/>
          <w:sz w:val="24"/>
          <w:szCs w:val="24"/>
        </w:rPr>
        <w:t xml:space="preserve">due to exaggerating the apparent size of masculine craniofacial traits </w:t>
      </w:r>
      <w:r w:rsidR="007F62FE">
        <w:rPr>
          <w:rFonts w:ascii="Times New Roman" w:hAnsi="Times New Roman" w:cs="Times New Roman"/>
          <w:sz w:val="24"/>
          <w:szCs w:val="24"/>
        </w:rPr>
        <w:t>(Dixson et al. 2016; 2017a; Sherlock et al., 2017)</w:t>
      </w:r>
      <w:r w:rsidR="00BB32A7">
        <w:rPr>
          <w:rFonts w:ascii="Times New Roman" w:hAnsi="Times New Roman" w:cs="Times New Roman"/>
          <w:sz w:val="24"/>
          <w:szCs w:val="24"/>
        </w:rPr>
        <w:t xml:space="preserve">. </w:t>
      </w:r>
      <w:proofErr w:type="spellStart"/>
      <w:r w:rsidR="00FC45A9">
        <w:rPr>
          <w:rFonts w:ascii="Times New Roman" w:hAnsi="Times New Roman" w:cs="Times New Roman"/>
          <w:sz w:val="24"/>
          <w:szCs w:val="24"/>
        </w:rPr>
        <w:t>Zahavi</w:t>
      </w:r>
      <w:proofErr w:type="spellEnd"/>
      <w:r w:rsidR="00FC45A9">
        <w:rPr>
          <w:rFonts w:ascii="Times New Roman" w:hAnsi="Times New Roman" w:cs="Times New Roman"/>
          <w:sz w:val="24"/>
          <w:szCs w:val="24"/>
        </w:rPr>
        <w:t xml:space="preserve"> and </w:t>
      </w:r>
      <w:proofErr w:type="spellStart"/>
      <w:r w:rsidR="00FC45A9">
        <w:rPr>
          <w:rFonts w:ascii="Times New Roman" w:hAnsi="Times New Roman" w:cs="Times New Roman"/>
          <w:sz w:val="24"/>
          <w:szCs w:val="24"/>
        </w:rPr>
        <w:t>Zahavi</w:t>
      </w:r>
      <w:proofErr w:type="spellEnd"/>
      <w:r w:rsidR="00FC45A9" w:rsidRPr="00017BE3">
        <w:rPr>
          <w:rFonts w:ascii="Times New Roman" w:hAnsi="Times New Roman" w:cs="Times New Roman"/>
          <w:sz w:val="24"/>
          <w:szCs w:val="24"/>
        </w:rPr>
        <w:t xml:space="preserve"> </w:t>
      </w:r>
      <w:r w:rsidR="00FC45A9">
        <w:rPr>
          <w:rFonts w:ascii="Times New Roman" w:hAnsi="Times New Roman" w:cs="Times New Roman"/>
          <w:sz w:val="24"/>
          <w:szCs w:val="24"/>
        </w:rPr>
        <w:t>(</w:t>
      </w:r>
      <w:r w:rsidR="00FC45A9" w:rsidRPr="00017BE3">
        <w:rPr>
          <w:rFonts w:ascii="Times New Roman" w:hAnsi="Times New Roman" w:cs="Times New Roman"/>
          <w:sz w:val="24"/>
          <w:szCs w:val="24"/>
        </w:rPr>
        <w:t>1996</w:t>
      </w:r>
      <w:r w:rsidR="00FC45A9">
        <w:rPr>
          <w:rFonts w:ascii="Times New Roman" w:hAnsi="Times New Roman" w:cs="Times New Roman"/>
          <w:sz w:val="24"/>
          <w:szCs w:val="24"/>
        </w:rPr>
        <w:t>)</w:t>
      </w:r>
      <w:r w:rsidR="002E7C09">
        <w:rPr>
          <w:rFonts w:ascii="Times New Roman" w:hAnsi="Times New Roman" w:cs="Times New Roman"/>
          <w:sz w:val="24"/>
          <w:szCs w:val="24"/>
        </w:rPr>
        <w:t xml:space="preserve"> drew </w:t>
      </w:r>
      <w:r w:rsidR="005212E4">
        <w:rPr>
          <w:rFonts w:ascii="Times New Roman" w:hAnsi="Times New Roman" w:cs="Times New Roman"/>
          <w:sz w:val="24"/>
          <w:szCs w:val="24"/>
        </w:rPr>
        <w:t xml:space="preserve">an </w:t>
      </w:r>
      <w:r w:rsidR="00401B9C">
        <w:rPr>
          <w:rFonts w:ascii="Times New Roman" w:hAnsi="Times New Roman" w:cs="Times New Roman"/>
          <w:sz w:val="24"/>
          <w:szCs w:val="24"/>
        </w:rPr>
        <w:t>analogy</w:t>
      </w:r>
      <w:r w:rsidR="005212E4">
        <w:rPr>
          <w:rFonts w:ascii="Times New Roman" w:hAnsi="Times New Roman" w:cs="Times New Roman"/>
          <w:sz w:val="24"/>
          <w:szCs w:val="24"/>
        </w:rPr>
        <w:t xml:space="preserve"> between </w:t>
      </w:r>
      <w:r w:rsidR="00401B9C">
        <w:rPr>
          <w:rFonts w:ascii="Times New Roman" w:hAnsi="Times New Roman" w:cs="Times New Roman"/>
          <w:sz w:val="24"/>
          <w:szCs w:val="24"/>
        </w:rPr>
        <w:t>the human beard and the beard of the male ibex</w:t>
      </w:r>
      <w:r w:rsidR="00152BD9">
        <w:rPr>
          <w:rFonts w:ascii="Times New Roman" w:hAnsi="Times New Roman" w:cs="Times New Roman"/>
          <w:sz w:val="24"/>
          <w:szCs w:val="24"/>
        </w:rPr>
        <w:t xml:space="preserve">, which they regarded as a handicap </w:t>
      </w:r>
      <w:r w:rsidR="00A60590">
        <w:rPr>
          <w:rFonts w:ascii="Times New Roman" w:hAnsi="Times New Roman" w:cs="Times New Roman"/>
          <w:sz w:val="24"/>
          <w:szCs w:val="24"/>
        </w:rPr>
        <w:t>that</w:t>
      </w:r>
      <w:r w:rsidR="005212E4">
        <w:rPr>
          <w:rFonts w:ascii="Times New Roman" w:hAnsi="Times New Roman" w:cs="Times New Roman"/>
          <w:sz w:val="24"/>
          <w:szCs w:val="24"/>
        </w:rPr>
        <w:t xml:space="preserve"> could be</w:t>
      </w:r>
      <w:r w:rsidR="00A60590">
        <w:rPr>
          <w:rFonts w:ascii="Times New Roman" w:hAnsi="Times New Roman" w:cs="Times New Roman"/>
          <w:sz w:val="24"/>
          <w:szCs w:val="24"/>
        </w:rPr>
        <w:t xml:space="preserve"> grasped</w:t>
      </w:r>
      <w:r w:rsidR="00F97BF2">
        <w:rPr>
          <w:rFonts w:ascii="Times New Roman" w:hAnsi="Times New Roman" w:cs="Times New Roman"/>
          <w:sz w:val="24"/>
          <w:szCs w:val="24"/>
        </w:rPr>
        <w:t xml:space="preserve"> by </w:t>
      </w:r>
      <w:r w:rsidR="00A60590">
        <w:rPr>
          <w:rFonts w:ascii="Times New Roman" w:hAnsi="Times New Roman" w:cs="Times New Roman"/>
          <w:sz w:val="24"/>
          <w:szCs w:val="24"/>
        </w:rPr>
        <w:t>predators and that</w:t>
      </w:r>
      <w:r w:rsidR="0054280F">
        <w:rPr>
          <w:rFonts w:ascii="Times New Roman" w:hAnsi="Times New Roman" w:cs="Times New Roman"/>
          <w:sz w:val="24"/>
          <w:szCs w:val="24"/>
        </w:rPr>
        <w:t xml:space="preserve"> </w:t>
      </w:r>
      <w:r w:rsidR="006C0A99">
        <w:rPr>
          <w:rFonts w:ascii="Times New Roman" w:hAnsi="Times New Roman" w:cs="Times New Roman"/>
          <w:sz w:val="24"/>
          <w:szCs w:val="24"/>
        </w:rPr>
        <w:t xml:space="preserve">the expression of facial hair </w:t>
      </w:r>
      <w:r w:rsidR="0054280F">
        <w:rPr>
          <w:rFonts w:ascii="Times New Roman" w:hAnsi="Times New Roman" w:cs="Times New Roman"/>
          <w:sz w:val="24"/>
          <w:szCs w:val="24"/>
        </w:rPr>
        <w:t>the male ibex signalled confidence that potentially curtailed predation attempts.</w:t>
      </w:r>
      <w:r w:rsidR="00F843C1">
        <w:rPr>
          <w:rFonts w:ascii="Times New Roman" w:hAnsi="Times New Roman" w:cs="Times New Roman"/>
          <w:sz w:val="24"/>
          <w:szCs w:val="24"/>
        </w:rPr>
        <w:t xml:space="preserve"> </w:t>
      </w:r>
      <w:r w:rsidR="00B8601D">
        <w:rPr>
          <w:rFonts w:ascii="Times New Roman" w:hAnsi="Times New Roman" w:cs="Times New Roman"/>
          <w:sz w:val="24"/>
          <w:szCs w:val="24"/>
        </w:rPr>
        <w:t>Thus, the</w:t>
      </w:r>
      <w:r w:rsidR="00F843C1">
        <w:rPr>
          <w:rFonts w:ascii="Times New Roman" w:hAnsi="Times New Roman" w:cs="Times New Roman"/>
          <w:sz w:val="24"/>
          <w:szCs w:val="24"/>
        </w:rPr>
        <w:t xml:space="preserve"> human </w:t>
      </w:r>
      <w:r w:rsidR="0054280F">
        <w:rPr>
          <w:rFonts w:ascii="Times New Roman" w:hAnsi="Times New Roman" w:cs="Times New Roman"/>
          <w:sz w:val="24"/>
          <w:szCs w:val="24"/>
        </w:rPr>
        <w:t>beard may also be easily clutch</w:t>
      </w:r>
      <w:r w:rsidR="00B8601D">
        <w:rPr>
          <w:rFonts w:ascii="Times New Roman" w:hAnsi="Times New Roman" w:cs="Times New Roman"/>
          <w:sz w:val="24"/>
          <w:szCs w:val="24"/>
        </w:rPr>
        <w:t>ed</w:t>
      </w:r>
      <w:r w:rsidR="0054280F">
        <w:rPr>
          <w:rFonts w:ascii="Times New Roman" w:hAnsi="Times New Roman" w:cs="Times New Roman"/>
          <w:sz w:val="24"/>
          <w:szCs w:val="24"/>
        </w:rPr>
        <w:t xml:space="preserve"> by opponents during fights and therefore a bearded fighter could be signalling fighting quality and confidence </w:t>
      </w:r>
      <w:r w:rsidR="00FC45A9" w:rsidRPr="00017BE3">
        <w:rPr>
          <w:rFonts w:ascii="Times New Roman" w:hAnsi="Times New Roman" w:cs="Times New Roman"/>
          <w:sz w:val="24"/>
          <w:szCs w:val="24"/>
        </w:rPr>
        <w:t>(</w:t>
      </w:r>
      <w:proofErr w:type="spellStart"/>
      <w:r w:rsidR="00FC45A9" w:rsidRPr="00017BE3">
        <w:rPr>
          <w:rFonts w:ascii="Times New Roman" w:hAnsi="Times New Roman" w:cs="Times New Roman"/>
          <w:sz w:val="24"/>
          <w:szCs w:val="24"/>
        </w:rPr>
        <w:t>Zahavi</w:t>
      </w:r>
      <w:proofErr w:type="spellEnd"/>
      <w:r w:rsidR="00FC45A9" w:rsidRPr="00017BE3">
        <w:rPr>
          <w:rFonts w:ascii="Times New Roman" w:hAnsi="Times New Roman" w:cs="Times New Roman"/>
          <w:sz w:val="24"/>
          <w:szCs w:val="24"/>
        </w:rPr>
        <w:t xml:space="preserve"> &amp; </w:t>
      </w:r>
      <w:proofErr w:type="spellStart"/>
      <w:r w:rsidR="00FC45A9" w:rsidRPr="00017BE3">
        <w:rPr>
          <w:rFonts w:ascii="Times New Roman" w:hAnsi="Times New Roman" w:cs="Times New Roman"/>
          <w:sz w:val="24"/>
          <w:szCs w:val="24"/>
        </w:rPr>
        <w:t>Zahavi</w:t>
      </w:r>
      <w:proofErr w:type="spellEnd"/>
      <w:r w:rsidR="00FC45A9" w:rsidRPr="00017BE3">
        <w:rPr>
          <w:rFonts w:ascii="Times New Roman" w:hAnsi="Times New Roman" w:cs="Times New Roman"/>
          <w:sz w:val="24"/>
          <w:szCs w:val="24"/>
        </w:rPr>
        <w:t>, 1996)</w:t>
      </w:r>
      <w:r w:rsidR="0054280F">
        <w:rPr>
          <w:rFonts w:ascii="Times New Roman" w:hAnsi="Times New Roman" w:cs="Times New Roman"/>
          <w:sz w:val="24"/>
          <w:szCs w:val="24"/>
        </w:rPr>
        <w:t>. We tested whether</w:t>
      </w:r>
      <w:r w:rsidR="0054280F" w:rsidRPr="00017BE3">
        <w:rPr>
          <w:rFonts w:ascii="Times New Roman" w:hAnsi="Times New Roman" w:cs="Times New Roman"/>
          <w:sz w:val="24"/>
          <w:szCs w:val="24"/>
        </w:rPr>
        <w:t xml:space="preserve"> bearded fi</w:t>
      </w:r>
      <w:r w:rsidR="0054280F">
        <w:rPr>
          <w:rFonts w:ascii="Times New Roman" w:hAnsi="Times New Roman" w:cs="Times New Roman"/>
          <w:sz w:val="24"/>
          <w:szCs w:val="24"/>
        </w:rPr>
        <w:t>ghters wo</w:t>
      </w:r>
      <w:r w:rsidR="0054280F" w:rsidRPr="00017BE3">
        <w:rPr>
          <w:rFonts w:ascii="Times New Roman" w:hAnsi="Times New Roman" w:cs="Times New Roman"/>
          <w:sz w:val="24"/>
          <w:szCs w:val="24"/>
        </w:rPr>
        <w:t>n more fights than cl</w:t>
      </w:r>
      <w:r w:rsidR="0054280F">
        <w:rPr>
          <w:rFonts w:ascii="Times New Roman" w:hAnsi="Times New Roman" w:cs="Times New Roman"/>
          <w:sz w:val="24"/>
          <w:szCs w:val="24"/>
        </w:rPr>
        <w:t xml:space="preserve">ean-shaven fighters and found no association between </w:t>
      </w:r>
      <w:r w:rsidR="00401B9C">
        <w:rPr>
          <w:rFonts w:ascii="Times New Roman" w:hAnsi="Times New Roman" w:cs="Times New Roman"/>
          <w:sz w:val="24"/>
          <w:szCs w:val="24"/>
        </w:rPr>
        <w:t>facial hair and men’s fighting ability</w:t>
      </w:r>
      <w:r w:rsidR="00B8601D">
        <w:rPr>
          <w:rFonts w:ascii="Times New Roman" w:hAnsi="Times New Roman" w:cs="Times New Roman"/>
          <w:sz w:val="24"/>
          <w:szCs w:val="24"/>
        </w:rPr>
        <w:t>, suggesting that beardedness may not reflect a handicap in contest competition.</w:t>
      </w:r>
    </w:p>
    <w:p w14:paraId="12BBD898" w14:textId="210C02A6" w:rsidR="00FC45A9" w:rsidDel="00DF7D37" w:rsidRDefault="00305AE9" w:rsidP="00F843C1">
      <w:pPr>
        <w:spacing w:line="240" w:lineRule="auto"/>
        <w:ind w:firstLine="720"/>
        <w:rPr>
          <w:del w:id="210" w:author="Michael" w:date="2017-08-07T17:08:00Z"/>
          <w:rFonts w:ascii="Times New Roman" w:hAnsi="Times New Roman" w:cs="Times New Roman"/>
          <w:sz w:val="24"/>
          <w:szCs w:val="24"/>
        </w:rPr>
      </w:pPr>
      <w:del w:id="211" w:author="Michael" w:date="2017-08-07T17:08:00Z">
        <w:r w:rsidRPr="00305AE9" w:rsidDel="00DF7D37">
          <w:rPr>
            <w:rFonts w:ascii="Times New Roman" w:hAnsi="Times New Roman" w:cs="Times New Roman"/>
            <w:sz w:val="24"/>
            <w:szCs w:val="24"/>
          </w:rPr>
          <w:delText xml:space="preserve"> </w:delText>
        </w:r>
      </w:del>
    </w:p>
    <w:p w14:paraId="77979185" w14:textId="42502F07" w:rsidR="00D131AA" w:rsidRPr="00017BE3" w:rsidRDefault="00F843C1" w:rsidP="008A6E6B">
      <w:pPr>
        <w:spacing w:line="240" w:lineRule="auto"/>
        <w:ind w:firstLine="720"/>
        <w:rPr>
          <w:rFonts w:ascii="Times New Roman" w:hAnsi="Times New Roman" w:cs="Times New Roman"/>
          <w:sz w:val="24"/>
          <w:szCs w:val="24"/>
        </w:rPr>
      </w:pPr>
      <w:bookmarkStart w:id="212" w:name="_GoBack"/>
      <w:bookmarkEnd w:id="212"/>
      <w:r>
        <w:rPr>
          <w:rFonts w:ascii="Times New Roman" w:hAnsi="Times New Roman" w:cs="Times New Roman"/>
          <w:sz w:val="24"/>
          <w:szCs w:val="24"/>
        </w:rPr>
        <w:t>N</w:t>
      </w:r>
      <w:r w:rsidR="00605179" w:rsidRPr="00FB236A">
        <w:rPr>
          <w:rFonts w:ascii="Times New Roman" w:hAnsi="Times New Roman" w:cs="Times New Roman"/>
          <w:sz w:val="24"/>
          <w:szCs w:val="24"/>
        </w:rPr>
        <w:t xml:space="preserve">on-phenotypic traits </w:t>
      </w:r>
      <w:r>
        <w:rPr>
          <w:rFonts w:ascii="Times New Roman" w:hAnsi="Times New Roman" w:cs="Times New Roman"/>
          <w:sz w:val="24"/>
          <w:szCs w:val="24"/>
        </w:rPr>
        <w:t>are also linked to fighting perfo</w:t>
      </w:r>
      <w:r w:rsidR="00473598">
        <w:rPr>
          <w:rFonts w:ascii="Times New Roman" w:hAnsi="Times New Roman" w:cs="Times New Roman"/>
          <w:sz w:val="24"/>
          <w:szCs w:val="24"/>
        </w:rPr>
        <w:t>rmance (Kasumovic et al., 2010), so that</w:t>
      </w:r>
      <w:r>
        <w:rPr>
          <w:rFonts w:ascii="Times New Roman" w:hAnsi="Times New Roman" w:cs="Times New Roman"/>
          <w:sz w:val="24"/>
          <w:szCs w:val="24"/>
        </w:rPr>
        <w:t xml:space="preserve"> </w:t>
      </w:r>
      <w:r w:rsidR="00473598">
        <w:rPr>
          <w:rFonts w:ascii="Times New Roman" w:hAnsi="Times New Roman" w:cs="Times New Roman"/>
          <w:sz w:val="24"/>
          <w:szCs w:val="24"/>
        </w:rPr>
        <w:t xml:space="preserve">past performance impacts </w:t>
      </w:r>
      <w:r w:rsidR="00C8723F">
        <w:rPr>
          <w:rFonts w:ascii="Times New Roman" w:hAnsi="Times New Roman" w:cs="Times New Roman"/>
          <w:sz w:val="24"/>
          <w:szCs w:val="24"/>
        </w:rPr>
        <w:t>on fight outcomes (</w:t>
      </w:r>
      <w:r w:rsidR="00C271E9">
        <w:rPr>
          <w:rFonts w:ascii="Times New Roman" w:hAnsi="Times New Roman" w:cs="Times New Roman"/>
          <w:sz w:val="24"/>
          <w:szCs w:val="24"/>
          <w:lang w:val="en-GB"/>
        </w:rPr>
        <w:t>Hsu et al., 2006</w:t>
      </w:r>
      <w:r w:rsidR="00C8723F">
        <w:rPr>
          <w:rFonts w:ascii="Times New Roman" w:hAnsi="Times New Roman" w:cs="Times New Roman"/>
          <w:sz w:val="24"/>
          <w:szCs w:val="24"/>
        </w:rPr>
        <w:t>)</w:t>
      </w:r>
      <w:ins w:id="213" w:author="Michael" w:date="2017-08-07T16:24:00Z">
        <w:r w:rsidR="009C51BF">
          <w:rPr>
            <w:rFonts w:ascii="Times New Roman" w:hAnsi="Times New Roman" w:cs="Times New Roman"/>
            <w:sz w:val="24"/>
            <w:szCs w:val="24"/>
          </w:rPr>
          <w:t>, however we found no effect of non-phenotypic traits on contest outcomes</w:t>
        </w:r>
      </w:ins>
      <w:r w:rsidR="00C8723F">
        <w:rPr>
          <w:rFonts w:ascii="Times New Roman" w:hAnsi="Times New Roman" w:cs="Times New Roman"/>
          <w:sz w:val="24"/>
          <w:szCs w:val="24"/>
        </w:rPr>
        <w:t xml:space="preserve">. We </w:t>
      </w:r>
      <w:r w:rsidR="0089013D">
        <w:rPr>
          <w:rFonts w:ascii="Times New Roman" w:hAnsi="Times New Roman" w:cs="Times New Roman"/>
          <w:sz w:val="24"/>
          <w:szCs w:val="24"/>
        </w:rPr>
        <w:t>found no evidence that the outcomes from past fights were</w:t>
      </w:r>
      <w:r w:rsidR="00C8723F">
        <w:rPr>
          <w:rFonts w:ascii="Times New Roman" w:hAnsi="Times New Roman" w:cs="Times New Roman"/>
          <w:sz w:val="24"/>
          <w:szCs w:val="24"/>
        </w:rPr>
        <w:t xml:space="preserve"> associated with the outcome of UFC</w:t>
      </w:r>
      <w:r w:rsidR="0089013D">
        <w:rPr>
          <w:rFonts w:ascii="Times New Roman" w:hAnsi="Times New Roman" w:cs="Times New Roman"/>
          <w:sz w:val="24"/>
          <w:szCs w:val="24"/>
        </w:rPr>
        <w:t xml:space="preserve"> fights.</w:t>
      </w:r>
      <w:r w:rsidR="00C8723F">
        <w:rPr>
          <w:rFonts w:ascii="Times New Roman" w:hAnsi="Times New Roman" w:cs="Times New Roman"/>
          <w:sz w:val="24"/>
          <w:szCs w:val="24"/>
        </w:rPr>
        <w:t xml:space="preserve"> </w:t>
      </w:r>
      <w:r w:rsidR="0089013D">
        <w:rPr>
          <w:rFonts w:ascii="Times New Roman" w:hAnsi="Times New Roman" w:cs="Times New Roman"/>
          <w:sz w:val="24"/>
          <w:szCs w:val="24"/>
        </w:rPr>
        <w:t>However, g</w:t>
      </w:r>
      <w:r w:rsidR="00C8723F">
        <w:rPr>
          <w:rFonts w:ascii="Times New Roman" w:hAnsi="Times New Roman" w:cs="Times New Roman"/>
          <w:sz w:val="24"/>
          <w:szCs w:val="24"/>
        </w:rPr>
        <w:t xml:space="preserve">iven the length of time between fights </w:t>
      </w:r>
      <w:ins w:id="214" w:author="Michael" w:date="2017-08-07T16:23:00Z">
        <w:r w:rsidR="009C51BF">
          <w:rPr>
            <w:rFonts w:ascii="Times New Roman" w:hAnsi="Times New Roman" w:cs="Times New Roman"/>
            <w:sz w:val="24"/>
            <w:szCs w:val="24"/>
          </w:rPr>
          <w:t xml:space="preserve">we would expect </w:t>
        </w:r>
      </w:ins>
      <w:del w:id="215" w:author="Michael" w:date="2017-08-07T16:23:00Z">
        <w:r w:rsidR="00C8723F" w:rsidDel="009C51BF">
          <w:rPr>
            <w:rFonts w:ascii="Times New Roman" w:hAnsi="Times New Roman" w:cs="Times New Roman"/>
            <w:sz w:val="24"/>
            <w:szCs w:val="24"/>
          </w:rPr>
          <w:delText xml:space="preserve">it may not be </w:delText>
        </w:r>
        <w:r w:rsidR="0089013D" w:rsidDel="009C51BF">
          <w:rPr>
            <w:rFonts w:ascii="Times New Roman" w:hAnsi="Times New Roman" w:cs="Times New Roman"/>
            <w:sz w:val="24"/>
            <w:szCs w:val="24"/>
          </w:rPr>
          <w:delText xml:space="preserve">that </w:delText>
        </w:r>
      </w:del>
      <w:r w:rsidR="0089013D">
        <w:rPr>
          <w:rFonts w:ascii="Times New Roman" w:hAnsi="Times New Roman" w:cs="Times New Roman"/>
          <w:sz w:val="24"/>
          <w:szCs w:val="24"/>
        </w:rPr>
        <w:t xml:space="preserve">past performance </w:t>
      </w:r>
      <w:ins w:id="216" w:author="Michael" w:date="2017-08-07T16:23:00Z">
        <w:r w:rsidR="009C51BF">
          <w:rPr>
            <w:rFonts w:ascii="Times New Roman" w:hAnsi="Times New Roman" w:cs="Times New Roman"/>
            <w:sz w:val="24"/>
            <w:szCs w:val="24"/>
          </w:rPr>
          <w:t xml:space="preserve">to be </w:t>
        </w:r>
      </w:ins>
      <w:del w:id="217" w:author="Michael" w:date="2017-08-07T16:23:00Z">
        <w:r w:rsidR="0089013D" w:rsidDel="009C51BF">
          <w:rPr>
            <w:rFonts w:ascii="Times New Roman" w:hAnsi="Times New Roman" w:cs="Times New Roman"/>
            <w:sz w:val="24"/>
            <w:szCs w:val="24"/>
          </w:rPr>
          <w:delText xml:space="preserve">is </w:delText>
        </w:r>
      </w:del>
      <w:r w:rsidR="0089013D">
        <w:rPr>
          <w:rFonts w:ascii="Times New Roman" w:hAnsi="Times New Roman" w:cs="Times New Roman"/>
          <w:sz w:val="24"/>
          <w:szCs w:val="24"/>
        </w:rPr>
        <w:t>less important</w:t>
      </w:r>
      <w:r w:rsidR="00C8723F">
        <w:rPr>
          <w:rFonts w:ascii="Times New Roman" w:hAnsi="Times New Roman" w:cs="Times New Roman"/>
          <w:sz w:val="24"/>
          <w:szCs w:val="24"/>
        </w:rPr>
        <w:t xml:space="preserve"> in</w:t>
      </w:r>
      <w:r w:rsidR="0089013D">
        <w:rPr>
          <w:rFonts w:ascii="Times New Roman" w:hAnsi="Times New Roman" w:cs="Times New Roman"/>
          <w:sz w:val="24"/>
          <w:szCs w:val="24"/>
        </w:rPr>
        <w:t xml:space="preserve"> the UFC </w:t>
      </w:r>
      <w:ins w:id="218" w:author="Michael" w:date="2017-08-07T16:23:00Z">
        <w:r w:rsidR="009C51BF">
          <w:rPr>
            <w:rFonts w:ascii="Times New Roman" w:hAnsi="Times New Roman" w:cs="Times New Roman"/>
            <w:sz w:val="24"/>
            <w:szCs w:val="24"/>
          </w:rPr>
          <w:t xml:space="preserve">in comparison to </w:t>
        </w:r>
      </w:ins>
      <w:del w:id="219" w:author="Michael" w:date="2017-08-07T16:23:00Z">
        <w:r w:rsidR="0089013D" w:rsidDel="009C51BF">
          <w:rPr>
            <w:rFonts w:ascii="Times New Roman" w:hAnsi="Times New Roman" w:cs="Times New Roman"/>
            <w:sz w:val="24"/>
            <w:szCs w:val="24"/>
          </w:rPr>
          <w:delText xml:space="preserve">than in </w:delText>
        </w:r>
      </w:del>
      <w:ins w:id="220" w:author="Michael" w:date="2017-08-07T16:23:00Z">
        <w:r w:rsidR="009C51BF">
          <w:rPr>
            <w:rFonts w:ascii="Times New Roman" w:hAnsi="Times New Roman" w:cs="Times New Roman"/>
            <w:sz w:val="24"/>
            <w:szCs w:val="24"/>
          </w:rPr>
          <w:t xml:space="preserve">sports </w:t>
        </w:r>
      </w:ins>
      <w:del w:id="221" w:author="Michael" w:date="2017-08-07T16:24:00Z">
        <w:r w:rsidR="0089013D" w:rsidDel="009C51BF">
          <w:rPr>
            <w:rFonts w:ascii="Times New Roman" w:hAnsi="Times New Roman" w:cs="Times New Roman"/>
            <w:sz w:val="24"/>
            <w:szCs w:val="24"/>
          </w:rPr>
          <w:delText xml:space="preserve">contests </w:delText>
        </w:r>
      </w:del>
      <w:r w:rsidR="0089013D">
        <w:rPr>
          <w:rFonts w:ascii="Times New Roman" w:hAnsi="Times New Roman" w:cs="Times New Roman"/>
          <w:sz w:val="24"/>
          <w:szCs w:val="24"/>
        </w:rPr>
        <w:t>wherein</w:t>
      </w:r>
      <w:r w:rsidR="00C8723F">
        <w:rPr>
          <w:rFonts w:ascii="Times New Roman" w:hAnsi="Times New Roman" w:cs="Times New Roman"/>
          <w:sz w:val="24"/>
          <w:szCs w:val="24"/>
        </w:rPr>
        <w:t xml:space="preserve"> individuals co</w:t>
      </w:r>
      <w:r w:rsidR="0089013D">
        <w:rPr>
          <w:rFonts w:ascii="Times New Roman" w:hAnsi="Times New Roman" w:cs="Times New Roman"/>
          <w:sz w:val="24"/>
          <w:szCs w:val="24"/>
        </w:rPr>
        <w:t xml:space="preserve">mpete in </w:t>
      </w:r>
      <w:r w:rsidR="00B03B78">
        <w:rPr>
          <w:rFonts w:ascii="Times New Roman" w:hAnsi="Times New Roman" w:cs="Times New Roman"/>
          <w:sz w:val="24"/>
          <w:szCs w:val="24"/>
        </w:rPr>
        <w:t>sequential</w:t>
      </w:r>
      <w:r w:rsidR="00C8723F">
        <w:rPr>
          <w:rFonts w:ascii="Times New Roman" w:hAnsi="Times New Roman" w:cs="Times New Roman"/>
          <w:sz w:val="24"/>
          <w:szCs w:val="24"/>
        </w:rPr>
        <w:t xml:space="preserve"> contests </w:t>
      </w:r>
      <w:r w:rsidR="008A27DC">
        <w:rPr>
          <w:rFonts w:ascii="Times New Roman" w:hAnsi="Times New Roman" w:cs="Times New Roman"/>
          <w:sz w:val="24"/>
          <w:szCs w:val="24"/>
        </w:rPr>
        <w:t>in the same day</w:t>
      </w:r>
      <w:ins w:id="222" w:author="Michael" w:date="2017-08-07T16:24:00Z">
        <w:r w:rsidR="009C51BF">
          <w:rPr>
            <w:rFonts w:ascii="Times New Roman" w:hAnsi="Times New Roman" w:cs="Times New Roman"/>
            <w:sz w:val="24"/>
            <w:szCs w:val="24"/>
          </w:rPr>
          <w:t xml:space="preserve"> (e.g., </w:t>
        </w:r>
      </w:ins>
      <w:del w:id="223" w:author="Michael" w:date="2017-08-07T16:24:00Z">
        <w:r w:rsidR="008A27DC" w:rsidDel="009C51BF">
          <w:rPr>
            <w:rFonts w:ascii="Times New Roman" w:hAnsi="Times New Roman" w:cs="Times New Roman"/>
            <w:sz w:val="24"/>
            <w:szCs w:val="24"/>
          </w:rPr>
          <w:delText xml:space="preserve">, </w:delText>
        </w:r>
        <w:r w:rsidR="00C8723F" w:rsidDel="009C51BF">
          <w:rPr>
            <w:rFonts w:ascii="Times New Roman" w:hAnsi="Times New Roman" w:cs="Times New Roman"/>
            <w:sz w:val="24"/>
            <w:szCs w:val="24"/>
          </w:rPr>
          <w:delText xml:space="preserve">such as </w:delText>
        </w:r>
      </w:del>
      <w:r w:rsidR="00C8723F">
        <w:rPr>
          <w:rFonts w:ascii="Times New Roman" w:hAnsi="Times New Roman" w:cs="Times New Roman"/>
          <w:sz w:val="24"/>
          <w:szCs w:val="24"/>
        </w:rPr>
        <w:t>kickboxing, judo</w:t>
      </w:r>
      <w:ins w:id="224" w:author="Michael" w:date="2017-08-07T16:24:00Z">
        <w:r w:rsidR="009C51BF">
          <w:rPr>
            <w:rFonts w:ascii="Times New Roman" w:hAnsi="Times New Roman" w:cs="Times New Roman"/>
            <w:sz w:val="24"/>
            <w:szCs w:val="24"/>
          </w:rPr>
          <w:t xml:space="preserve">, </w:t>
        </w:r>
      </w:ins>
      <w:del w:id="225" w:author="Michael" w:date="2017-08-07T16:24:00Z">
        <w:r w:rsidR="00C8723F" w:rsidDel="009C51BF">
          <w:rPr>
            <w:rFonts w:ascii="Times New Roman" w:hAnsi="Times New Roman" w:cs="Times New Roman"/>
            <w:sz w:val="24"/>
            <w:szCs w:val="24"/>
          </w:rPr>
          <w:delText xml:space="preserve"> or </w:delText>
        </w:r>
      </w:del>
      <w:proofErr w:type="gramStart"/>
      <w:r w:rsidR="00C8723F">
        <w:rPr>
          <w:rFonts w:ascii="Times New Roman" w:hAnsi="Times New Roman" w:cs="Times New Roman"/>
          <w:sz w:val="24"/>
          <w:szCs w:val="24"/>
        </w:rPr>
        <w:t>fencing</w:t>
      </w:r>
      <w:proofErr w:type="gramEnd"/>
      <w:ins w:id="226" w:author="Michael" w:date="2017-08-07T16:24:00Z">
        <w:r w:rsidR="009C51BF">
          <w:rPr>
            <w:rFonts w:ascii="Times New Roman" w:hAnsi="Times New Roman" w:cs="Times New Roman"/>
            <w:sz w:val="24"/>
            <w:szCs w:val="24"/>
          </w:rPr>
          <w:t>)</w:t>
        </w:r>
      </w:ins>
      <w:r w:rsidR="00C8723F">
        <w:rPr>
          <w:rFonts w:ascii="Times New Roman" w:hAnsi="Times New Roman" w:cs="Times New Roman"/>
          <w:sz w:val="24"/>
          <w:szCs w:val="24"/>
        </w:rPr>
        <w:t xml:space="preserve">. </w:t>
      </w:r>
      <w:ins w:id="227" w:author="Michael" w:date="2017-08-07T16:25:00Z">
        <w:r w:rsidR="00BE378F">
          <w:rPr>
            <w:rFonts w:ascii="Times New Roman" w:hAnsi="Times New Roman" w:cs="Times New Roman"/>
            <w:sz w:val="24"/>
            <w:szCs w:val="24"/>
          </w:rPr>
          <w:t xml:space="preserve">Despite </w:t>
        </w:r>
      </w:ins>
      <w:moveFromRangeStart w:id="228" w:author="Michael" w:date="2017-08-07T16:26:00Z" w:name="move489886495"/>
      <w:moveFrom w:id="229" w:author="Michael" w:date="2017-08-07T16:26:00Z">
        <w:r w:rsidR="00C8723F" w:rsidDel="00BE378F">
          <w:rPr>
            <w:rFonts w:ascii="Times New Roman" w:hAnsi="Times New Roman" w:cs="Times New Roman"/>
            <w:sz w:val="24"/>
            <w:szCs w:val="24"/>
          </w:rPr>
          <w:t>We also tested how l</w:t>
        </w:r>
        <w:r w:rsidR="00821313" w:rsidDel="00BE378F">
          <w:rPr>
            <w:rFonts w:ascii="Times New Roman" w:hAnsi="Times New Roman" w:cs="Times New Roman"/>
            <w:sz w:val="24"/>
            <w:szCs w:val="24"/>
          </w:rPr>
          <w:t>aterality</w:t>
        </w:r>
        <w:r w:rsidR="00C8723F" w:rsidDel="00BE378F">
          <w:rPr>
            <w:rFonts w:ascii="Times New Roman" w:hAnsi="Times New Roman" w:cs="Times New Roman"/>
            <w:sz w:val="24"/>
            <w:szCs w:val="24"/>
          </w:rPr>
          <w:t>, which</w:t>
        </w:r>
        <w:r w:rsidR="00821313" w:rsidDel="00BE378F">
          <w:rPr>
            <w:rFonts w:ascii="Times New Roman" w:hAnsi="Times New Roman" w:cs="Times New Roman"/>
            <w:sz w:val="24"/>
            <w:szCs w:val="24"/>
          </w:rPr>
          <w:t xml:space="preserve"> </w:t>
        </w:r>
        <w:r w:rsidR="005315AF" w:rsidDel="00BE378F">
          <w:rPr>
            <w:rFonts w:ascii="Times New Roman" w:hAnsi="Times New Roman" w:cs="Times New Roman"/>
            <w:sz w:val="24"/>
            <w:szCs w:val="24"/>
          </w:rPr>
          <w:t>describes the side of the body employed most often in physical activity and is typically defined as left or right-</w:t>
        </w:r>
        <w:r w:rsidR="00CB5C1C" w:rsidDel="00BE378F">
          <w:rPr>
            <w:rFonts w:ascii="Times New Roman" w:hAnsi="Times New Roman" w:cs="Times New Roman"/>
            <w:sz w:val="24"/>
            <w:szCs w:val="24"/>
          </w:rPr>
          <w:t>handedness</w:t>
        </w:r>
        <w:r w:rsidR="0089013D" w:rsidDel="00BE378F">
          <w:rPr>
            <w:rFonts w:ascii="Times New Roman" w:hAnsi="Times New Roman" w:cs="Times New Roman"/>
            <w:sz w:val="24"/>
            <w:szCs w:val="24"/>
          </w:rPr>
          <w:t>, influenced</w:t>
        </w:r>
        <w:r w:rsidR="00C8723F" w:rsidDel="00BE378F">
          <w:rPr>
            <w:rFonts w:ascii="Times New Roman" w:hAnsi="Times New Roman" w:cs="Times New Roman"/>
            <w:sz w:val="24"/>
            <w:szCs w:val="24"/>
          </w:rPr>
          <w:t xml:space="preserve"> contest outcomes</w:t>
        </w:r>
        <w:r w:rsidR="008546E7" w:rsidDel="00BE378F">
          <w:rPr>
            <w:rFonts w:ascii="Times New Roman" w:hAnsi="Times New Roman" w:cs="Times New Roman"/>
            <w:sz w:val="24"/>
            <w:szCs w:val="24"/>
          </w:rPr>
          <w:t>.</w:t>
        </w:r>
        <w:r w:rsidR="005315AF" w:rsidDel="00BE378F">
          <w:rPr>
            <w:rFonts w:ascii="Times New Roman" w:hAnsi="Times New Roman" w:cs="Times New Roman"/>
            <w:sz w:val="24"/>
            <w:szCs w:val="24"/>
          </w:rPr>
          <w:t xml:space="preserve"> </w:t>
        </w:r>
        <w:r w:rsidR="00C8723F" w:rsidDel="00BE378F">
          <w:rPr>
            <w:rFonts w:ascii="Times New Roman" w:hAnsi="Times New Roman" w:cs="Times New Roman"/>
            <w:sz w:val="24"/>
            <w:szCs w:val="24"/>
          </w:rPr>
          <w:t xml:space="preserve">In combat sports, a left orientation is referred to as a ‘southpaw’ stance while right orientation is referred to as an ‘orthodox’ stance. An advantage to </w:t>
        </w:r>
      </w:moveFrom>
      <w:moveFromRangeEnd w:id="228"/>
      <w:r w:rsidR="00CB2AF7">
        <w:rPr>
          <w:rFonts w:ascii="Times New Roman" w:hAnsi="Times New Roman" w:cs="Times New Roman"/>
          <w:sz w:val="24"/>
          <w:szCs w:val="24"/>
        </w:rPr>
        <w:t xml:space="preserve">left handedness </w:t>
      </w:r>
      <w:ins w:id="230" w:author="Michael" w:date="2017-08-07T16:25:00Z">
        <w:r w:rsidR="00BE378F">
          <w:rPr>
            <w:rFonts w:ascii="Times New Roman" w:hAnsi="Times New Roman" w:cs="Times New Roman"/>
            <w:sz w:val="24"/>
            <w:szCs w:val="24"/>
          </w:rPr>
          <w:t xml:space="preserve">having an advantage </w:t>
        </w:r>
      </w:ins>
      <w:r w:rsidR="00CB2AF7">
        <w:rPr>
          <w:rFonts w:ascii="Times New Roman" w:hAnsi="Times New Roman" w:cs="Times New Roman"/>
          <w:sz w:val="24"/>
          <w:szCs w:val="24"/>
        </w:rPr>
        <w:t xml:space="preserve">in sporting contests </w:t>
      </w:r>
      <w:del w:id="231" w:author="Michael" w:date="2017-08-07T16:25:00Z">
        <w:r w:rsidR="00C8723F" w:rsidDel="00BE378F">
          <w:rPr>
            <w:rFonts w:ascii="Times New Roman" w:hAnsi="Times New Roman" w:cs="Times New Roman"/>
            <w:sz w:val="24"/>
            <w:szCs w:val="24"/>
          </w:rPr>
          <w:delText xml:space="preserve">has been attributed </w:delText>
        </w:r>
      </w:del>
      <w:ins w:id="232" w:author="Michael" w:date="2017-08-07T16:25:00Z">
        <w:r w:rsidR="00BE378F">
          <w:rPr>
            <w:rFonts w:ascii="Times New Roman" w:hAnsi="Times New Roman" w:cs="Times New Roman"/>
            <w:sz w:val="24"/>
            <w:szCs w:val="24"/>
          </w:rPr>
          <w:t xml:space="preserve">due </w:t>
        </w:r>
      </w:ins>
      <w:r w:rsidR="00C8723F">
        <w:rPr>
          <w:rFonts w:ascii="Times New Roman" w:hAnsi="Times New Roman" w:cs="Times New Roman"/>
          <w:sz w:val="24"/>
          <w:szCs w:val="24"/>
        </w:rPr>
        <w:t>to negative frequency</w:t>
      </w:r>
      <w:r w:rsidR="0089013D">
        <w:rPr>
          <w:rFonts w:ascii="Times New Roman" w:hAnsi="Times New Roman" w:cs="Times New Roman"/>
          <w:sz w:val="24"/>
          <w:szCs w:val="24"/>
        </w:rPr>
        <w:t xml:space="preserve"> dependence</w:t>
      </w:r>
      <w:ins w:id="233" w:author="Michael" w:date="2017-08-07T16:25:00Z">
        <w:r w:rsidR="00BE378F">
          <w:rPr>
            <w:rFonts w:ascii="Times New Roman" w:hAnsi="Times New Roman" w:cs="Times New Roman"/>
            <w:sz w:val="24"/>
            <w:szCs w:val="24"/>
          </w:rPr>
          <w:t xml:space="preserve"> </w:t>
        </w:r>
      </w:ins>
      <w:ins w:id="234" w:author="Michael" w:date="2017-08-07T16:26:00Z">
        <w:r w:rsidR="00BE378F">
          <w:rPr>
            <w:rFonts w:ascii="Times New Roman" w:hAnsi="Times New Roman" w:cs="Times New Roman"/>
            <w:sz w:val="24"/>
            <w:szCs w:val="24"/>
          </w:rPr>
          <w:t xml:space="preserve">of </w:t>
        </w:r>
        <w:r w:rsidR="00BE378F">
          <w:rPr>
            <w:rFonts w:ascii="Times New Roman" w:hAnsi="Times New Roman" w:cs="Times New Roman"/>
            <w:sz w:val="24"/>
            <w:szCs w:val="24"/>
          </w:rPr>
          <w:t>the trait</w:t>
        </w:r>
        <w:r w:rsidR="00BE378F">
          <w:rPr>
            <w:rFonts w:ascii="Times New Roman" w:hAnsi="Times New Roman" w:cs="Times New Roman"/>
            <w:sz w:val="24"/>
            <w:szCs w:val="24"/>
          </w:rPr>
          <w:t xml:space="preserve"> </w:t>
        </w:r>
      </w:ins>
      <w:del w:id="235" w:author="Michael" w:date="2017-08-07T16:25:00Z">
        <w:r w:rsidR="00C8723F" w:rsidDel="00BE378F">
          <w:rPr>
            <w:rFonts w:ascii="Times New Roman" w:hAnsi="Times New Roman" w:cs="Times New Roman"/>
            <w:sz w:val="24"/>
            <w:szCs w:val="24"/>
          </w:rPr>
          <w:delText xml:space="preserve">, </w:delText>
        </w:r>
        <w:r w:rsidR="00131487" w:rsidDel="00BE378F">
          <w:rPr>
            <w:rFonts w:ascii="Times New Roman" w:hAnsi="Times New Roman" w:cs="Times New Roman"/>
            <w:sz w:val="24"/>
            <w:szCs w:val="24"/>
          </w:rPr>
          <w:delText xml:space="preserve">whereby </w:delText>
        </w:r>
        <w:r w:rsidR="00903FCD" w:rsidDel="00BE378F">
          <w:rPr>
            <w:rFonts w:ascii="Times New Roman" w:hAnsi="Times New Roman" w:cs="Times New Roman"/>
            <w:sz w:val="24"/>
            <w:szCs w:val="24"/>
          </w:rPr>
          <w:delText>indi</w:delText>
        </w:r>
        <w:r w:rsidR="00CB2AF7" w:rsidDel="00BE378F">
          <w:rPr>
            <w:rFonts w:ascii="Times New Roman" w:hAnsi="Times New Roman" w:cs="Times New Roman"/>
            <w:sz w:val="24"/>
            <w:szCs w:val="24"/>
          </w:rPr>
          <w:delText xml:space="preserve">viduals are more typically exposed to right handed opponents and are unable to adjust to </w:delText>
        </w:r>
        <w:r w:rsidR="008A27DC" w:rsidDel="00BE378F">
          <w:rPr>
            <w:rFonts w:ascii="Times New Roman" w:hAnsi="Times New Roman" w:cs="Times New Roman"/>
            <w:sz w:val="24"/>
            <w:szCs w:val="24"/>
          </w:rPr>
          <w:delText xml:space="preserve">the </w:delText>
        </w:r>
        <w:r w:rsidR="00CB2AF7" w:rsidDel="00BE378F">
          <w:rPr>
            <w:rFonts w:ascii="Times New Roman" w:hAnsi="Times New Roman" w:cs="Times New Roman"/>
            <w:sz w:val="24"/>
            <w:szCs w:val="24"/>
          </w:rPr>
          <w:delText>per</w:delText>
        </w:r>
        <w:r w:rsidR="00903FCD" w:rsidDel="00BE378F">
          <w:rPr>
            <w:rFonts w:ascii="Times New Roman" w:hAnsi="Times New Roman" w:cs="Times New Roman"/>
            <w:sz w:val="24"/>
            <w:szCs w:val="24"/>
          </w:rPr>
          <w:delText>for</w:delText>
        </w:r>
        <w:r w:rsidR="00CB2AF7" w:rsidDel="00BE378F">
          <w:rPr>
            <w:rFonts w:ascii="Times New Roman" w:hAnsi="Times New Roman" w:cs="Times New Roman"/>
            <w:sz w:val="24"/>
            <w:szCs w:val="24"/>
          </w:rPr>
          <w:delText xml:space="preserve">mance styles of </w:delText>
        </w:r>
        <w:r w:rsidR="008A27DC" w:rsidDel="00BE378F">
          <w:rPr>
            <w:rFonts w:ascii="Times New Roman" w:hAnsi="Times New Roman" w:cs="Times New Roman"/>
            <w:sz w:val="24"/>
            <w:szCs w:val="24"/>
          </w:rPr>
          <w:delText>rarer left-handed competitors</w:delText>
        </w:r>
        <w:r w:rsidR="00CB2AF7" w:rsidDel="00BE378F">
          <w:rPr>
            <w:rFonts w:ascii="Times New Roman" w:hAnsi="Times New Roman" w:cs="Times New Roman"/>
            <w:sz w:val="24"/>
            <w:szCs w:val="24"/>
          </w:rPr>
          <w:delText xml:space="preserve"> </w:delText>
        </w:r>
      </w:del>
      <w:r w:rsidR="00CB2AF7">
        <w:rPr>
          <w:rFonts w:ascii="Times New Roman" w:hAnsi="Times New Roman" w:cs="Times New Roman"/>
          <w:sz w:val="24"/>
          <w:szCs w:val="24"/>
        </w:rPr>
        <w:t>(</w:t>
      </w:r>
      <w:r w:rsidR="00207050">
        <w:rPr>
          <w:rFonts w:ascii="Times New Roman" w:hAnsi="Times New Roman" w:cs="Times New Roman"/>
          <w:sz w:val="24"/>
          <w:szCs w:val="24"/>
          <w:lang w:val="en-GB"/>
        </w:rPr>
        <w:t xml:space="preserve">Raymond, </w:t>
      </w:r>
      <w:proofErr w:type="spellStart"/>
      <w:r w:rsidR="00207050">
        <w:rPr>
          <w:rFonts w:ascii="Times New Roman" w:hAnsi="Times New Roman" w:cs="Times New Roman"/>
          <w:sz w:val="24"/>
          <w:szCs w:val="24"/>
          <w:lang w:val="en-GB"/>
        </w:rPr>
        <w:t>Pontier</w:t>
      </w:r>
      <w:proofErr w:type="spellEnd"/>
      <w:r w:rsidR="00207050">
        <w:rPr>
          <w:rFonts w:ascii="Times New Roman" w:hAnsi="Times New Roman" w:cs="Times New Roman"/>
          <w:sz w:val="24"/>
          <w:szCs w:val="24"/>
          <w:lang w:val="en-GB"/>
        </w:rPr>
        <w:t xml:space="preserve">, </w:t>
      </w:r>
      <w:proofErr w:type="spellStart"/>
      <w:r w:rsidR="00207050">
        <w:rPr>
          <w:rFonts w:ascii="Times New Roman" w:hAnsi="Times New Roman" w:cs="Times New Roman"/>
          <w:sz w:val="24"/>
          <w:szCs w:val="24"/>
          <w:lang w:val="en-GB"/>
        </w:rPr>
        <w:t>Dufour</w:t>
      </w:r>
      <w:proofErr w:type="spellEnd"/>
      <w:r w:rsidR="00207050">
        <w:rPr>
          <w:rFonts w:ascii="Times New Roman" w:hAnsi="Times New Roman" w:cs="Times New Roman"/>
          <w:sz w:val="24"/>
          <w:szCs w:val="24"/>
          <w:lang w:val="en-GB"/>
        </w:rPr>
        <w:t>, &amp; Moller, 1996</w:t>
      </w:r>
      <w:r w:rsidR="00207050">
        <w:rPr>
          <w:rFonts w:ascii="Times New Roman" w:hAnsi="Times New Roman" w:cs="Times New Roman"/>
          <w:sz w:val="24"/>
          <w:szCs w:val="24"/>
        </w:rPr>
        <w:t>)</w:t>
      </w:r>
      <w:ins w:id="236" w:author="Michael" w:date="2017-08-07T16:26:00Z">
        <w:r w:rsidR="00BE378F">
          <w:rPr>
            <w:rFonts w:ascii="Times New Roman" w:hAnsi="Times New Roman" w:cs="Times New Roman"/>
            <w:sz w:val="24"/>
            <w:szCs w:val="24"/>
          </w:rPr>
          <w:t>, w</w:t>
        </w:r>
      </w:ins>
      <w:moveToRangeStart w:id="237" w:author="Michael" w:date="2017-08-07T16:26:00Z" w:name="move489886495"/>
      <w:moveTo w:id="238" w:author="Michael" w:date="2017-08-07T16:26:00Z">
        <w:del w:id="239" w:author="Michael" w:date="2017-08-07T16:26:00Z">
          <w:r w:rsidR="00BE378F" w:rsidDel="00BE378F">
            <w:rPr>
              <w:rFonts w:ascii="Times New Roman" w:hAnsi="Times New Roman" w:cs="Times New Roman"/>
              <w:sz w:val="24"/>
              <w:szCs w:val="24"/>
            </w:rPr>
            <w:delText>W</w:delText>
          </w:r>
        </w:del>
        <w:r w:rsidR="00BE378F">
          <w:rPr>
            <w:rFonts w:ascii="Times New Roman" w:hAnsi="Times New Roman" w:cs="Times New Roman"/>
            <w:sz w:val="24"/>
            <w:szCs w:val="24"/>
          </w:rPr>
          <w:t xml:space="preserve">e </w:t>
        </w:r>
      </w:moveTo>
      <w:ins w:id="240" w:author="Michael" w:date="2017-08-07T16:27:00Z">
        <w:r w:rsidR="00BE378F">
          <w:rPr>
            <w:rFonts w:ascii="Times New Roman" w:hAnsi="Times New Roman" w:cs="Times New Roman"/>
            <w:sz w:val="24"/>
            <w:szCs w:val="24"/>
          </w:rPr>
          <w:t>also found that i</w:t>
        </w:r>
        <w:r w:rsidR="00BE378F" w:rsidRPr="004A22BC">
          <w:rPr>
            <w:rFonts w:ascii="Times New Roman" w:hAnsi="Times New Roman" w:cs="Times New Roman"/>
            <w:sz w:val="24"/>
            <w:szCs w:val="24"/>
          </w:rPr>
          <w:t>ndividual</w:t>
        </w:r>
        <w:r w:rsidR="00BE378F">
          <w:rPr>
            <w:rFonts w:ascii="Times New Roman" w:hAnsi="Times New Roman" w:cs="Times New Roman"/>
            <w:sz w:val="24"/>
            <w:szCs w:val="24"/>
          </w:rPr>
          <w:t xml:space="preserve">s using a southpaw stance did not perform any better than </w:t>
        </w:r>
        <w:r w:rsidR="00BE378F" w:rsidRPr="004A22BC">
          <w:rPr>
            <w:rFonts w:ascii="Times New Roman" w:hAnsi="Times New Roman" w:cs="Times New Roman"/>
            <w:sz w:val="24"/>
            <w:szCs w:val="24"/>
          </w:rPr>
          <w:t>individuals using an o</w:t>
        </w:r>
        <w:r w:rsidR="00BE378F">
          <w:rPr>
            <w:rFonts w:ascii="Times New Roman" w:hAnsi="Times New Roman" w:cs="Times New Roman"/>
            <w:sz w:val="24"/>
            <w:szCs w:val="24"/>
          </w:rPr>
          <w:t>rthodox stance</w:t>
        </w:r>
        <w:r w:rsidR="00BE378F" w:rsidRPr="004A22BC">
          <w:rPr>
            <w:rFonts w:ascii="Times New Roman" w:hAnsi="Times New Roman" w:cs="Times New Roman"/>
            <w:sz w:val="24"/>
            <w:szCs w:val="24"/>
          </w:rPr>
          <w:t>.</w:t>
        </w:r>
        <w:r w:rsidR="00BE378F">
          <w:rPr>
            <w:rFonts w:ascii="Times New Roman" w:hAnsi="Times New Roman" w:cs="Times New Roman"/>
            <w:sz w:val="24"/>
            <w:szCs w:val="24"/>
          </w:rPr>
          <w:t xml:space="preserve"> </w:t>
        </w:r>
      </w:ins>
      <w:moveTo w:id="241" w:author="Michael" w:date="2017-08-07T16:26:00Z">
        <w:del w:id="242" w:author="Michael" w:date="2017-08-07T16:27:00Z">
          <w:r w:rsidR="00BE378F" w:rsidDel="00BE378F">
            <w:rPr>
              <w:rFonts w:ascii="Times New Roman" w:hAnsi="Times New Roman" w:cs="Times New Roman"/>
              <w:sz w:val="24"/>
              <w:szCs w:val="24"/>
            </w:rPr>
            <w:delText>also tested how laterality, which describes the side of the body employed most often in physical activity and is typically defined as left or right-handedness, influenced contest outcomes</w:delText>
          </w:r>
        </w:del>
        <w:del w:id="243" w:author="Michael" w:date="2017-08-07T16:26:00Z">
          <w:r w:rsidR="00BE378F" w:rsidDel="00BE378F">
            <w:rPr>
              <w:rFonts w:ascii="Times New Roman" w:hAnsi="Times New Roman" w:cs="Times New Roman"/>
              <w:sz w:val="24"/>
              <w:szCs w:val="24"/>
            </w:rPr>
            <w:delText>. In combat sports, a left orientation is referred to as a ‘southpaw’ stance while right orientation is referred to as an ‘orthodox’ stance. An advantage to</w:delText>
          </w:r>
        </w:del>
      </w:moveTo>
      <w:moveToRangeEnd w:id="237"/>
      <w:del w:id="244" w:author="Michael" w:date="2017-08-07T16:27:00Z">
        <w:r w:rsidR="00207050" w:rsidDel="00BE378F">
          <w:rPr>
            <w:rFonts w:ascii="Times New Roman" w:hAnsi="Times New Roman" w:cs="Times New Roman"/>
            <w:sz w:val="24"/>
            <w:szCs w:val="24"/>
          </w:rPr>
          <w:delText>.</w:delText>
        </w:r>
        <w:r w:rsidR="00903FCD" w:rsidDel="00BE378F">
          <w:rPr>
            <w:rFonts w:ascii="Times New Roman" w:hAnsi="Times New Roman" w:cs="Times New Roman"/>
            <w:sz w:val="24"/>
            <w:szCs w:val="24"/>
          </w:rPr>
          <w:delText xml:space="preserve"> </w:delText>
        </w:r>
      </w:del>
      <w:ins w:id="245" w:author="Michael" w:date="2017-08-07T16:27:00Z">
        <w:r w:rsidR="00BE378F">
          <w:rPr>
            <w:rFonts w:ascii="Times New Roman" w:hAnsi="Times New Roman" w:cs="Times New Roman"/>
            <w:sz w:val="24"/>
            <w:szCs w:val="24"/>
          </w:rPr>
          <w:t>This is in agreement with</w:t>
        </w:r>
      </w:ins>
      <w:del w:id="246" w:author="Michael" w:date="2017-08-07T16:27:00Z">
        <w:r w:rsidR="00F32768" w:rsidDel="00BE378F">
          <w:rPr>
            <w:rFonts w:ascii="Times New Roman" w:hAnsi="Times New Roman" w:cs="Times New Roman"/>
            <w:sz w:val="24"/>
            <w:szCs w:val="24"/>
          </w:rPr>
          <w:delText>However,</w:delText>
        </w:r>
      </w:del>
      <w:r w:rsidR="00F32768">
        <w:rPr>
          <w:rFonts w:ascii="Times New Roman" w:hAnsi="Times New Roman" w:cs="Times New Roman"/>
          <w:sz w:val="24"/>
          <w:szCs w:val="24"/>
        </w:rPr>
        <w:t xml:space="preserve"> p</w:t>
      </w:r>
      <w:r w:rsidR="00605179" w:rsidRPr="00FB236A">
        <w:rPr>
          <w:rFonts w:ascii="Times New Roman" w:hAnsi="Times New Roman" w:cs="Times New Roman"/>
          <w:sz w:val="24"/>
          <w:szCs w:val="24"/>
        </w:rPr>
        <w:t>ast</w:t>
      </w:r>
      <w:r w:rsidR="005F640C">
        <w:rPr>
          <w:rFonts w:ascii="Times New Roman" w:hAnsi="Times New Roman" w:cs="Times New Roman"/>
          <w:sz w:val="24"/>
          <w:szCs w:val="24"/>
        </w:rPr>
        <w:t xml:space="preserve"> research using data f</w:t>
      </w:r>
      <w:r w:rsidR="00482C27">
        <w:rPr>
          <w:rFonts w:ascii="Times New Roman" w:hAnsi="Times New Roman" w:cs="Times New Roman"/>
          <w:sz w:val="24"/>
          <w:szCs w:val="24"/>
        </w:rPr>
        <w:t>r</w:t>
      </w:r>
      <w:r w:rsidR="00C8723F">
        <w:rPr>
          <w:rFonts w:ascii="Times New Roman" w:hAnsi="Times New Roman" w:cs="Times New Roman"/>
          <w:sz w:val="24"/>
          <w:szCs w:val="24"/>
        </w:rPr>
        <w:t>om MMA</w:t>
      </w:r>
      <w:r w:rsidR="005F640C">
        <w:rPr>
          <w:rFonts w:ascii="Times New Roman" w:hAnsi="Times New Roman" w:cs="Times New Roman"/>
          <w:sz w:val="24"/>
          <w:szCs w:val="24"/>
        </w:rPr>
        <w:t xml:space="preserve"> has </w:t>
      </w:r>
      <w:r w:rsidR="00E22CBA">
        <w:rPr>
          <w:rFonts w:ascii="Times New Roman" w:hAnsi="Times New Roman" w:cs="Times New Roman"/>
          <w:sz w:val="24"/>
          <w:szCs w:val="24"/>
        </w:rPr>
        <w:t xml:space="preserve">shown that </w:t>
      </w:r>
      <w:r w:rsidR="00821313">
        <w:rPr>
          <w:rFonts w:ascii="Times New Roman" w:hAnsi="Times New Roman" w:cs="Times New Roman"/>
          <w:sz w:val="24"/>
          <w:szCs w:val="24"/>
        </w:rPr>
        <w:t xml:space="preserve">fighting </w:t>
      </w:r>
      <w:r w:rsidR="00B92DA5">
        <w:rPr>
          <w:rFonts w:ascii="Times New Roman" w:hAnsi="Times New Roman" w:cs="Times New Roman"/>
          <w:sz w:val="24"/>
          <w:szCs w:val="24"/>
        </w:rPr>
        <w:t xml:space="preserve">stance was not associated with number of wins </w:t>
      </w:r>
      <w:r w:rsidR="00DB10E5">
        <w:rPr>
          <w:rFonts w:ascii="Times New Roman" w:hAnsi="Times New Roman" w:cs="Times New Roman"/>
          <w:sz w:val="24"/>
          <w:szCs w:val="24"/>
        </w:rPr>
        <w:t>(</w:t>
      </w:r>
      <w:r w:rsidR="00DB10E5">
        <w:rPr>
          <w:rFonts w:ascii="Times New Roman" w:hAnsi="Times New Roman" w:cs="Times New Roman"/>
          <w:sz w:val="24"/>
          <w:szCs w:val="24"/>
          <w:lang w:val="en-US"/>
        </w:rPr>
        <w:t>Baker</w:t>
      </w:r>
      <w:r w:rsidR="00DB10E5" w:rsidRPr="00DB10E5">
        <w:rPr>
          <w:rFonts w:ascii="Times New Roman" w:hAnsi="Times New Roman" w:cs="Times New Roman"/>
          <w:sz w:val="24"/>
          <w:szCs w:val="24"/>
          <w:lang w:val="en-US"/>
        </w:rPr>
        <w:t xml:space="preserve"> &amp; </w:t>
      </w:r>
      <w:proofErr w:type="spellStart"/>
      <w:r w:rsidR="00DB10E5" w:rsidRPr="00DB10E5">
        <w:rPr>
          <w:rFonts w:ascii="Times New Roman" w:hAnsi="Times New Roman" w:cs="Times New Roman"/>
          <w:sz w:val="24"/>
          <w:szCs w:val="24"/>
          <w:lang w:val="en-US"/>
        </w:rPr>
        <w:t>Sc</w:t>
      </w:r>
      <w:r w:rsidR="00DB10E5">
        <w:rPr>
          <w:rFonts w:ascii="Times New Roman" w:hAnsi="Times New Roman" w:cs="Times New Roman"/>
          <w:sz w:val="24"/>
          <w:szCs w:val="24"/>
          <w:lang w:val="en-US"/>
        </w:rPr>
        <w:t>horer</w:t>
      </w:r>
      <w:proofErr w:type="spellEnd"/>
      <w:r w:rsidR="00DB10E5">
        <w:rPr>
          <w:rFonts w:ascii="Times New Roman" w:hAnsi="Times New Roman" w:cs="Times New Roman"/>
          <w:sz w:val="24"/>
          <w:szCs w:val="24"/>
          <w:lang w:val="en-US"/>
        </w:rPr>
        <w:t xml:space="preserve">, </w:t>
      </w:r>
      <w:r w:rsidR="00FF7D5D">
        <w:rPr>
          <w:rFonts w:ascii="Times New Roman" w:hAnsi="Times New Roman" w:cs="Times New Roman"/>
          <w:sz w:val="24"/>
          <w:szCs w:val="24"/>
          <w:lang w:val="en-US"/>
        </w:rPr>
        <w:t>2013)</w:t>
      </w:r>
      <w:r w:rsidR="00093BED">
        <w:rPr>
          <w:rFonts w:ascii="Times New Roman" w:hAnsi="Times New Roman" w:cs="Times New Roman"/>
          <w:sz w:val="24"/>
          <w:szCs w:val="24"/>
          <w:lang w:val="en-US"/>
        </w:rPr>
        <w:t xml:space="preserve">. While and </w:t>
      </w:r>
      <w:r w:rsidR="00FF7D5D">
        <w:rPr>
          <w:rFonts w:ascii="Times New Roman" w:hAnsi="Times New Roman" w:cs="Times New Roman"/>
          <w:sz w:val="24"/>
          <w:szCs w:val="24"/>
          <w:lang w:val="en-US"/>
        </w:rPr>
        <w:t>there may be a southpaw advantage in reaching the UFC</w:t>
      </w:r>
      <w:r w:rsidR="00093BED">
        <w:rPr>
          <w:rFonts w:ascii="Times New Roman" w:hAnsi="Times New Roman" w:cs="Times New Roman"/>
          <w:sz w:val="24"/>
          <w:szCs w:val="24"/>
          <w:lang w:val="en-US"/>
        </w:rPr>
        <w:t>, this</w:t>
      </w:r>
      <w:r w:rsidR="00FF7D5D">
        <w:rPr>
          <w:rFonts w:ascii="Times New Roman" w:hAnsi="Times New Roman" w:cs="Times New Roman"/>
          <w:sz w:val="24"/>
          <w:szCs w:val="24"/>
          <w:lang w:val="en-US"/>
        </w:rPr>
        <w:t xml:space="preserve"> does not translate into more victories when actually competing in the UFC</w:t>
      </w:r>
      <w:r w:rsidR="008A6E6B">
        <w:rPr>
          <w:rFonts w:ascii="Times New Roman" w:hAnsi="Times New Roman" w:cs="Times New Roman"/>
          <w:sz w:val="24"/>
          <w:szCs w:val="24"/>
          <w:lang w:val="en-US"/>
        </w:rPr>
        <w:t xml:space="preserve"> (</w:t>
      </w:r>
      <w:proofErr w:type="spellStart"/>
      <w:r w:rsidR="008A6E6B">
        <w:rPr>
          <w:rFonts w:ascii="Times New Roman" w:hAnsi="Times New Roman" w:cs="Times New Roman"/>
          <w:sz w:val="24"/>
          <w:szCs w:val="24"/>
          <w:lang w:val="en-US"/>
        </w:rPr>
        <w:t>Dochtermann</w:t>
      </w:r>
      <w:proofErr w:type="spellEnd"/>
      <w:r w:rsidR="008A6E6B">
        <w:rPr>
          <w:rFonts w:ascii="Times New Roman" w:hAnsi="Times New Roman" w:cs="Times New Roman"/>
          <w:sz w:val="24"/>
          <w:szCs w:val="24"/>
          <w:lang w:val="en-US"/>
        </w:rPr>
        <w:t xml:space="preserve">, </w:t>
      </w:r>
      <w:proofErr w:type="spellStart"/>
      <w:r w:rsidR="008A6E6B">
        <w:rPr>
          <w:rFonts w:ascii="Times New Roman" w:hAnsi="Times New Roman" w:cs="Times New Roman"/>
          <w:sz w:val="24"/>
          <w:szCs w:val="24"/>
          <w:lang w:val="en-US"/>
        </w:rPr>
        <w:t>Gienger</w:t>
      </w:r>
      <w:proofErr w:type="spellEnd"/>
      <w:r w:rsidR="008A6E6B">
        <w:rPr>
          <w:rFonts w:ascii="Times New Roman" w:hAnsi="Times New Roman" w:cs="Times New Roman"/>
          <w:sz w:val="24"/>
          <w:szCs w:val="24"/>
          <w:lang w:val="en-US"/>
        </w:rPr>
        <w:t xml:space="preserve">, &amp; </w:t>
      </w:r>
      <w:proofErr w:type="spellStart"/>
      <w:r w:rsidR="008A6E6B">
        <w:rPr>
          <w:rFonts w:ascii="Times New Roman" w:hAnsi="Times New Roman" w:cs="Times New Roman"/>
          <w:sz w:val="24"/>
          <w:szCs w:val="24"/>
          <w:lang w:val="en-US"/>
        </w:rPr>
        <w:t>Zappettini</w:t>
      </w:r>
      <w:proofErr w:type="spellEnd"/>
      <w:r w:rsidR="008A6E6B">
        <w:rPr>
          <w:rFonts w:ascii="Times New Roman" w:hAnsi="Times New Roman" w:cs="Times New Roman"/>
          <w:sz w:val="24"/>
          <w:szCs w:val="24"/>
          <w:lang w:val="en-US"/>
        </w:rPr>
        <w:t xml:space="preserve">, 2014; </w:t>
      </w:r>
      <w:proofErr w:type="spellStart"/>
      <w:r w:rsidR="008A6E6B">
        <w:rPr>
          <w:rFonts w:ascii="Times New Roman" w:hAnsi="Times New Roman" w:cs="Times New Roman"/>
          <w:sz w:val="24"/>
          <w:szCs w:val="24"/>
          <w:lang w:val="en-US"/>
        </w:rPr>
        <w:t>Pollet</w:t>
      </w:r>
      <w:proofErr w:type="spellEnd"/>
      <w:r w:rsidR="008A6E6B">
        <w:rPr>
          <w:rFonts w:ascii="Times New Roman" w:hAnsi="Times New Roman" w:cs="Times New Roman"/>
          <w:sz w:val="24"/>
          <w:szCs w:val="24"/>
          <w:lang w:val="en-US"/>
        </w:rPr>
        <w:t xml:space="preserve">, &amp; </w:t>
      </w:r>
      <w:proofErr w:type="spellStart"/>
      <w:r w:rsidR="008A6E6B">
        <w:rPr>
          <w:rFonts w:ascii="Times New Roman" w:hAnsi="Times New Roman" w:cs="Times New Roman"/>
          <w:sz w:val="24"/>
          <w:szCs w:val="24"/>
          <w:lang w:val="en-US"/>
        </w:rPr>
        <w:t>Riegman</w:t>
      </w:r>
      <w:proofErr w:type="spellEnd"/>
      <w:r w:rsidR="008A6E6B">
        <w:rPr>
          <w:rFonts w:ascii="Times New Roman" w:hAnsi="Times New Roman" w:cs="Times New Roman"/>
          <w:sz w:val="24"/>
          <w:szCs w:val="24"/>
          <w:lang w:val="en-US"/>
        </w:rPr>
        <w:t xml:space="preserve">, 2014; </w:t>
      </w:r>
      <w:proofErr w:type="spellStart"/>
      <w:r w:rsidR="008A6E6B">
        <w:rPr>
          <w:rFonts w:ascii="Times New Roman" w:hAnsi="Times New Roman" w:cs="Times New Roman"/>
          <w:sz w:val="24"/>
          <w:szCs w:val="24"/>
          <w:lang w:val="en-US"/>
        </w:rPr>
        <w:t>Pollet</w:t>
      </w:r>
      <w:proofErr w:type="spellEnd"/>
      <w:r w:rsidR="008A6E6B" w:rsidRPr="00CA12A0">
        <w:rPr>
          <w:rFonts w:ascii="Times New Roman" w:hAnsi="Times New Roman" w:cs="Times New Roman"/>
          <w:sz w:val="24"/>
          <w:szCs w:val="24"/>
          <w:lang w:val="en-US"/>
        </w:rPr>
        <w:t xml:space="preserve">, </w:t>
      </w:r>
      <w:proofErr w:type="spellStart"/>
      <w:r w:rsidR="008A6E6B" w:rsidRPr="00CA12A0">
        <w:rPr>
          <w:rFonts w:ascii="Times New Roman" w:hAnsi="Times New Roman" w:cs="Times New Roman"/>
          <w:sz w:val="24"/>
          <w:szCs w:val="24"/>
          <w:lang w:val="en-US"/>
        </w:rPr>
        <w:t>Stul</w:t>
      </w:r>
      <w:r w:rsidR="008A6E6B">
        <w:rPr>
          <w:rFonts w:ascii="Times New Roman" w:hAnsi="Times New Roman" w:cs="Times New Roman"/>
          <w:sz w:val="24"/>
          <w:szCs w:val="24"/>
          <w:lang w:val="en-US"/>
        </w:rPr>
        <w:t>p</w:t>
      </w:r>
      <w:proofErr w:type="spellEnd"/>
      <w:r w:rsidR="008A6E6B">
        <w:rPr>
          <w:rFonts w:ascii="Times New Roman" w:hAnsi="Times New Roman" w:cs="Times New Roman"/>
          <w:sz w:val="24"/>
          <w:szCs w:val="24"/>
          <w:lang w:val="en-US"/>
        </w:rPr>
        <w:t xml:space="preserve">, &amp; </w:t>
      </w:r>
      <w:proofErr w:type="spellStart"/>
      <w:r w:rsidR="008A6E6B">
        <w:rPr>
          <w:rFonts w:ascii="Times New Roman" w:hAnsi="Times New Roman" w:cs="Times New Roman"/>
          <w:sz w:val="24"/>
          <w:szCs w:val="24"/>
          <w:lang w:val="en-US"/>
        </w:rPr>
        <w:t>Groothuis</w:t>
      </w:r>
      <w:proofErr w:type="spellEnd"/>
      <w:r w:rsidR="008A6E6B">
        <w:rPr>
          <w:rFonts w:ascii="Times New Roman" w:hAnsi="Times New Roman" w:cs="Times New Roman"/>
          <w:sz w:val="24"/>
          <w:szCs w:val="24"/>
          <w:lang w:val="en-US"/>
        </w:rPr>
        <w:t>, 2013)</w:t>
      </w:r>
      <w:r w:rsidR="00093BED">
        <w:rPr>
          <w:rFonts w:ascii="Times New Roman" w:hAnsi="Times New Roman" w:cs="Times New Roman"/>
          <w:sz w:val="24"/>
          <w:szCs w:val="24"/>
          <w:lang w:val="en-US"/>
        </w:rPr>
        <w:t xml:space="preserve">. </w:t>
      </w:r>
      <w:del w:id="247" w:author="Michael" w:date="2017-08-07T16:27:00Z">
        <w:r w:rsidR="00FC45A9" w:rsidDel="00BE378F">
          <w:rPr>
            <w:rFonts w:ascii="Times New Roman" w:hAnsi="Times New Roman" w:cs="Times New Roman"/>
            <w:sz w:val="24"/>
            <w:szCs w:val="24"/>
          </w:rPr>
          <w:delText xml:space="preserve">We </w:delText>
        </w:r>
        <w:r w:rsidR="008A6E6B" w:rsidDel="00BE378F">
          <w:rPr>
            <w:rFonts w:ascii="Times New Roman" w:hAnsi="Times New Roman" w:cs="Times New Roman"/>
            <w:sz w:val="24"/>
            <w:szCs w:val="24"/>
          </w:rPr>
          <w:delText xml:space="preserve">also </w:delText>
        </w:r>
        <w:r w:rsidR="00C8723F" w:rsidDel="00BE378F">
          <w:rPr>
            <w:rFonts w:ascii="Times New Roman" w:hAnsi="Times New Roman" w:cs="Times New Roman"/>
            <w:sz w:val="24"/>
            <w:szCs w:val="24"/>
          </w:rPr>
          <w:delText xml:space="preserve">found </w:delText>
        </w:r>
        <w:r w:rsidR="00B92DA5" w:rsidDel="00BE378F">
          <w:rPr>
            <w:rFonts w:ascii="Times New Roman" w:hAnsi="Times New Roman" w:cs="Times New Roman"/>
            <w:sz w:val="24"/>
            <w:szCs w:val="24"/>
          </w:rPr>
          <w:delText>that</w:delText>
        </w:r>
        <w:r w:rsidR="00FC45A9" w:rsidDel="00BE378F">
          <w:rPr>
            <w:rFonts w:ascii="Times New Roman" w:hAnsi="Times New Roman" w:cs="Times New Roman"/>
            <w:sz w:val="24"/>
            <w:szCs w:val="24"/>
          </w:rPr>
          <w:delText xml:space="preserve"> </w:delText>
        </w:r>
        <w:r w:rsidR="00B92DA5" w:rsidDel="00BE378F">
          <w:rPr>
            <w:rFonts w:ascii="Times New Roman" w:hAnsi="Times New Roman" w:cs="Times New Roman"/>
            <w:sz w:val="24"/>
            <w:szCs w:val="24"/>
          </w:rPr>
          <w:delText>i</w:delText>
        </w:r>
        <w:r w:rsidR="00FC45A9" w:rsidRPr="004A22BC" w:rsidDel="00BE378F">
          <w:rPr>
            <w:rFonts w:ascii="Times New Roman" w:hAnsi="Times New Roman" w:cs="Times New Roman"/>
            <w:sz w:val="24"/>
            <w:szCs w:val="24"/>
          </w:rPr>
          <w:delText>ndividual</w:delText>
        </w:r>
        <w:r w:rsidR="00B92DA5" w:rsidDel="00BE378F">
          <w:rPr>
            <w:rFonts w:ascii="Times New Roman" w:hAnsi="Times New Roman" w:cs="Times New Roman"/>
            <w:sz w:val="24"/>
            <w:szCs w:val="24"/>
          </w:rPr>
          <w:delText xml:space="preserve">s using a southpaw stance did not perform any better than </w:delText>
        </w:r>
        <w:r w:rsidR="00FC45A9" w:rsidRPr="004A22BC" w:rsidDel="00BE378F">
          <w:rPr>
            <w:rFonts w:ascii="Times New Roman" w:hAnsi="Times New Roman" w:cs="Times New Roman"/>
            <w:sz w:val="24"/>
            <w:szCs w:val="24"/>
          </w:rPr>
          <w:delText>individuals using an o</w:delText>
        </w:r>
        <w:r w:rsidR="00B92DA5" w:rsidDel="00BE378F">
          <w:rPr>
            <w:rFonts w:ascii="Times New Roman" w:hAnsi="Times New Roman" w:cs="Times New Roman"/>
            <w:sz w:val="24"/>
            <w:szCs w:val="24"/>
          </w:rPr>
          <w:delText>rthodox stance</w:delText>
        </w:r>
        <w:r w:rsidR="00FC45A9" w:rsidRPr="004A22BC" w:rsidDel="00BE378F">
          <w:rPr>
            <w:rFonts w:ascii="Times New Roman" w:hAnsi="Times New Roman" w:cs="Times New Roman"/>
            <w:sz w:val="24"/>
            <w:szCs w:val="24"/>
          </w:rPr>
          <w:delText>.</w:delText>
        </w:r>
        <w:r w:rsidR="008A6E6B" w:rsidDel="00BE378F">
          <w:rPr>
            <w:rFonts w:ascii="Times New Roman" w:hAnsi="Times New Roman" w:cs="Times New Roman"/>
            <w:sz w:val="24"/>
            <w:szCs w:val="24"/>
          </w:rPr>
          <w:delText xml:space="preserve"> </w:delText>
        </w:r>
      </w:del>
      <w:moveFromRangeStart w:id="248" w:author="Michael" w:date="2017-08-07T16:34:00Z" w:name="move489886968"/>
      <w:moveFrom w:id="249" w:author="Michael" w:date="2017-08-07T16:34:00Z">
        <w:r w:rsidR="008A6E6B" w:rsidDel="00BE378F">
          <w:rPr>
            <w:rFonts w:ascii="Times New Roman" w:hAnsi="Times New Roman" w:cs="Times New Roman"/>
            <w:sz w:val="24"/>
            <w:szCs w:val="24"/>
          </w:rPr>
          <w:t>Finally, w</w:t>
        </w:r>
        <w:r w:rsidR="00C02678" w:rsidDel="00BE378F">
          <w:rPr>
            <w:rFonts w:ascii="Times New Roman" w:hAnsi="Times New Roman" w:cs="Times New Roman"/>
            <w:sz w:val="24"/>
            <w:szCs w:val="24"/>
          </w:rPr>
          <w:t>hile we</w:t>
        </w:r>
        <w:r w:rsidR="008A6E6B" w:rsidDel="00BE378F">
          <w:rPr>
            <w:rFonts w:ascii="Times New Roman" w:hAnsi="Times New Roman" w:cs="Times New Roman"/>
            <w:sz w:val="24"/>
            <w:szCs w:val="24"/>
          </w:rPr>
          <w:t xml:space="preserve"> found no association between height and th</w:t>
        </w:r>
        <w:r w:rsidR="00C02678" w:rsidDel="00BE378F">
          <w:rPr>
            <w:rFonts w:ascii="Times New Roman" w:hAnsi="Times New Roman" w:cs="Times New Roman"/>
            <w:sz w:val="24"/>
            <w:szCs w:val="24"/>
          </w:rPr>
          <w:t xml:space="preserve">e outcome of contests, </w:t>
        </w:r>
        <w:r w:rsidR="008A6E6B" w:rsidDel="00BE378F">
          <w:rPr>
            <w:rFonts w:ascii="Times New Roman" w:hAnsi="Times New Roman" w:cs="Times New Roman"/>
            <w:sz w:val="24"/>
            <w:szCs w:val="24"/>
          </w:rPr>
          <w:t xml:space="preserve">fighters with longer reaches won more fights. </w:t>
        </w:r>
        <w:r w:rsidR="000C7DB0" w:rsidDel="00BE378F">
          <w:rPr>
            <w:rFonts w:ascii="Times New Roman" w:hAnsi="Times New Roman" w:cs="Times New Roman"/>
            <w:sz w:val="24"/>
            <w:szCs w:val="24"/>
          </w:rPr>
          <w:t xml:space="preserve">This supports past laboratory experiments demonstrating that a bipedal stance </w:t>
        </w:r>
        <w:r w:rsidR="00E90A30" w:rsidDel="00BE378F">
          <w:rPr>
            <w:rFonts w:ascii="Times New Roman" w:hAnsi="Times New Roman" w:cs="Times New Roman"/>
            <w:sz w:val="24"/>
            <w:szCs w:val="24"/>
          </w:rPr>
          <w:t xml:space="preserve">enhances </w:t>
        </w:r>
        <w:r w:rsidR="006E6047" w:rsidDel="00BE378F">
          <w:rPr>
            <w:rFonts w:ascii="Times New Roman" w:hAnsi="Times New Roman" w:cs="Times New Roman"/>
            <w:sz w:val="24"/>
            <w:szCs w:val="24"/>
          </w:rPr>
          <w:t>striking</w:t>
        </w:r>
        <w:r w:rsidR="00E90A30" w:rsidDel="00BE378F">
          <w:rPr>
            <w:rFonts w:ascii="Times New Roman" w:hAnsi="Times New Roman" w:cs="Times New Roman"/>
            <w:sz w:val="24"/>
            <w:szCs w:val="24"/>
          </w:rPr>
          <w:t xml:space="preserve"> ability and is presumably more effectiv</w:t>
        </w:r>
        <w:r w:rsidR="008A27DC" w:rsidDel="00BE378F">
          <w:rPr>
            <w:rFonts w:ascii="Times New Roman" w:hAnsi="Times New Roman" w:cs="Times New Roman"/>
            <w:sz w:val="24"/>
            <w:szCs w:val="24"/>
          </w:rPr>
          <w:t>e among fighters with longer</w:t>
        </w:r>
        <w:r w:rsidR="00E90A30" w:rsidDel="00BE378F">
          <w:rPr>
            <w:rFonts w:ascii="Times New Roman" w:hAnsi="Times New Roman" w:cs="Times New Roman"/>
            <w:sz w:val="24"/>
            <w:szCs w:val="24"/>
          </w:rPr>
          <w:t xml:space="preserve"> reach</w:t>
        </w:r>
        <w:r w:rsidR="008A27DC" w:rsidDel="00BE378F">
          <w:rPr>
            <w:rFonts w:ascii="Times New Roman" w:hAnsi="Times New Roman" w:cs="Times New Roman"/>
            <w:sz w:val="24"/>
            <w:szCs w:val="24"/>
          </w:rPr>
          <w:t>es</w:t>
        </w:r>
        <w:r w:rsidR="00C02678" w:rsidDel="00BE378F">
          <w:rPr>
            <w:rFonts w:ascii="Times New Roman" w:hAnsi="Times New Roman" w:cs="Times New Roman"/>
            <w:sz w:val="24"/>
            <w:szCs w:val="24"/>
          </w:rPr>
          <w:t xml:space="preserve"> </w:t>
        </w:r>
        <w:r w:rsidR="00E90A30" w:rsidDel="00BE378F">
          <w:rPr>
            <w:rFonts w:ascii="Times New Roman" w:hAnsi="Times New Roman" w:cs="Times New Roman"/>
            <w:sz w:val="24"/>
            <w:szCs w:val="24"/>
          </w:rPr>
          <w:t>(</w:t>
        </w:r>
        <w:r w:rsidR="00E90A30" w:rsidDel="00BE378F">
          <w:rPr>
            <w:rFonts w:ascii="Times New Roman" w:hAnsi="Times New Roman" w:cs="Times New Roman"/>
            <w:sz w:val="24"/>
            <w:szCs w:val="24"/>
            <w:lang w:val="en-GB"/>
          </w:rPr>
          <w:t xml:space="preserve">Carrier, </w:t>
        </w:r>
        <w:r w:rsidR="00C02678" w:rsidRPr="00C02678" w:rsidDel="00BE378F">
          <w:rPr>
            <w:rFonts w:ascii="Times New Roman" w:hAnsi="Times New Roman" w:cs="Times New Roman"/>
            <w:sz w:val="24"/>
            <w:szCs w:val="24"/>
            <w:lang w:val="en-GB"/>
          </w:rPr>
          <w:t>2011)</w:t>
        </w:r>
        <w:r w:rsidR="004A22BC" w:rsidDel="00BE378F">
          <w:rPr>
            <w:rFonts w:ascii="Times New Roman" w:hAnsi="Times New Roman" w:cs="Times New Roman"/>
            <w:sz w:val="24"/>
            <w:szCs w:val="24"/>
          </w:rPr>
          <w:tab/>
        </w:r>
        <w:r w:rsidR="00E90A30" w:rsidDel="00BE378F">
          <w:rPr>
            <w:rFonts w:ascii="Times New Roman" w:hAnsi="Times New Roman" w:cs="Times New Roman"/>
            <w:sz w:val="24"/>
            <w:szCs w:val="24"/>
          </w:rPr>
          <w:t>.</w:t>
        </w:r>
      </w:moveFrom>
      <w:moveFromRangeEnd w:id="248"/>
    </w:p>
    <w:p w14:paraId="250A39EC" w14:textId="43870823" w:rsidR="00975FB9" w:rsidRPr="003C5549" w:rsidRDefault="00817126" w:rsidP="003C5549">
      <w:pPr>
        <w:spacing w:line="240" w:lineRule="auto"/>
        <w:ind w:firstLine="720"/>
        <w:rPr>
          <w:rFonts w:ascii="Times New Roman" w:hAnsi="Times New Roman" w:cs="Times New Roman"/>
          <w:sz w:val="24"/>
          <w:szCs w:val="24"/>
          <w:lang w:val="en-GB"/>
        </w:rPr>
      </w:pPr>
      <w:r>
        <w:rPr>
          <w:rFonts w:ascii="Times New Roman" w:hAnsi="Times New Roman" w:cs="Times New Roman"/>
          <w:sz w:val="24"/>
          <w:szCs w:val="24"/>
        </w:rPr>
        <w:lastRenderedPageBreak/>
        <w:t xml:space="preserve">Evidence that </w:t>
      </w:r>
      <w:r w:rsidR="003150BD">
        <w:rPr>
          <w:rFonts w:ascii="Times New Roman" w:hAnsi="Times New Roman" w:cs="Times New Roman"/>
          <w:sz w:val="24"/>
          <w:szCs w:val="24"/>
        </w:rPr>
        <w:t>animal ornamentation or weaponr</w:t>
      </w:r>
      <w:r>
        <w:rPr>
          <w:rFonts w:ascii="Times New Roman" w:hAnsi="Times New Roman" w:cs="Times New Roman"/>
          <w:sz w:val="24"/>
          <w:szCs w:val="24"/>
        </w:rPr>
        <w:t>y represent costly handicaps is</w:t>
      </w:r>
      <w:r w:rsidR="003150BD">
        <w:rPr>
          <w:rFonts w:ascii="Times New Roman" w:hAnsi="Times New Roman" w:cs="Times New Roman"/>
          <w:sz w:val="24"/>
          <w:szCs w:val="24"/>
        </w:rPr>
        <w:t xml:space="preserve"> mixed or </w:t>
      </w:r>
      <w:r>
        <w:rPr>
          <w:rFonts w:ascii="Times New Roman" w:hAnsi="Times New Roman" w:cs="Times New Roman"/>
          <w:sz w:val="24"/>
          <w:szCs w:val="24"/>
        </w:rPr>
        <w:t xml:space="preserve">even contradictory </w:t>
      </w:r>
      <w:r w:rsidR="003150BD">
        <w:rPr>
          <w:rFonts w:ascii="Times New Roman" w:hAnsi="Times New Roman" w:cs="Times New Roman"/>
          <w:sz w:val="24"/>
          <w:szCs w:val="24"/>
        </w:rPr>
        <w:t>(H</w:t>
      </w:r>
      <w:r>
        <w:rPr>
          <w:rFonts w:ascii="Times New Roman" w:hAnsi="Times New Roman" w:cs="Times New Roman"/>
          <w:sz w:val="24"/>
          <w:szCs w:val="24"/>
        </w:rPr>
        <w:t>usak &amp; Swallow, 2011), potentially</w:t>
      </w:r>
      <w:r w:rsidR="007A58AF">
        <w:rPr>
          <w:rFonts w:ascii="Times New Roman" w:hAnsi="Times New Roman" w:cs="Times New Roman"/>
          <w:sz w:val="24"/>
          <w:szCs w:val="24"/>
        </w:rPr>
        <w:t xml:space="preserve"> reflect</w:t>
      </w:r>
      <w:r>
        <w:rPr>
          <w:rFonts w:ascii="Times New Roman" w:hAnsi="Times New Roman" w:cs="Times New Roman"/>
          <w:sz w:val="24"/>
          <w:szCs w:val="24"/>
        </w:rPr>
        <w:t>ing</w:t>
      </w:r>
      <w:r w:rsidR="007A58AF">
        <w:rPr>
          <w:rFonts w:ascii="Times New Roman" w:hAnsi="Times New Roman" w:cs="Times New Roman"/>
          <w:sz w:val="24"/>
          <w:szCs w:val="24"/>
        </w:rPr>
        <w:t xml:space="preserve"> trade-offs among traits with varying </w:t>
      </w:r>
      <w:r>
        <w:rPr>
          <w:rFonts w:ascii="Times New Roman" w:hAnsi="Times New Roman" w:cs="Times New Roman"/>
          <w:sz w:val="24"/>
          <w:szCs w:val="24"/>
        </w:rPr>
        <w:t xml:space="preserve">degrees of functional relevance to </w:t>
      </w:r>
      <w:r w:rsidR="007A58AF">
        <w:rPr>
          <w:rFonts w:ascii="Times New Roman" w:hAnsi="Times New Roman" w:cs="Times New Roman"/>
          <w:sz w:val="24"/>
          <w:szCs w:val="24"/>
        </w:rPr>
        <w:t xml:space="preserve">performance (Lailvaux &amp; Husak, 2014). </w:t>
      </w:r>
      <w:r w:rsidR="00F36A58">
        <w:rPr>
          <w:rFonts w:ascii="Times New Roman" w:hAnsi="Times New Roman" w:cs="Times New Roman"/>
          <w:sz w:val="24"/>
          <w:szCs w:val="24"/>
        </w:rPr>
        <w:t>In men</w:t>
      </w:r>
      <w:r w:rsidR="003150BD">
        <w:rPr>
          <w:rFonts w:ascii="Times New Roman" w:hAnsi="Times New Roman" w:cs="Times New Roman"/>
          <w:sz w:val="24"/>
          <w:szCs w:val="24"/>
        </w:rPr>
        <w:t>, a</w:t>
      </w:r>
      <w:r w:rsidR="00B85A56">
        <w:rPr>
          <w:rFonts w:ascii="Times New Roman" w:hAnsi="Times New Roman" w:cs="Times New Roman"/>
          <w:sz w:val="24"/>
          <w:szCs w:val="24"/>
        </w:rPr>
        <w:t>ndrogens exert their effects on a suite</w:t>
      </w:r>
      <w:r w:rsidR="003150BD">
        <w:rPr>
          <w:rFonts w:ascii="Times New Roman" w:hAnsi="Times New Roman" w:cs="Times New Roman"/>
          <w:sz w:val="24"/>
          <w:szCs w:val="24"/>
        </w:rPr>
        <w:t xml:space="preserve"> of sexu</w:t>
      </w:r>
      <w:r w:rsidR="003C5549">
        <w:rPr>
          <w:rFonts w:ascii="Times New Roman" w:hAnsi="Times New Roman" w:cs="Times New Roman"/>
          <w:sz w:val="24"/>
          <w:szCs w:val="24"/>
        </w:rPr>
        <w:t xml:space="preserve">ally dimorphic </w:t>
      </w:r>
      <w:r w:rsidR="003150BD">
        <w:rPr>
          <w:rFonts w:ascii="Times New Roman" w:hAnsi="Times New Roman" w:cs="Times New Roman"/>
          <w:sz w:val="24"/>
          <w:szCs w:val="24"/>
        </w:rPr>
        <w:t>traits (Dixson, 2016)</w:t>
      </w:r>
      <w:r w:rsidR="00BC219B">
        <w:rPr>
          <w:rFonts w:ascii="Times New Roman" w:hAnsi="Times New Roman" w:cs="Times New Roman"/>
          <w:sz w:val="24"/>
          <w:szCs w:val="24"/>
        </w:rPr>
        <w:t>, some of which function directly dur</w:t>
      </w:r>
      <w:r w:rsidR="003150BD">
        <w:rPr>
          <w:rFonts w:ascii="Times New Roman" w:hAnsi="Times New Roman" w:cs="Times New Roman"/>
          <w:sz w:val="24"/>
          <w:szCs w:val="24"/>
        </w:rPr>
        <w:t>ing fights</w:t>
      </w:r>
      <w:r w:rsidR="007A58AF">
        <w:rPr>
          <w:rFonts w:ascii="Times New Roman" w:hAnsi="Times New Roman" w:cs="Times New Roman"/>
          <w:sz w:val="24"/>
          <w:szCs w:val="24"/>
        </w:rPr>
        <w:t xml:space="preserve"> (Puts, 2010; 2016)</w:t>
      </w:r>
      <w:r w:rsidR="003C5549">
        <w:rPr>
          <w:rFonts w:ascii="Times New Roman" w:hAnsi="Times New Roman" w:cs="Times New Roman"/>
          <w:sz w:val="24"/>
          <w:szCs w:val="24"/>
        </w:rPr>
        <w:t xml:space="preserve"> while others may</w:t>
      </w:r>
      <w:r w:rsidR="007A58AF">
        <w:rPr>
          <w:rFonts w:ascii="Times New Roman" w:hAnsi="Times New Roman" w:cs="Times New Roman"/>
          <w:sz w:val="24"/>
          <w:szCs w:val="24"/>
        </w:rPr>
        <w:t xml:space="preserve"> </w:t>
      </w:r>
      <w:commentRangeStart w:id="250"/>
      <w:ins w:id="251" w:author="Michael" w:date="2017-08-07T16:34:00Z">
        <w:r w:rsidR="00BE378F">
          <w:rPr>
            <w:rFonts w:ascii="Times New Roman" w:hAnsi="Times New Roman" w:cs="Times New Roman"/>
            <w:sz w:val="24"/>
            <w:szCs w:val="24"/>
          </w:rPr>
          <w:t xml:space="preserve">not </w:t>
        </w:r>
        <w:commentRangeEnd w:id="250"/>
        <w:r w:rsidR="00BE378F">
          <w:rPr>
            <w:rStyle w:val="CommentReference"/>
          </w:rPr>
          <w:commentReference w:id="250"/>
        </w:r>
      </w:ins>
      <w:r w:rsidR="007A58AF">
        <w:rPr>
          <w:rFonts w:ascii="Times New Roman" w:hAnsi="Times New Roman" w:cs="Times New Roman"/>
          <w:sz w:val="24"/>
          <w:szCs w:val="24"/>
        </w:rPr>
        <w:t>(Dixson et al., 2005; Grueter et al., 2015)</w:t>
      </w:r>
      <w:r w:rsidR="005A422B">
        <w:rPr>
          <w:rFonts w:ascii="Times New Roman" w:hAnsi="Times New Roman" w:cs="Times New Roman"/>
          <w:sz w:val="24"/>
          <w:szCs w:val="24"/>
        </w:rPr>
        <w:t>.</w:t>
      </w:r>
      <w:r w:rsidR="007A58AF">
        <w:rPr>
          <w:rFonts w:ascii="Times New Roman" w:hAnsi="Times New Roman" w:cs="Times New Roman"/>
          <w:sz w:val="24"/>
          <w:szCs w:val="24"/>
        </w:rPr>
        <w:t xml:space="preserve"> </w:t>
      </w:r>
      <w:r w:rsidR="00BD7854" w:rsidRPr="000B0D5A">
        <w:rPr>
          <w:rFonts w:ascii="Times New Roman" w:hAnsi="Times New Roman" w:cs="Times New Roman"/>
          <w:sz w:val="24"/>
          <w:szCs w:val="24"/>
          <w:lang w:val="en-US"/>
        </w:rPr>
        <w:t xml:space="preserve">It is possible that some </w:t>
      </w:r>
      <w:r w:rsidR="003C5549">
        <w:rPr>
          <w:rFonts w:ascii="Times New Roman" w:hAnsi="Times New Roman" w:cs="Times New Roman"/>
          <w:sz w:val="24"/>
          <w:szCs w:val="24"/>
          <w:lang w:val="en-US"/>
        </w:rPr>
        <w:t>weapons</w:t>
      </w:r>
      <w:r w:rsidR="00495737">
        <w:rPr>
          <w:rFonts w:ascii="Times New Roman" w:hAnsi="Times New Roman" w:cs="Times New Roman"/>
          <w:sz w:val="24"/>
          <w:szCs w:val="24"/>
          <w:lang w:val="en-US"/>
        </w:rPr>
        <w:t xml:space="preserve"> evolved as</w:t>
      </w:r>
      <w:r w:rsidR="009D6E48" w:rsidRPr="000B0D5A">
        <w:rPr>
          <w:rFonts w:ascii="Times New Roman" w:hAnsi="Times New Roman" w:cs="Times New Roman"/>
          <w:sz w:val="24"/>
          <w:szCs w:val="24"/>
          <w:lang w:val="en-US"/>
        </w:rPr>
        <w:t xml:space="preserve"> </w:t>
      </w:r>
      <w:r w:rsidR="005D14F5">
        <w:rPr>
          <w:rFonts w:ascii="Times New Roman" w:hAnsi="Times New Roman" w:cs="Times New Roman"/>
          <w:sz w:val="24"/>
          <w:szCs w:val="24"/>
          <w:lang w:val="en-US"/>
        </w:rPr>
        <w:t>dishonest signals, enhancing perceiv</w:t>
      </w:r>
      <w:r w:rsidR="00EA3979">
        <w:rPr>
          <w:rFonts w:ascii="Times New Roman" w:hAnsi="Times New Roman" w:cs="Times New Roman"/>
          <w:sz w:val="24"/>
          <w:szCs w:val="24"/>
          <w:lang w:val="en-US"/>
        </w:rPr>
        <w:t xml:space="preserve">ed formidability </w:t>
      </w:r>
      <w:r w:rsidR="005D14F5">
        <w:rPr>
          <w:rFonts w:ascii="Times New Roman" w:hAnsi="Times New Roman" w:cs="Times New Roman"/>
          <w:sz w:val="24"/>
          <w:szCs w:val="24"/>
          <w:lang w:val="en-US"/>
        </w:rPr>
        <w:t xml:space="preserve">while not being associated with </w:t>
      </w:r>
      <w:r w:rsidR="00EA3979">
        <w:rPr>
          <w:rFonts w:ascii="Times New Roman" w:hAnsi="Times New Roman" w:cs="Times New Roman"/>
          <w:sz w:val="24"/>
          <w:szCs w:val="24"/>
          <w:lang w:val="en-US"/>
        </w:rPr>
        <w:t>fighting</w:t>
      </w:r>
      <w:r w:rsidR="005D14F5">
        <w:rPr>
          <w:rFonts w:ascii="Times New Roman" w:hAnsi="Times New Roman" w:cs="Times New Roman"/>
          <w:sz w:val="24"/>
          <w:szCs w:val="24"/>
          <w:lang w:val="en-US"/>
        </w:rPr>
        <w:t xml:space="preserve"> ability. For example, </w:t>
      </w:r>
      <w:r w:rsidR="00004F6F">
        <w:rPr>
          <w:rFonts w:ascii="Times New Roman" w:hAnsi="Times New Roman" w:cs="Times New Roman"/>
          <w:sz w:val="24"/>
          <w:szCs w:val="24"/>
          <w:lang w:val="en-US"/>
        </w:rPr>
        <w:t>in</w:t>
      </w:r>
      <w:r w:rsidR="004251CF" w:rsidRPr="000B0D5A">
        <w:rPr>
          <w:rFonts w:ascii="Times New Roman" w:hAnsi="Times New Roman" w:cs="Times New Roman"/>
          <w:sz w:val="24"/>
          <w:szCs w:val="24"/>
          <w:lang w:val="en-US"/>
        </w:rPr>
        <w:t xml:space="preserve"> slender </w:t>
      </w:r>
      <w:r w:rsidR="004251CF" w:rsidRPr="000B0D5A">
        <w:rPr>
          <w:rFonts w:ascii="Times New Roman" w:hAnsi="Times New Roman" w:cs="Times New Roman"/>
          <w:sz w:val="24"/>
          <w:szCs w:val="24"/>
          <w:lang w:val="en-GB"/>
        </w:rPr>
        <w:t>crayfish (</w:t>
      </w:r>
      <w:proofErr w:type="spellStart"/>
      <w:r w:rsidR="004251CF" w:rsidRPr="000B0D5A">
        <w:rPr>
          <w:rFonts w:ascii="Times New Roman" w:hAnsi="Times New Roman" w:cs="Times New Roman"/>
          <w:i/>
          <w:sz w:val="24"/>
          <w:szCs w:val="24"/>
          <w:lang w:val="en-GB"/>
        </w:rPr>
        <w:t>Cherax</w:t>
      </w:r>
      <w:proofErr w:type="spellEnd"/>
      <w:r w:rsidR="004251CF" w:rsidRPr="000B0D5A">
        <w:rPr>
          <w:rFonts w:ascii="Times New Roman" w:hAnsi="Times New Roman" w:cs="Times New Roman"/>
          <w:i/>
          <w:sz w:val="24"/>
          <w:szCs w:val="24"/>
          <w:lang w:val="en-GB"/>
        </w:rPr>
        <w:t xml:space="preserve"> </w:t>
      </w:r>
      <w:proofErr w:type="spellStart"/>
      <w:r w:rsidR="004251CF" w:rsidRPr="000B0D5A">
        <w:rPr>
          <w:rFonts w:ascii="Times New Roman" w:hAnsi="Times New Roman" w:cs="Times New Roman"/>
          <w:i/>
          <w:sz w:val="24"/>
          <w:szCs w:val="24"/>
          <w:lang w:val="en-GB"/>
        </w:rPr>
        <w:t>dispar</w:t>
      </w:r>
      <w:proofErr w:type="spellEnd"/>
      <w:r w:rsidR="004251CF" w:rsidRPr="000B0D5A">
        <w:rPr>
          <w:rFonts w:ascii="Times New Roman" w:hAnsi="Times New Roman" w:cs="Times New Roman"/>
          <w:sz w:val="24"/>
          <w:szCs w:val="24"/>
          <w:lang w:val="en-GB"/>
        </w:rPr>
        <w:t>)</w:t>
      </w:r>
      <w:r w:rsidR="00EA3979">
        <w:rPr>
          <w:rFonts w:ascii="Times New Roman" w:hAnsi="Times New Roman" w:cs="Times New Roman"/>
          <w:sz w:val="24"/>
          <w:szCs w:val="24"/>
          <w:lang w:val="en-GB"/>
        </w:rPr>
        <w:t xml:space="preserve">, </w:t>
      </w:r>
      <w:r w:rsidR="000B0D5A">
        <w:rPr>
          <w:rFonts w:ascii="Times New Roman" w:hAnsi="Times New Roman" w:cs="Times New Roman"/>
          <w:sz w:val="24"/>
          <w:szCs w:val="24"/>
          <w:lang w:val="en-GB"/>
        </w:rPr>
        <w:t xml:space="preserve">males with </w:t>
      </w:r>
      <w:r w:rsidR="003C5549">
        <w:rPr>
          <w:rFonts w:ascii="Times New Roman" w:hAnsi="Times New Roman" w:cs="Times New Roman"/>
          <w:sz w:val="24"/>
          <w:szCs w:val="24"/>
          <w:lang w:val="en-GB"/>
        </w:rPr>
        <w:t>larger claws are</w:t>
      </w:r>
      <w:r w:rsidR="00AD190D">
        <w:rPr>
          <w:rFonts w:ascii="Times New Roman" w:hAnsi="Times New Roman" w:cs="Times New Roman"/>
          <w:sz w:val="24"/>
          <w:szCs w:val="24"/>
          <w:lang w:val="en-GB"/>
        </w:rPr>
        <w:t xml:space="preserve"> dominant over males with smaller claws,</w:t>
      </w:r>
      <w:r w:rsidRPr="000B0D5A">
        <w:rPr>
          <w:rFonts w:ascii="Times New Roman" w:hAnsi="Times New Roman" w:cs="Times New Roman"/>
          <w:sz w:val="24"/>
          <w:szCs w:val="24"/>
          <w:lang w:val="en-GB"/>
        </w:rPr>
        <w:t xml:space="preserve"> </w:t>
      </w:r>
      <w:r w:rsidR="001776F6">
        <w:rPr>
          <w:rFonts w:ascii="Times New Roman" w:hAnsi="Times New Roman" w:cs="Times New Roman"/>
          <w:sz w:val="24"/>
          <w:szCs w:val="24"/>
          <w:lang w:val="en-GB"/>
        </w:rPr>
        <w:t>yet</w:t>
      </w:r>
      <w:r w:rsidR="00AD190D">
        <w:rPr>
          <w:rFonts w:ascii="Times New Roman" w:hAnsi="Times New Roman" w:cs="Times New Roman"/>
          <w:sz w:val="24"/>
          <w:szCs w:val="24"/>
          <w:lang w:val="en-GB"/>
        </w:rPr>
        <w:t xml:space="preserve"> </w:t>
      </w:r>
      <w:r w:rsidR="004251CF" w:rsidRPr="000B0D5A">
        <w:rPr>
          <w:rFonts w:ascii="Times New Roman" w:hAnsi="Times New Roman" w:cs="Times New Roman"/>
          <w:sz w:val="24"/>
          <w:szCs w:val="24"/>
          <w:lang w:val="en-GB"/>
        </w:rPr>
        <w:t>claw size</w:t>
      </w:r>
      <w:r w:rsidRPr="000B0D5A">
        <w:rPr>
          <w:rFonts w:ascii="Times New Roman" w:hAnsi="Times New Roman" w:cs="Times New Roman"/>
          <w:sz w:val="24"/>
          <w:szCs w:val="24"/>
          <w:lang w:val="en-GB"/>
        </w:rPr>
        <w:t xml:space="preserve"> is not positively correlated with </w:t>
      </w:r>
      <w:r w:rsidR="00AD190D" w:rsidRPr="000B0D5A">
        <w:rPr>
          <w:rFonts w:ascii="Times New Roman" w:hAnsi="Times New Roman" w:cs="Times New Roman"/>
          <w:sz w:val="24"/>
          <w:szCs w:val="24"/>
          <w:lang w:val="en-GB"/>
        </w:rPr>
        <w:t>muscle</w:t>
      </w:r>
      <w:r w:rsidRPr="000B0D5A">
        <w:rPr>
          <w:rFonts w:ascii="Times New Roman" w:hAnsi="Times New Roman" w:cs="Times New Roman"/>
          <w:sz w:val="24"/>
          <w:szCs w:val="24"/>
          <w:lang w:val="en-GB"/>
        </w:rPr>
        <w:t xml:space="preserve"> strength (</w:t>
      </w:r>
      <w:r w:rsidR="005D14F5" w:rsidRPr="000B0D5A">
        <w:rPr>
          <w:rFonts w:ascii="Times New Roman" w:hAnsi="Times New Roman" w:cs="Times New Roman"/>
          <w:sz w:val="24"/>
          <w:szCs w:val="24"/>
          <w:lang w:val="en-GB"/>
        </w:rPr>
        <w:t>Wilson et al., 2007</w:t>
      </w:r>
      <w:r w:rsidR="005D14F5">
        <w:rPr>
          <w:rFonts w:ascii="Times New Roman" w:hAnsi="Times New Roman" w:cs="Times New Roman"/>
          <w:sz w:val="24"/>
          <w:szCs w:val="24"/>
          <w:lang w:val="en-GB"/>
        </w:rPr>
        <w:t>; 2009</w:t>
      </w:r>
      <w:r w:rsidRPr="000B0D5A">
        <w:rPr>
          <w:rFonts w:ascii="Times New Roman" w:hAnsi="Times New Roman" w:cs="Times New Roman"/>
          <w:sz w:val="24"/>
          <w:szCs w:val="24"/>
          <w:lang w:val="en-GB"/>
        </w:rPr>
        <w:t xml:space="preserve">). </w:t>
      </w:r>
      <w:r w:rsidR="005D14F5">
        <w:rPr>
          <w:rFonts w:ascii="Times New Roman" w:hAnsi="Times New Roman" w:cs="Times New Roman"/>
          <w:sz w:val="24"/>
          <w:szCs w:val="24"/>
          <w:lang w:val="en-GB"/>
        </w:rPr>
        <w:t>While men’s secondary sexual characters are androgen-dependent muscularity, the androgenic processes that give rise to their expression differ in several ways (Dixson, 2016). Masculine facial morphology, which includes a robust midface, pronounced brow ridge and enlarged jaw, muscularity, height and aggressive behaviours emerge under the effects of testosterone (</w:t>
      </w:r>
      <w:r w:rsidR="00EA3979">
        <w:rPr>
          <w:rFonts w:ascii="Times New Roman" w:hAnsi="Times New Roman" w:cs="Times New Roman"/>
          <w:sz w:val="24"/>
          <w:szCs w:val="24"/>
          <w:lang w:val="en-GB"/>
        </w:rPr>
        <w:t>Dixson, 2016). However, beards develop due to the conversion of testosterone to dihydrotestosterone via 5 alpha reductase enzyme activity in the root of hairs (Randall, 2008) and the extent to which androg</w:t>
      </w:r>
      <w:r w:rsidR="003C5549">
        <w:rPr>
          <w:rFonts w:ascii="Times New Roman" w:hAnsi="Times New Roman" w:cs="Times New Roman"/>
          <w:sz w:val="24"/>
          <w:szCs w:val="24"/>
          <w:lang w:val="en-GB"/>
        </w:rPr>
        <w:t>e</w:t>
      </w:r>
      <w:r w:rsidR="00EA3979">
        <w:rPr>
          <w:rFonts w:ascii="Times New Roman" w:hAnsi="Times New Roman" w:cs="Times New Roman"/>
          <w:sz w:val="24"/>
          <w:szCs w:val="24"/>
          <w:lang w:val="en-GB"/>
        </w:rPr>
        <w:t xml:space="preserve">nic processes produce beards is largely genetic (Hamilton, 1964). As a result, highly </w:t>
      </w:r>
      <w:r w:rsidR="003C5549">
        <w:rPr>
          <w:rFonts w:ascii="Times New Roman" w:hAnsi="Times New Roman" w:cs="Times New Roman"/>
          <w:sz w:val="24"/>
          <w:szCs w:val="24"/>
          <w:lang w:val="en-GB"/>
        </w:rPr>
        <w:t>muscular</w:t>
      </w:r>
      <w:r w:rsidR="00EA3979">
        <w:rPr>
          <w:rFonts w:ascii="Times New Roman" w:hAnsi="Times New Roman" w:cs="Times New Roman"/>
          <w:sz w:val="24"/>
          <w:szCs w:val="24"/>
          <w:lang w:val="en-GB"/>
        </w:rPr>
        <w:t xml:space="preserve"> and masculine lo</w:t>
      </w:r>
      <w:r w:rsidR="003C5549">
        <w:rPr>
          <w:rFonts w:ascii="Times New Roman" w:hAnsi="Times New Roman" w:cs="Times New Roman"/>
          <w:sz w:val="24"/>
          <w:szCs w:val="24"/>
          <w:lang w:val="en-GB"/>
        </w:rPr>
        <w:t>o</w:t>
      </w:r>
      <w:r w:rsidR="00EA3979">
        <w:rPr>
          <w:rFonts w:ascii="Times New Roman" w:hAnsi="Times New Roman" w:cs="Times New Roman"/>
          <w:sz w:val="24"/>
          <w:szCs w:val="24"/>
          <w:lang w:val="en-GB"/>
        </w:rPr>
        <w:t xml:space="preserve">king males may </w:t>
      </w:r>
      <w:ins w:id="252" w:author="Michael" w:date="2017-08-07T16:08:00Z">
        <w:r w:rsidR="00160A74">
          <w:rPr>
            <w:rFonts w:ascii="Times New Roman" w:hAnsi="Times New Roman" w:cs="Times New Roman"/>
            <w:sz w:val="24"/>
            <w:szCs w:val="24"/>
            <w:lang w:val="en-GB"/>
          </w:rPr>
          <w:t>g</w:t>
        </w:r>
      </w:ins>
      <w:r w:rsidR="00EA3979">
        <w:rPr>
          <w:rFonts w:ascii="Times New Roman" w:hAnsi="Times New Roman" w:cs="Times New Roman"/>
          <w:sz w:val="24"/>
          <w:szCs w:val="24"/>
          <w:lang w:val="en-GB"/>
        </w:rPr>
        <w:t xml:space="preserve">row little facial hair while less formidable males may grow profuse beards. </w:t>
      </w:r>
      <w:r w:rsidR="005D14F5">
        <w:rPr>
          <w:rFonts w:ascii="Times New Roman" w:hAnsi="Times New Roman" w:cs="Times New Roman"/>
          <w:sz w:val="24"/>
          <w:szCs w:val="24"/>
        </w:rPr>
        <w:t xml:space="preserve">Research quantifying facial morphometrics shows that beards enhance facial masculinity and dominance among men </w:t>
      </w:r>
      <w:r w:rsidR="003C5549">
        <w:rPr>
          <w:rFonts w:ascii="Times New Roman" w:hAnsi="Times New Roman" w:cs="Times New Roman"/>
          <w:sz w:val="24"/>
          <w:szCs w:val="24"/>
        </w:rPr>
        <w:t>by exaggerating the apparent size of the</w:t>
      </w:r>
      <w:r w:rsidR="005D14F5">
        <w:rPr>
          <w:rFonts w:ascii="Times New Roman" w:hAnsi="Times New Roman" w:cs="Times New Roman"/>
          <w:sz w:val="24"/>
          <w:szCs w:val="24"/>
        </w:rPr>
        <w:t xml:space="preserve"> jaw structure (Dixson et al., 2017a)</w:t>
      </w:r>
      <w:r w:rsidR="003C5549">
        <w:rPr>
          <w:rFonts w:ascii="Times New Roman" w:hAnsi="Times New Roman" w:cs="Times New Roman"/>
          <w:sz w:val="24"/>
          <w:szCs w:val="24"/>
        </w:rPr>
        <w:t>, the midface (Sherlock et al., 2016)</w:t>
      </w:r>
      <w:r w:rsidR="005D14F5">
        <w:rPr>
          <w:rFonts w:ascii="Times New Roman" w:hAnsi="Times New Roman" w:cs="Times New Roman"/>
          <w:sz w:val="24"/>
          <w:szCs w:val="24"/>
        </w:rPr>
        <w:t xml:space="preserve"> and </w:t>
      </w:r>
      <w:r w:rsidR="003C5549">
        <w:rPr>
          <w:rFonts w:ascii="Times New Roman" w:hAnsi="Times New Roman" w:cs="Times New Roman"/>
          <w:sz w:val="24"/>
          <w:szCs w:val="24"/>
        </w:rPr>
        <w:t>augmenting</w:t>
      </w:r>
      <w:r w:rsidR="005D14F5" w:rsidRPr="00017BE3">
        <w:rPr>
          <w:rFonts w:ascii="Times New Roman" w:hAnsi="Times New Roman" w:cs="Times New Roman"/>
          <w:sz w:val="24"/>
          <w:szCs w:val="24"/>
        </w:rPr>
        <w:t xml:space="preserve"> the saliency of agonistic expressions</w:t>
      </w:r>
      <w:r w:rsidR="005D14F5">
        <w:rPr>
          <w:rFonts w:ascii="Times New Roman" w:hAnsi="Times New Roman" w:cs="Times New Roman"/>
          <w:sz w:val="24"/>
          <w:szCs w:val="24"/>
        </w:rPr>
        <w:t xml:space="preserve"> (Dixson &amp; Vasey, 2012). </w:t>
      </w:r>
      <w:r w:rsidR="003C5549">
        <w:rPr>
          <w:rFonts w:ascii="Times New Roman" w:hAnsi="Times New Roman" w:cs="Times New Roman"/>
          <w:sz w:val="24"/>
          <w:szCs w:val="24"/>
        </w:rPr>
        <w:t>Whether or not beards are dishonest signals of formidability that curtail the costs of engaging in fights would be worthwhile pursuing in future research.</w:t>
      </w:r>
      <w:r w:rsidR="003C5549">
        <w:rPr>
          <w:rFonts w:ascii="Times New Roman" w:hAnsi="Times New Roman" w:cs="Times New Roman"/>
          <w:sz w:val="24"/>
          <w:szCs w:val="24"/>
          <w:lang w:val="en-GB"/>
        </w:rPr>
        <w:t xml:space="preserve"> </w:t>
      </w:r>
      <w:r w:rsidR="00975FB9">
        <w:rPr>
          <w:rFonts w:ascii="Times New Roman" w:hAnsi="Times New Roman" w:cs="Times New Roman"/>
          <w:sz w:val="24"/>
          <w:szCs w:val="24"/>
          <w:lang w:val="en-US"/>
        </w:rPr>
        <w:t xml:space="preserve">For the present, our data suggest that the human beard may not provide an advantage in direct male-male competition via protection or through signaling superior fighting ability. </w:t>
      </w:r>
    </w:p>
    <w:p w14:paraId="1C80F931" w14:textId="10B6E998" w:rsidR="00B018F8" w:rsidRPr="00017BE3" w:rsidRDefault="00E1721A" w:rsidP="00160A74">
      <w:pPr>
        <w:pStyle w:val="Heading1"/>
      </w:pPr>
      <w:r w:rsidRPr="00017BE3">
        <w:t>References</w:t>
      </w:r>
    </w:p>
    <w:p w14:paraId="608F4125" w14:textId="457F3EF2" w:rsidR="001A1226" w:rsidRPr="001A1226" w:rsidRDefault="001A1226" w:rsidP="00BB39E9">
      <w:pPr>
        <w:spacing w:line="240" w:lineRule="auto"/>
        <w:rPr>
          <w:rFonts w:ascii="Times New Roman" w:hAnsi="Times New Roman" w:cs="Times New Roman"/>
          <w:sz w:val="24"/>
          <w:szCs w:val="24"/>
          <w:lang w:val="en-GB"/>
        </w:rPr>
      </w:pPr>
      <w:proofErr w:type="spellStart"/>
      <w:proofErr w:type="gramStart"/>
      <w:r w:rsidRPr="001A1226">
        <w:rPr>
          <w:rFonts w:ascii="Times New Roman" w:hAnsi="Times New Roman" w:cs="Times New Roman"/>
          <w:sz w:val="24"/>
          <w:szCs w:val="24"/>
          <w:lang w:val="en-GB"/>
        </w:rPr>
        <w:t>Apostolou</w:t>
      </w:r>
      <w:proofErr w:type="spellEnd"/>
      <w:r w:rsidRPr="001A1226">
        <w:rPr>
          <w:rFonts w:ascii="Times New Roman" w:hAnsi="Times New Roman" w:cs="Times New Roman"/>
          <w:sz w:val="24"/>
          <w:szCs w:val="24"/>
          <w:lang w:val="en-GB"/>
        </w:rPr>
        <w:t xml:space="preserve">, M., </w:t>
      </w:r>
      <w:proofErr w:type="spellStart"/>
      <w:r w:rsidRPr="001A1226">
        <w:rPr>
          <w:rFonts w:ascii="Times New Roman" w:hAnsi="Times New Roman" w:cs="Times New Roman"/>
          <w:sz w:val="24"/>
          <w:szCs w:val="24"/>
          <w:lang w:val="en-GB"/>
        </w:rPr>
        <w:t>Frantzides</w:t>
      </w:r>
      <w:proofErr w:type="spellEnd"/>
      <w:r w:rsidRPr="001A1226">
        <w:rPr>
          <w:rFonts w:ascii="Times New Roman" w:hAnsi="Times New Roman" w:cs="Times New Roman"/>
          <w:sz w:val="24"/>
          <w:szCs w:val="24"/>
          <w:lang w:val="en-GB"/>
        </w:rPr>
        <w:t xml:space="preserve">, N., &amp; </w:t>
      </w:r>
      <w:proofErr w:type="spellStart"/>
      <w:r w:rsidRPr="001A1226">
        <w:rPr>
          <w:rFonts w:ascii="Times New Roman" w:hAnsi="Times New Roman" w:cs="Times New Roman"/>
          <w:sz w:val="24"/>
          <w:szCs w:val="24"/>
          <w:lang w:val="en-GB"/>
        </w:rPr>
        <w:t>Pavlidou</w:t>
      </w:r>
      <w:proofErr w:type="spellEnd"/>
      <w:r w:rsidRPr="001A1226">
        <w:rPr>
          <w:rFonts w:ascii="Times New Roman" w:hAnsi="Times New Roman" w:cs="Times New Roman"/>
          <w:sz w:val="24"/>
          <w:szCs w:val="24"/>
          <w:lang w:val="en-GB"/>
        </w:rPr>
        <w:t>, A. (2014</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Men competing, men watching:</w:t>
      </w:r>
      <w:r>
        <w:rPr>
          <w:rFonts w:ascii="Times New Roman" w:hAnsi="Times New Roman" w:cs="Times New Roman"/>
          <w:sz w:val="24"/>
          <w:szCs w:val="24"/>
          <w:lang w:val="en-GB"/>
        </w:rPr>
        <w:tab/>
      </w:r>
      <w:r w:rsidRPr="001A1226">
        <w:rPr>
          <w:rFonts w:ascii="Times New Roman" w:hAnsi="Times New Roman" w:cs="Times New Roman"/>
          <w:sz w:val="24"/>
          <w:szCs w:val="24"/>
          <w:lang w:val="en-GB"/>
        </w:rPr>
        <w:t>Exploring watching-pattern contingencies in sports. </w:t>
      </w:r>
      <w:r>
        <w:rPr>
          <w:rFonts w:ascii="Times New Roman" w:hAnsi="Times New Roman" w:cs="Times New Roman"/>
          <w:i/>
          <w:iCs/>
          <w:sz w:val="24"/>
          <w:szCs w:val="24"/>
          <w:lang w:val="en-GB"/>
        </w:rPr>
        <w:t>International Journal of Sport</w:t>
      </w:r>
      <w:r>
        <w:rPr>
          <w:rFonts w:ascii="Times New Roman" w:hAnsi="Times New Roman" w:cs="Times New Roman"/>
          <w:i/>
          <w:iCs/>
          <w:sz w:val="24"/>
          <w:szCs w:val="24"/>
          <w:lang w:val="en-GB"/>
        </w:rPr>
        <w:tab/>
      </w:r>
      <w:r w:rsidRPr="001A1226">
        <w:rPr>
          <w:rFonts w:ascii="Times New Roman" w:hAnsi="Times New Roman" w:cs="Times New Roman"/>
          <w:i/>
          <w:iCs/>
          <w:sz w:val="24"/>
          <w:szCs w:val="24"/>
          <w:lang w:val="en-GB"/>
        </w:rPr>
        <w:t>Communication</w:t>
      </w:r>
      <w:r w:rsidRPr="001A1226">
        <w:rPr>
          <w:rFonts w:ascii="Times New Roman" w:hAnsi="Times New Roman" w:cs="Times New Roman"/>
          <w:sz w:val="24"/>
          <w:szCs w:val="24"/>
          <w:lang w:val="en-GB"/>
        </w:rPr>
        <w:t>, </w:t>
      </w:r>
      <w:r w:rsidRPr="001A1226">
        <w:rPr>
          <w:rFonts w:ascii="Times New Roman" w:hAnsi="Times New Roman" w:cs="Times New Roman"/>
          <w:i/>
          <w:iCs/>
          <w:sz w:val="24"/>
          <w:szCs w:val="24"/>
          <w:lang w:val="en-GB"/>
        </w:rPr>
        <w:t>7</w:t>
      </w:r>
      <w:r w:rsidRPr="001A1226">
        <w:rPr>
          <w:rFonts w:ascii="Times New Roman" w:hAnsi="Times New Roman" w:cs="Times New Roman"/>
          <w:sz w:val="24"/>
          <w:szCs w:val="24"/>
          <w:lang w:val="en-GB"/>
        </w:rPr>
        <w:t>, 462-476.</w:t>
      </w:r>
    </w:p>
    <w:p w14:paraId="02FDBFAD" w14:textId="044C4241" w:rsidR="009D4CBF" w:rsidRPr="00017BE3" w:rsidRDefault="00B018F8" w:rsidP="00BB39E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Baker, J., &amp; </w:t>
      </w:r>
      <w:proofErr w:type="spellStart"/>
      <w:r w:rsidRPr="00017BE3">
        <w:rPr>
          <w:rFonts w:ascii="Times New Roman" w:hAnsi="Times New Roman" w:cs="Times New Roman"/>
          <w:sz w:val="24"/>
          <w:szCs w:val="24"/>
          <w:lang w:val="en-US"/>
        </w:rPr>
        <w:t>Sc</w:t>
      </w:r>
      <w:r w:rsidR="00B26EDD">
        <w:rPr>
          <w:rFonts w:ascii="Times New Roman" w:hAnsi="Times New Roman" w:cs="Times New Roman"/>
          <w:sz w:val="24"/>
          <w:szCs w:val="24"/>
          <w:lang w:val="en-US"/>
        </w:rPr>
        <w:t>horer</w:t>
      </w:r>
      <w:proofErr w:type="spellEnd"/>
      <w:r w:rsidR="00B26EDD">
        <w:rPr>
          <w:rFonts w:ascii="Times New Roman" w:hAnsi="Times New Roman" w:cs="Times New Roman"/>
          <w:sz w:val="24"/>
          <w:szCs w:val="24"/>
          <w:lang w:val="en-US"/>
        </w:rPr>
        <w:t>, J. (2013). The southpaw a</w:t>
      </w:r>
      <w:r w:rsidRPr="00017BE3">
        <w:rPr>
          <w:rFonts w:ascii="Times New Roman" w:hAnsi="Times New Roman" w:cs="Times New Roman"/>
          <w:sz w:val="24"/>
          <w:szCs w:val="24"/>
          <w:lang w:val="en-US"/>
        </w:rPr>
        <w:t>dvanta</w:t>
      </w:r>
      <w:r w:rsidR="00B26EDD">
        <w:rPr>
          <w:rFonts w:ascii="Times New Roman" w:hAnsi="Times New Roman" w:cs="Times New Roman"/>
          <w:sz w:val="24"/>
          <w:szCs w:val="24"/>
          <w:lang w:val="en-US"/>
        </w:rPr>
        <w:t>ge? Lateral preference in mixed</w:t>
      </w:r>
      <w:r w:rsidR="00B26EDD">
        <w:rPr>
          <w:rFonts w:ascii="Times New Roman" w:hAnsi="Times New Roman" w:cs="Times New Roman"/>
          <w:sz w:val="24"/>
          <w:szCs w:val="24"/>
          <w:lang w:val="en-US"/>
        </w:rPr>
        <w:tab/>
        <w:t>martial a</w:t>
      </w:r>
      <w:r w:rsidRPr="00017BE3">
        <w:rPr>
          <w:rFonts w:ascii="Times New Roman" w:hAnsi="Times New Roman" w:cs="Times New Roman"/>
          <w:sz w:val="24"/>
          <w:szCs w:val="24"/>
          <w:lang w:val="en-US"/>
        </w:rPr>
        <w:t xml:space="preserve">rts. </w:t>
      </w:r>
      <w:proofErr w:type="spellStart"/>
      <w:r w:rsidRPr="00017BE3">
        <w:rPr>
          <w:rFonts w:ascii="Times New Roman" w:hAnsi="Times New Roman" w:cs="Times New Roman"/>
          <w:i/>
          <w:iCs/>
          <w:sz w:val="24"/>
          <w:szCs w:val="24"/>
          <w:lang w:val="en-US"/>
        </w:rPr>
        <w:t>PloS</w:t>
      </w:r>
      <w:proofErr w:type="spellEnd"/>
      <w:r w:rsidRPr="00017BE3">
        <w:rPr>
          <w:rFonts w:ascii="Times New Roman" w:hAnsi="Times New Roman" w:cs="Times New Roman"/>
          <w:i/>
          <w:iCs/>
          <w:sz w:val="24"/>
          <w:szCs w:val="24"/>
          <w:lang w:val="en-US"/>
        </w:rPr>
        <w:t xml:space="preserve"> one</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8</w:t>
      </w:r>
      <w:r w:rsidRPr="00017BE3">
        <w:rPr>
          <w:rFonts w:ascii="Times New Roman" w:hAnsi="Times New Roman" w:cs="Times New Roman"/>
          <w:sz w:val="24"/>
          <w:szCs w:val="24"/>
          <w:lang w:val="en-US"/>
        </w:rPr>
        <w:t>(11), e79793.</w:t>
      </w:r>
    </w:p>
    <w:p w14:paraId="59AD2535" w14:textId="43D2BF74" w:rsidR="00A117ED" w:rsidRDefault="00A117ED" w:rsidP="00A117E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Barber, N. (2001). Mustache fashion </w:t>
      </w:r>
      <w:proofErr w:type="spellStart"/>
      <w:r w:rsidRPr="00017BE3">
        <w:rPr>
          <w:rFonts w:ascii="Times New Roman" w:hAnsi="Times New Roman" w:cs="Times New Roman"/>
          <w:sz w:val="24"/>
          <w:szCs w:val="24"/>
          <w:lang w:val="en-US"/>
        </w:rPr>
        <w:t>covaries</w:t>
      </w:r>
      <w:proofErr w:type="spellEnd"/>
      <w:r w:rsidRPr="00017BE3">
        <w:rPr>
          <w:rFonts w:ascii="Times New Roman" w:hAnsi="Times New Roman" w:cs="Times New Roman"/>
          <w:sz w:val="24"/>
          <w:szCs w:val="24"/>
          <w:lang w:val="en-US"/>
        </w:rPr>
        <w:t xml:space="preserve"> with a good marriage market for women.</w:t>
      </w:r>
      <w:r w:rsidR="00B26EDD">
        <w:rPr>
          <w:rFonts w:ascii="Times New Roman" w:hAnsi="Times New Roman" w:cs="Times New Roman"/>
          <w:sz w:val="24"/>
          <w:szCs w:val="24"/>
          <w:lang w:val="en-US"/>
        </w:rPr>
        <w:tab/>
      </w:r>
      <w:r w:rsidRPr="00017BE3">
        <w:rPr>
          <w:rFonts w:ascii="Times New Roman" w:hAnsi="Times New Roman" w:cs="Times New Roman"/>
          <w:i/>
          <w:sz w:val="24"/>
          <w:szCs w:val="24"/>
          <w:lang w:val="en-US"/>
        </w:rPr>
        <w:t>Journal of Nonverbal Behavior, 25</w:t>
      </w:r>
      <w:r w:rsidR="00783D27" w:rsidRPr="00017BE3">
        <w:rPr>
          <w:rFonts w:ascii="Times New Roman" w:hAnsi="Times New Roman" w:cs="Times New Roman"/>
          <w:sz w:val="24"/>
          <w:szCs w:val="24"/>
          <w:lang w:val="en-US"/>
        </w:rPr>
        <w:t>, 261-272.</w:t>
      </w:r>
    </w:p>
    <w:p w14:paraId="432DAEF2" w14:textId="13158898" w:rsidR="00375505" w:rsidRPr="00017BE3" w:rsidRDefault="00375505" w:rsidP="00A117E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Brewer, G., &amp; </w:t>
      </w:r>
      <w:proofErr w:type="spellStart"/>
      <w:r w:rsidRPr="00017BE3">
        <w:rPr>
          <w:rFonts w:ascii="Times New Roman" w:hAnsi="Times New Roman" w:cs="Times New Roman"/>
          <w:sz w:val="24"/>
          <w:szCs w:val="24"/>
          <w:lang w:val="en-US"/>
        </w:rPr>
        <w:t>Howarth</w:t>
      </w:r>
      <w:proofErr w:type="spellEnd"/>
      <w:r w:rsidRPr="00017BE3">
        <w:rPr>
          <w:rFonts w:ascii="Times New Roman" w:hAnsi="Times New Roman" w:cs="Times New Roman"/>
          <w:sz w:val="24"/>
          <w:szCs w:val="24"/>
          <w:lang w:val="en-US"/>
        </w:rPr>
        <w:t xml:space="preserve">, S. (2012). Sport, attractiveness and aggression. </w:t>
      </w:r>
      <w:r>
        <w:rPr>
          <w:rFonts w:ascii="Times New Roman" w:hAnsi="Times New Roman" w:cs="Times New Roman"/>
          <w:i/>
          <w:iCs/>
          <w:sz w:val="24"/>
          <w:szCs w:val="24"/>
          <w:lang w:val="en-US"/>
        </w:rPr>
        <w:t>Personality and</w:t>
      </w:r>
      <w:r>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individual differences</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53</w:t>
      </w:r>
      <w:r w:rsidRPr="00017BE3">
        <w:rPr>
          <w:rFonts w:ascii="Times New Roman" w:hAnsi="Times New Roman" w:cs="Times New Roman"/>
          <w:sz w:val="24"/>
          <w:szCs w:val="24"/>
          <w:lang w:val="en-US"/>
        </w:rPr>
        <w:t>, 640-643.</w:t>
      </w:r>
    </w:p>
    <w:p w14:paraId="3511FB31" w14:textId="3239867E" w:rsidR="00D82F8B" w:rsidRPr="00D82F8B" w:rsidRDefault="00D82F8B" w:rsidP="00A117ED">
      <w:pPr>
        <w:spacing w:line="240" w:lineRule="auto"/>
        <w:rPr>
          <w:rFonts w:ascii="Times New Roman" w:hAnsi="Times New Roman" w:cs="Times New Roman"/>
          <w:sz w:val="24"/>
          <w:szCs w:val="24"/>
          <w:lang w:val="en-GB"/>
        </w:rPr>
      </w:pPr>
      <w:r w:rsidRPr="00D82F8B">
        <w:rPr>
          <w:rFonts w:ascii="Times New Roman" w:hAnsi="Times New Roman" w:cs="Times New Roman"/>
          <w:sz w:val="24"/>
          <w:szCs w:val="24"/>
          <w:lang w:val="en-GB"/>
        </w:rPr>
        <w:t>Carrier, D. R. (2011). The advantage of standing up to figh</w:t>
      </w:r>
      <w:r>
        <w:rPr>
          <w:rFonts w:ascii="Times New Roman" w:hAnsi="Times New Roman" w:cs="Times New Roman"/>
          <w:sz w:val="24"/>
          <w:szCs w:val="24"/>
          <w:lang w:val="en-GB"/>
        </w:rPr>
        <w:t>t and the evolution of habitual</w:t>
      </w:r>
      <w:r>
        <w:rPr>
          <w:rFonts w:ascii="Times New Roman" w:hAnsi="Times New Roman" w:cs="Times New Roman"/>
          <w:sz w:val="24"/>
          <w:szCs w:val="24"/>
          <w:lang w:val="en-GB"/>
        </w:rPr>
        <w:tab/>
      </w:r>
      <w:r w:rsidRPr="00D82F8B">
        <w:rPr>
          <w:rFonts w:ascii="Times New Roman" w:hAnsi="Times New Roman" w:cs="Times New Roman"/>
          <w:sz w:val="24"/>
          <w:szCs w:val="24"/>
          <w:lang w:val="en-GB"/>
        </w:rPr>
        <w:t>bipedalism in hominins. </w:t>
      </w:r>
      <w:proofErr w:type="spellStart"/>
      <w:r w:rsidRPr="00D82F8B">
        <w:rPr>
          <w:rFonts w:ascii="Times New Roman" w:hAnsi="Times New Roman" w:cs="Times New Roman"/>
          <w:i/>
          <w:iCs/>
          <w:sz w:val="24"/>
          <w:szCs w:val="24"/>
          <w:lang w:val="en-GB"/>
        </w:rPr>
        <w:t>PLoS</w:t>
      </w:r>
      <w:proofErr w:type="spellEnd"/>
      <w:r w:rsidRPr="00D82F8B">
        <w:rPr>
          <w:rFonts w:ascii="Times New Roman" w:hAnsi="Times New Roman" w:cs="Times New Roman"/>
          <w:i/>
          <w:iCs/>
          <w:sz w:val="24"/>
          <w:szCs w:val="24"/>
          <w:lang w:val="en-GB"/>
        </w:rPr>
        <w:t xml:space="preserve"> One</w:t>
      </w:r>
      <w:r w:rsidRPr="00D82F8B">
        <w:rPr>
          <w:rFonts w:ascii="Times New Roman" w:hAnsi="Times New Roman" w:cs="Times New Roman"/>
          <w:sz w:val="24"/>
          <w:szCs w:val="24"/>
          <w:lang w:val="en-GB"/>
        </w:rPr>
        <w:t>, </w:t>
      </w:r>
      <w:r w:rsidRPr="00D82F8B">
        <w:rPr>
          <w:rFonts w:ascii="Times New Roman" w:hAnsi="Times New Roman" w:cs="Times New Roman"/>
          <w:i/>
          <w:iCs/>
          <w:sz w:val="24"/>
          <w:szCs w:val="24"/>
          <w:lang w:val="en-GB"/>
        </w:rPr>
        <w:t>6</w:t>
      </w:r>
      <w:r w:rsidRPr="00D82F8B">
        <w:rPr>
          <w:rFonts w:ascii="Times New Roman" w:hAnsi="Times New Roman" w:cs="Times New Roman"/>
          <w:sz w:val="24"/>
          <w:szCs w:val="24"/>
          <w:lang w:val="en-GB"/>
        </w:rPr>
        <w:t>(5), e19630.</w:t>
      </w:r>
    </w:p>
    <w:p w14:paraId="5ED3173B" w14:textId="7B081561" w:rsidR="000C017C" w:rsidRPr="00017BE3" w:rsidRDefault="000C017C" w:rsidP="00A117ED">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xml:space="preserve">, R. O., </w:t>
      </w:r>
      <w:proofErr w:type="spellStart"/>
      <w:r w:rsidRPr="00017BE3">
        <w:rPr>
          <w:rFonts w:ascii="Times New Roman" w:hAnsi="Times New Roman" w:cs="Times New Roman"/>
          <w:sz w:val="24"/>
          <w:szCs w:val="24"/>
          <w:lang w:val="en-US"/>
        </w:rPr>
        <w:t>Balish</w:t>
      </w:r>
      <w:proofErr w:type="spellEnd"/>
      <w:r w:rsidRPr="00017BE3">
        <w:rPr>
          <w:rFonts w:ascii="Times New Roman" w:hAnsi="Times New Roman" w:cs="Times New Roman"/>
          <w:sz w:val="24"/>
          <w:szCs w:val="24"/>
          <w:lang w:val="en-US"/>
        </w:rPr>
        <w:t>, S. M., &amp; Lombardo, M. P. (2016). Sex</w:t>
      </w:r>
      <w:r w:rsidR="00B26EDD">
        <w:rPr>
          <w:rFonts w:ascii="Times New Roman" w:hAnsi="Times New Roman" w:cs="Times New Roman"/>
          <w:sz w:val="24"/>
          <w:szCs w:val="24"/>
          <w:lang w:val="en-US"/>
        </w:rPr>
        <w:t xml:space="preserve"> differences in sports interest</w:t>
      </w:r>
      <w:r w:rsidR="00B26EDD">
        <w:rPr>
          <w:rFonts w:ascii="Times New Roman" w:hAnsi="Times New Roman" w:cs="Times New Roman"/>
          <w:sz w:val="24"/>
          <w:szCs w:val="24"/>
          <w:lang w:val="en-US"/>
        </w:rPr>
        <w:tab/>
      </w:r>
      <w:r w:rsidRPr="00017BE3">
        <w:rPr>
          <w:rFonts w:ascii="Times New Roman" w:hAnsi="Times New Roman" w:cs="Times New Roman"/>
          <w:sz w:val="24"/>
          <w:szCs w:val="24"/>
          <w:lang w:val="en-US"/>
        </w:rPr>
        <w:t>and motivation: An evolutionary perspective. </w:t>
      </w:r>
      <w:r w:rsidR="00B26EDD">
        <w:rPr>
          <w:rFonts w:ascii="Times New Roman" w:hAnsi="Times New Roman" w:cs="Times New Roman"/>
          <w:i/>
          <w:iCs/>
          <w:sz w:val="24"/>
          <w:szCs w:val="24"/>
          <w:lang w:val="en-US"/>
        </w:rPr>
        <w:t>Evolutionary Behavioral</w:t>
      </w:r>
      <w:r w:rsidR="00B26EDD">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Sciences</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10</w:t>
      </w:r>
      <w:r w:rsidRPr="00017BE3">
        <w:rPr>
          <w:rFonts w:ascii="Times New Roman" w:hAnsi="Times New Roman" w:cs="Times New Roman"/>
          <w:sz w:val="24"/>
          <w:szCs w:val="24"/>
          <w:lang w:val="en-US"/>
        </w:rPr>
        <w:t>(2), 73.</w:t>
      </w:r>
    </w:p>
    <w:p w14:paraId="369E8093" w14:textId="0364E906" w:rsidR="00783D27" w:rsidRPr="00017BE3" w:rsidRDefault="00783D27" w:rsidP="00A117ED">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xml:space="preserve">, R. O., Geary, D. C., Puts, D. A., Ham, S. A., Kruger, </w:t>
      </w:r>
      <w:r w:rsidR="00B26EDD">
        <w:rPr>
          <w:rFonts w:ascii="Times New Roman" w:hAnsi="Times New Roman" w:cs="Times New Roman"/>
          <w:sz w:val="24"/>
          <w:szCs w:val="24"/>
          <w:lang w:val="en-US"/>
        </w:rPr>
        <w:t xml:space="preserve">J., </w:t>
      </w:r>
      <w:proofErr w:type="spellStart"/>
      <w:r w:rsidR="00B26EDD">
        <w:rPr>
          <w:rFonts w:ascii="Times New Roman" w:hAnsi="Times New Roman" w:cs="Times New Roman"/>
          <w:sz w:val="24"/>
          <w:szCs w:val="24"/>
          <w:lang w:val="en-US"/>
        </w:rPr>
        <w:t>Fles</w:t>
      </w:r>
      <w:proofErr w:type="spellEnd"/>
      <w:r w:rsidR="00B26EDD">
        <w:rPr>
          <w:rFonts w:ascii="Times New Roman" w:hAnsi="Times New Roman" w:cs="Times New Roman"/>
          <w:sz w:val="24"/>
          <w:szCs w:val="24"/>
          <w:lang w:val="en-US"/>
        </w:rPr>
        <w:t>, E., ... &amp; Grandis, T.</w:t>
      </w:r>
      <w:r w:rsidR="00B26EDD">
        <w:rPr>
          <w:rFonts w:ascii="Times New Roman" w:hAnsi="Times New Roman" w:cs="Times New Roman"/>
          <w:sz w:val="24"/>
          <w:szCs w:val="24"/>
          <w:lang w:val="en-US"/>
        </w:rPr>
        <w:tab/>
      </w:r>
      <w:r w:rsidRPr="00017BE3">
        <w:rPr>
          <w:rFonts w:ascii="Times New Roman" w:hAnsi="Times New Roman" w:cs="Times New Roman"/>
          <w:sz w:val="24"/>
          <w:szCs w:val="24"/>
          <w:lang w:val="en-US"/>
        </w:rPr>
        <w:t>(2012). A sex difference in the predisposition for p</w:t>
      </w:r>
      <w:r w:rsidR="00B26EDD">
        <w:rPr>
          <w:rFonts w:ascii="Times New Roman" w:hAnsi="Times New Roman" w:cs="Times New Roman"/>
          <w:sz w:val="24"/>
          <w:szCs w:val="24"/>
          <w:lang w:val="en-US"/>
        </w:rPr>
        <w:t>hysical competition: males play</w:t>
      </w:r>
      <w:r w:rsidR="00B26EDD">
        <w:rPr>
          <w:rFonts w:ascii="Times New Roman" w:hAnsi="Times New Roman" w:cs="Times New Roman"/>
          <w:sz w:val="24"/>
          <w:szCs w:val="24"/>
          <w:lang w:val="en-US"/>
        </w:rPr>
        <w:lastRenderedPageBreak/>
        <w:tab/>
      </w:r>
      <w:r w:rsidRPr="00017BE3">
        <w:rPr>
          <w:rFonts w:ascii="Times New Roman" w:hAnsi="Times New Roman" w:cs="Times New Roman"/>
          <w:sz w:val="24"/>
          <w:szCs w:val="24"/>
          <w:lang w:val="en-US"/>
        </w:rPr>
        <w:t>sports much more than females even in the contemporary US. </w:t>
      </w:r>
      <w:proofErr w:type="spellStart"/>
      <w:r w:rsidRPr="00017BE3">
        <w:rPr>
          <w:rFonts w:ascii="Times New Roman" w:hAnsi="Times New Roman" w:cs="Times New Roman"/>
          <w:i/>
          <w:iCs/>
          <w:sz w:val="24"/>
          <w:szCs w:val="24"/>
          <w:lang w:val="en-US"/>
        </w:rPr>
        <w:t>PLoS</w:t>
      </w:r>
      <w:proofErr w:type="spellEnd"/>
      <w:r w:rsidRPr="00017BE3">
        <w:rPr>
          <w:rFonts w:ascii="Times New Roman" w:hAnsi="Times New Roman" w:cs="Times New Roman"/>
          <w:i/>
          <w:iCs/>
          <w:sz w:val="24"/>
          <w:szCs w:val="24"/>
          <w:lang w:val="en-US"/>
        </w:rPr>
        <w:t xml:space="preserve"> One</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7</w:t>
      </w:r>
      <w:r w:rsidR="00B26EDD">
        <w:rPr>
          <w:rFonts w:ascii="Times New Roman" w:hAnsi="Times New Roman" w:cs="Times New Roman"/>
          <w:sz w:val="24"/>
          <w:szCs w:val="24"/>
          <w:lang w:val="en-US"/>
        </w:rPr>
        <w:t>(11),</w:t>
      </w:r>
      <w:r w:rsidR="00B26EDD">
        <w:rPr>
          <w:rFonts w:ascii="Times New Roman" w:hAnsi="Times New Roman" w:cs="Times New Roman"/>
          <w:sz w:val="24"/>
          <w:szCs w:val="24"/>
          <w:lang w:val="en-US"/>
        </w:rPr>
        <w:tab/>
      </w:r>
      <w:r w:rsidRPr="00017BE3">
        <w:rPr>
          <w:rFonts w:ascii="Times New Roman" w:hAnsi="Times New Roman" w:cs="Times New Roman"/>
          <w:sz w:val="24"/>
          <w:szCs w:val="24"/>
          <w:lang w:val="en-US"/>
        </w:rPr>
        <w:t>e49168.</w:t>
      </w:r>
    </w:p>
    <w:p w14:paraId="393EB772" w14:textId="07A6E8D2" w:rsidR="00783D27" w:rsidRPr="008B0289" w:rsidRDefault="00783D27" w:rsidP="008B0289">
      <w:pPr>
        <w:spacing w:line="240" w:lineRule="auto"/>
        <w:rPr>
          <w:rFonts w:ascii="Times New Roman" w:hAnsi="Times New Roman" w:cs="Times New Roman"/>
          <w:i/>
          <w:iCs/>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R. O., &amp; Smith, B. A. (2013). Sex differences in sports across 50 societies. </w:t>
      </w:r>
      <w:r w:rsidR="008B0289">
        <w:rPr>
          <w:rFonts w:ascii="Times New Roman" w:hAnsi="Times New Roman" w:cs="Times New Roman"/>
          <w:i/>
          <w:iCs/>
          <w:sz w:val="24"/>
          <w:szCs w:val="24"/>
          <w:lang w:val="en-US"/>
        </w:rPr>
        <w:t>Cross-</w:t>
      </w:r>
      <w:r w:rsidR="008B0289">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Cultural Research</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47</w:t>
      </w:r>
      <w:r w:rsidRPr="00017BE3">
        <w:rPr>
          <w:rFonts w:ascii="Times New Roman" w:hAnsi="Times New Roman" w:cs="Times New Roman"/>
          <w:sz w:val="24"/>
          <w:szCs w:val="24"/>
          <w:lang w:val="en-US"/>
        </w:rPr>
        <w:t>(3), 268-309.</w:t>
      </w:r>
    </w:p>
    <w:p w14:paraId="49A0BCDE" w14:textId="2A0A602E" w:rsidR="00B62CE5" w:rsidRPr="00017BE3" w:rsidRDefault="00B62CE5" w:rsidP="00B62CE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Dixson, A., Dixson, B., &amp; Anderson, M. (2005). Sexual</w:t>
      </w:r>
      <w:r w:rsidR="008B0289">
        <w:rPr>
          <w:rFonts w:ascii="Times New Roman" w:hAnsi="Times New Roman" w:cs="Times New Roman"/>
          <w:sz w:val="24"/>
          <w:szCs w:val="24"/>
          <w:lang w:val="en-US"/>
        </w:rPr>
        <w:t xml:space="preserve"> Selection and the Evolution of</w:t>
      </w:r>
      <w:r w:rsidR="008B0289">
        <w:rPr>
          <w:rFonts w:ascii="Times New Roman" w:hAnsi="Times New Roman" w:cs="Times New Roman"/>
          <w:sz w:val="24"/>
          <w:szCs w:val="24"/>
          <w:lang w:val="en-US"/>
        </w:rPr>
        <w:tab/>
      </w:r>
      <w:r w:rsidRPr="00017BE3">
        <w:rPr>
          <w:rFonts w:ascii="Times New Roman" w:hAnsi="Times New Roman" w:cs="Times New Roman"/>
          <w:sz w:val="24"/>
          <w:szCs w:val="24"/>
          <w:lang w:val="en-US"/>
        </w:rPr>
        <w:t>Visually Conspicuous Sexually Dimorphic Tr</w:t>
      </w:r>
      <w:r w:rsidR="008B0289">
        <w:rPr>
          <w:rFonts w:ascii="Times New Roman" w:hAnsi="Times New Roman" w:cs="Times New Roman"/>
          <w:sz w:val="24"/>
          <w:szCs w:val="24"/>
          <w:lang w:val="en-US"/>
        </w:rPr>
        <w:t>aits in Male Monkeys, Apes, and</w:t>
      </w:r>
      <w:r w:rsidR="008B0289">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Human Beings. </w:t>
      </w:r>
      <w:r w:rsidRPr="00017BE3">
        <w:rPr>
          <w:rFonts w:ascii="Times New Roman" w:hAnsi="Times New Roman" w:cs="Times New Roman"/>
          <w:i/>
          <w:sz w:val="24"/>
          <w:szCs w:val="24"/>
          <w:lang w:val="en-US"/>
        </w:rPr>
        <w:t>Annual Review of Sex Research, 16</w:t>
      </w:r>
      <w:r w:rsidRPr="00017BE3">
        <w:rPr>
          <w:rFonts w:ascii="Times New Roman" w:hAnsi="Times New Roman" w:cs="Times New Roman"/>
          <w:sz w:val="24"/>
          <w:szCs w:val="24"/>
          <w:lang w:val="en-US"/>
        </w:rPr>
        <w:t xml:space="preserve">, 1-19. </w:t>
      </w:r>
    </w:p>
    <w:p w14:paraId="106859B1" w14:textId="1E22499A" w:rsidR="00B62CE5" w:rsidRPr="00017BE3" w:rsidRDefault="00B62CE5" w:rsidP="00B62CE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Dixson, B. J., &amp; Brooks, R. C. (2013). The role of facial hair </w:t>
      </w:r>
      <w:r w:rsidR="008B0289">
        <w:rPr>
          <w:rFonts w:ascii="Times New Roman" w:hAnsi="Times New Roman" w:cs="Times New Roman"/>
          <w:sz w:val="24"/>
          <w:szCs w:val="24"/>
          <w:lang w:val="en-US"/>
        </w:rPr>
        <w:t>in women's perceptions of men's</w:t>
      </w:r>
      <w:r w:rsidR="008B0289">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attractiveness, health, masculinity and parenting abilities. </w:t>
      </w:r>
      <w:r w:rsidR="008B0289">
        <w:rPr>
          <w:rFonts w:ascii="Times New Roman" w:hAnsi="Times New Roman" w:cs="Times New Roman"/>
          <w:i/>
          <w:sz w:val="24"/>
          <w:szCs w:val="24"/>
          <w:lang w:val="en-US"/>
        </w:rPr>
        <w:t>Evolution and Human</w:t>
      </w:r>
      <w:r w:rsidR="008B0289">
        <w:rPr>
          <w:rFonts w:ascii="Times New Roman" w:hAnsi="Times New Roman" w:cs="Times New Roman"/>
          <w:i/>
          <w:sz w:val="24"/>
          <w:szCs w:val="24"/>
          <w:lang w:val="en-US"/>
        </w:rPr>
        <w:tab/>
      </w:r>
      <w:r w:rsidRPr="00017BE3">
        <w:rPr>
          <w:rFonts w:ascii="Times New Roman" w:hAnsi="Times New Roman" w:cs="Times New Roman"/>
          <w:i/>
          <w:sz w:val="24"/>
          <w:szCs w:val="24"/>
          <w:lang w:val="en-US"/>
        </w:rPr>
        <w:t>Behavior, 34</w:t>
      </w:r>
      <w:r w:rsidRPr="00017BE3">
        <w:rPr>
          <w:rFonts w:ascii="Times New Roman" w:hAnsi="Times New Roman" w:cs="Times New Roman"/>
          <w:sz w:val="24"/>
          <w:szCs w:val="24"/>
          <w:lang w:val="en-US"/>
        </w:rPr>
        <w:t xml:space="preserve">, 236-241. </w:t>
      </w:r>
    </w:p>
    <w:p w14:paraId="71388008" w14:textId="374474EE" w:rsidR="002D6FD5" w:rsidRPr="002D6FD5" w:rsidRDefault="002D6FD5" w:rsidP="002D6FD5">
      <w:pPr>
        <w:spacing w:line="240" w:lineRule="auto"/>
        <w:rPr>
          <w:rFonts w:ascii="Times New Roman" w:hAnsi="Times New Roman" w:cs="Times New Roman"/>
          <w:sz w:val="24"/>
          <w:szCs w:val="24"/>
        </w:rPr>
      </w:pPr>
      <w:r w:rsidRPr="002D6FD5">
        <w:rPr>
          <w:rFonts w:ascii="Times New Roman" w:hAnsi="Times New Roman" w:cs="Times New Roman"/>
          <w:sz w:val="24"/>
          <w:szCs w:val="24"/>
          <w:lang w:val="en-GB"/>
        </w:rPr>
        <w:t xml:space="preserve">Dixson, B. J. W, Lee, A. J., *Sherlock, J. M., &amp; </w:t>
      </w:r>
      <w:proofErr w:type="spellStart"/>
      <w:r w:rsidRPr="002D6FD5">
        <w:rPr>
          <w:rFonts w:ascii="Times New Roman" w:hAnsi="Times New Roman" w:cs="Times New Roman"/>
          <w:sz w:val="24"/>
          <w:szCs w:val="24"/>
          <w:lang w:val="en-GB"/>
        </w:rPr>
        <w:t>Talamas</w:t>
      </w:r>
      <w:proofErr w:type="spellEnd"/>
      <w:r w:rsidRPr="002D6FD5">
        <w:rPr>
          <w:rFonts w:ascii="Times New Roman" w:hAnsi="Times New Roman" w:cs="Times New Roman"/>
          <w:sz w:val="24"/>
          <w:szCs w:val="24"/>
          <w:lang w:val="en-GB"/>
        </w:rPr>
        <w:t xml:space="preserve">, S. N. 2017. </w:t>
      </w:r>
      <w:r w:rsidR="000242BB">
        <w:rPr>
          <w:rFonts w:ascii="Times New Roman" w:hAnsi="Times New Roman" w:cs="Times New Roman"/>
          <w:sz w:val="24"/>
          <w:szCs w:val="24"/>
          <w:lang w:val="en-US"/>
        </w:rPr>
        <w:t>Beneath the beard: Do</w:t>
      </w:r>
      <w:r w:rsidR="000242BB">
        <w:rPr>
          <w:rFonts w:ascii="Times New Roman" w:hAnsi="Times New Roman" w:cs="Times New Roman"/>
          <w:sz w:val="24"/>
          <w:szCs w:val="24"/>
          <w:lang w:val="en-US"/>
        </w:rPr>
        <w:tab/>
      </w:r>
      <w:r w:rsidRPr="002D6FD5">
        <w:rPr>
          <w:rFonts w:ascii="Times New Roman" w:hAnsi="Times New Roman" w:cs="Times New Roman"/>
          <w:sz w:val="24"/>
          <w:szCs w:val="24"/>
          <w:lang w:val="en-US"/>
        </w:rPr>
        <w:t>facial morphometrics influence the strength of judgments of men’s beardedness?</w:t>
      </w:r>
      <w:r w:rsidR="000242BB">
        <w:rPr>
          <w:rFonts w:ascii="Times New Roman" w:hAnsi="Times New Roman" w:cs="Times New Roman"/>
          <w:sz w:val="24"/>
          <w:szCs w:val="24"/>
          <w:lang w:val="en-GB"/>
        </w:rPr>
        <w:tab/>
      </w:r>
      <w:r w:rsidRPr="002D6FD5">
        <w:rPr>
          <w:rFonts w:ascii="Times New Roman" w:hAnsi="Times New Roman" w:cs="Times New Roman"/>
          <w:i/>
          <w:sz w:val="24"/>
          <w:szCs w:val="24"/>
        </w:rPr>
        <w:t xml:space="preserve">Evolution and Human </w:t>
      </w:r>
      <w:proofErr w:type="spellStart"/>
      <w:r w:rsidRPr="002D6FD5">
        <w:rPr>
          <w:rFonts w:ascii="Times New Roman" w:hAnsi="Times New Roman" w:cs="Times New Roman"/>
          <w:i/>
          <w:sz w:val="24"/>
          <w:szCs w:val="24"/>
        </w:rPr>
        <w:t>Behavior</w:t>
      </w:r>
      <w:proofErr w:type="spellEnd"/>
      <w:r w:rsidRPr="002D6FD5">
        <w:rPr>
          <w:rFonts w:ascii="Times New Roman" w:hAnsi="Times New Roman" w:cs="Times New Roman"/>
          <w:i/>
          <w:sz w:val="24"/>
          <w:szCs w:val="24"/>
        </w:rPr>
        <w:t xml:space="preserve">. </w:t>
      </w:r>
      <w:r w:rsidRPr="002D6FD5">
        <w:rPr>
          <w:rFonts w:ascii="Times New Roman" w:hAnsi="Times New Roman" w:cs="Times New Roman"/>
          <w:sz w:val="24"/>
          <w:szCs w:val="24"/>
        </w:rPr>
        <w:t>38, 164-174.</w:t>
      </w:r>
    </w:p>
    <w:p w14:paraId="2018E867" w14:textId="3462C359" w:rsidR="00B62CE5" w:rsidRPr="00017BE3" w:rsidRDefault="00B62CE5" w:rsidP="00B62CE5">
      <w:pPr>
        <w:spacing w:line="240" w:lineRule="auto"/>
        <w:rPr>
          <w:rFonts w:ascii="Times New Roman" w:hAnsi="Times New Roman" w:cs="Times New Roman"/>
          <w:sz w:val="24"/>
          <w:szCs w:val="24"/>
          <w:lang w:val="en-GB"/>
        </w:rPr>
      </w:pPr>
      <w:r w:rsidRPr="00017BE3">
        <w:rPr>
          <w:rFonts w:ascii="Times New Roman" w:hAnsi="Times New Roman" w:cs="Times New Roman"/>
          <w:sz w:val="24"/>
          <w:szCs w:val="24"/>
          <w:lang w:val="en-US"/>
        </w:rPr>
        <w:t xml:space="preserve">Dixson, B. J., &amp; Rantala, M. J. (2016). </w:t>
      </w:r>
      <w:r w:rsidRPr="00017BE3">
        <w:rPr>
          <w:rFonts w:ascii="Times New Roman" w:hAnsi="Times New Roman" w:cs="Times New Roman"/>
          <w:sz w:val="24"/>
          <w:szCs w:val="24"/>
          <w:lang w:val="en-GB"/>
        </w:rPr>
        <w:t>The role of facia</w:t>
      </w:r>
      <w:r w:rsidR="000242BB">
        <w:rPr>
          <w:rFonts w:ascii="Times New Roman" w:hAnsi="Times New Roman" w:cs="Times New Roman"/>
          <w:sz w:val="24"/>
          <w:szCs w:val="24"/>
          <w:lang w:val="en-GB"/>
        </w:rPr>
        <w:t>l and body hair distribution in</w:t>
      </w:r>
      <w:r w:rsidR="000242BB">
        <w:rPr>
          <w:rFonts w:ascii="Times New Roman" w:hAnsi="Times New Roman" w:cs="Times New Roman"/>
          <w:sz w:val="24"/>
          <w:szCs w:val="24"/>
          <w:lang w:val="en-GB"/>
        </w:rPr>
        <w:tab/>
      </w:r>
      <w:r w:rsidRPr="00017BE3">
        <w:rPr>
          <w:rFonts w:ascii="Times New Roman" w:hAnsi="Times New Roman" w:cs="Times New Roman"/>
          <w:sz w:val="24"/>
          <w:szCs w:val="24"/>
          <w:lang w:val="en-GB"/>
        </w:rPr>
        <w:t xml:space="preserve">women’s judgments of men’s sexual attractiveness. </w:t>
      </w:r>
      <w:r w:rsidRPr="00017BE3">
        <w:rPr>
          <w:rFonts w:ascii="Times New Roman" w:hAnsi="Times New Roman" w:cs="Times New Roman"/>
          <w:i/>
          <w:sz w:val="24"/>
          <w:szCs w:val="24"/>
          <w:lang w:val="en-GB"/>
        </w:rPr>
        <w:t xml:space="preserve">Archives of Sexual </w:t>
      </w:r>
      <w:proofErr w:type="spellStart"/>
      <w:r w:rsidRPr="00017BE3">
        <w:rPr>
          <w:rFonts w:ascii="Times New Roman" w:hAnsi="Times New Roman" w:cs="Times New Roman"/>
          <w:i/>
          <w:sz w:val="24"/>
          <w:szCs w:val="24"/>
          <w:lang w:val="en-GB"/>
        </w:rPr>
        <w:t>Behavior</w:t>
      </w:r>
      <w:proofErr w:type="spellEnd"/>
      <w:r w:rsidR="000242BB">
        <w:rPr>
          <w:rFonts w:ascii="Times New Roman" w:hAnsi="Times New Roman" w:cs="Times New Roman"/>
          <w:sz w:val="24"/>
          <w:szCs w:val="24"/>
          <w:lang w:val="en-GB"/>
        </w:rPr>
        <w:t>, 45,</w:t>
      </w:r>
      <w:r w:rsidR="000242BB">
        <w:rPr>
          <w:rFonts w:ascii="Times New Roman" w:hAnsi="Times New Roman" w:cs="Times New Roman"/>
          <w:sz w:val="24"/>
          <w:szCs w:val="24"/>
          <w:lang w:val="en-GB"/>
        </w:rPr>
        <w:tab/>
      </w:r>
      <w:r w:rsidRPr="00017BE3">
        <w:rPr>
          <w:rFonts w:ascii="Times New Roman" w:hAnsi="Times New Roman" w:cs="Times New Roman"/>
          <w:sz w:val="24"/>
          <w:szCs w:val="24"/>
          <w:lang w:val="en-GB"/>
        </w:rPr>
        <w:t>877-889.</w:t>
      </w:r>
    </w:p>
    <w:p w14:paraId="5C3DD6EB" w14:textId="1045D97C" w:rsidR="00F50FD7" w:rsidRPr="00F50FD7" w:rsidRDefault="00F50FD7" w:rsidP="00F50FD7">
      <w:pPr>
        <w:spacing w:line="240" w:lineRule="auto"/>
        <w:rPr>
          <w:rFonts w:ascii="Times New Roman" w:hAnsi="Times New Roman" w:cs="Times New Roman"/>
          <w:sz w:val="24"/>
          <w:szCs w:val="24"/>
        </w:rPr>
      </w:pPr>
      <w:r w:rsidRPr="00F50FD7">
        <w:rPr>
          <w:rFonts w:ascii="Times New Roman" w:hAnsi="Times New Roman" w:cs="Times New Roman"/>
          <w:sz w:val="24"/>
          <w:szCs w:val="24"/>
          <w:lang w:val="en-US"/>
        </w:rPr>
        <w:t xml:space="preserve">Dixson, B. J. W., Rantala, M. J., </w:t>
      </w:r>
      <w:proofErr w:type="spellStart"/>
      <w:r w:rsidRPr="00F50FD7">
        <w:rPr>
          <w:rFonts w:ascii="Times New Roman" w:hAnsi="Times New Roman" w:cs="Times New Roman"/>
          <w:sz w:val="24"/>
          <w:szCs w:val="24"/>
          <w:lang w:val="en-US"/>
        </w:rPr>
        <w:t>Melo</w:t>
      </w:r>
      <w:proofErr w:type="spellEnd"/>
      <w:r w:rsidRPr="00F50FD7">
        <w:rPr>
          <w:rFonts w:ascii="Times New Roman" w:hAnsi="Times New Roman" w:cs="Times New Roman"/>
          <w:sz w:val="24"/>
          <w:szCs w:val="24"/>
          <w:lang w:val="en-US"/>
        </w:rPr>
        <w:t xml:space="preserve">, E. F., &amp; Brooks R. C. 2017. </w:t>
      </w:r>
      <w:r w:rsidR="000242BB">
        <w:rPr>
          <w:rFonts w:ascii="Times New Roman" w:hAnsi="Times New Roman" w:cs="Times New Roman"/>
          <w:sz w:val="24"/>
          <w:szCs w:val="24"/>
        </w:rPr>
        <w:t>Beards and the big city:</w:t>
      </w:r>
      <w:r w:rsidR="000242BB">
        <w:rPr>
          <w:rFonts w:ascii="Times New Roman" w:hAnsi="Times New Roman" w:cs="Times New Roman"/>
          <w:sz w:val="24"/>
          <w:szCs w:val="24"/>
        </w:rPr>
        <w:tab/>
      </w:r>
      <w:r w:rsidRPr="00F50FD7">
        <w:rPr>
          <w:rFonts w:ascii="Times New Roman" w:hAnsi="Times New Roman" w:cs="Times New Roman"/>
          <w:sz w:val="24"/>
          <w:szCs w:val="24"/>
        </w:rPr>
        <w:t xml:space="preserve">Displays of masculinity may be amplified under crowded conditions. </w:t>
      </w:r>
      <w:r w:rsidR="000242BB">
        <w:rPr>
          <w:rFonts w:ascii="Times New Roman" w:hAnsi="Times New Roman" w:cs="Times New Roman"/>
          <w:i/>
          <w:sz w:val="24"/>
          <w:szCs w:val="24"/>
        </w:rPr>
        <w:t>Evolution and</w:t>
      </w:r>
      <w:r w:rsidR="000242BB">
        <w:rPr>
          <w:rFonts w:ascii="Times New Roman" w:hAnsi="Times New Roman" w:cs="Times New Roman"/>
          <w:i/>
          <w:sz w:val="24"/>
          <w:szCs w:val="24"/>
        </w:rPr>
        <w:tab/>
      </w:r>
      <w:r w:rsidRPr="00F50FD7">
        <w:rPr>
          <w:rFonts w:ascii="Times New Roman" w:hAnsi="Times New Roman" w:cs="Times New Roman"/>
          <w:i/>
          <w:sz w:val="24"/>
          <w:szCs w:val="24"/>
        </w:rPr>
        <w:t xml:space="preserve">Human </w:t>
      </w:r>
      <w:proofErr w:type="spellStart"/>
      <w:r w:rsidRPr="00F50FD7">
        <w:rPr>
          <w:rFonts w:ascii="Times New Roman" w:hAnsi="Times New Roman" w:cs="Times New Roman"/>
          <w:i/>
          <w:sz w:val="24"/>
          <w:szCs w:val="24"/>
        </w:rPr>
        <w:t>Behavior</w:t>
      </w:r>
      <w:proofErr w:type="spellEnd"/>
      <w:r w:rsidRPr="00F50FD7">
        <w:rPr>
          <w:rFonts w:ascii="Times New Roman" w:hAnsi="Times New Roman" w:cs="Times New Roman"/>
          <w:sz w:val="24"/>
          <w:szCs w:val="24"/>
        </w:rPr>
        <w:t xml:space="preserve">, 38, </w:t>
      </w:r>
      <w:r w:rsidRPr="00F50FD7">
        <w:rPr>
          <w:rFonts w:ascii="Times New Roman" w:hAnsi="Times New Roman" w:cs="Times New Roman"/>
          <w:sz w:val="24"/>
          <w:szCs w:val="24"/>
          <w:lang w:val="en-US"/>
        </w:rPr>
        <w:t>259-264</w:t>
      </w:r>
      <w:r w:rsidRPr="00F50FD7">
        <w:rPr>
          <w:rFonts w:ascii="Times New Roman" w:hAnsi="Times New Roman" w:cs="Times New Roman"/>
          <w:sz w:val="24"/>
          <w:szCs w:val="24"/>
        </w:rPr>
        <w:t>.</w:t>
      </w:r>
    </w:p>
    <w:p w14:paraId="7F49E907" w14:textId="74314034" w:rsidR="00B62CE5" w:rsidRPr="00017BE3" w:rsidRDefault="00B62CE5" w:rsidP="00AD2B9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Dixson, B. J.W., </w:t>
      </w:r>
      <w:proofErr w:type="spellStart"/>
      <w:r w:rsidRPr="00017BE3">
        <w:rPr>
          <w:rFonts w:ascii="Times New Roman" w:hAnsi="Times New Roman" w:cs="Times New Roman"/>
          <w:sz w:val="24"/>
          <w:szCs w:val="24"/>
          <w:lang w:val="en-GB"/>
        </w:rPr>
        <w:t>Sullikowski</w:t>
      </w:r>
      <w:proofErr w:type="spellEnd"/>
      <w:r w:rsidRPr="00017BE3">
        <w:rPr>
          <w:rFonts w:ascii="Times New Roman" w:hAnsi="Times New Roman" w:cs="Times New Roman"/>
          <w:sz w:val="24"/>
          <w:szCs w:val="24"/>
          <w:lang w:val="en-GB"/>
        </w:rPr>
        <w:t>, D., Gouda-</w:t>
      </w:r>
      <w:proofErr w:type="spellStart"/>
      <w:r w:rsidRPr="00017BE3">
        <w:rPr>
          <w:rFonts w:ascii="Times New Roman" w:hAnsi="Times New Roman" w:cs="Times New Roman"/>
          <w:sz w:val="24"/>
          <w:szCs w:val="24"/>
          <w:lang w:val="en-GB"/>
        </w:rPr>
        <w:t>Vossos</w:t>
      </w:r>
      <w:proofErr w:type="spellEnd"/>
      <w:r w:rsidRPr="00017BE3">
        <w:rPr>
          <w:rFonts w:ascii="Times New Roman" w:hAnsi="Times New Roman" w:cs="Times New Roman"/>
          <w:sz w:val="24"/>
          <w:szCs w:val="24"/>
          <w:lang w:val="en-GB"/>
        </w:rPr>
        <w:t xml:space="preserve"> A.,</w:t>
      </w:r>
      <w:r w:rsidRPr="00017BE3">
        <w:rPr>
          <w:rFonts w:ascii="Times New Roman" w:hAnsi="Times New Roman" w:cs="Times New Roman"/>
          <w:sz w:val="24"/>
          <w:szCs w:val="24"/>
          <w:lang w:val="en-US"/>
        </w:rPr>
        <w:t xml:space="preserve"> Rantala</w:t>
      </w:r>
      <w:r w:rsidR="000242BB">
        <w:rPr>
          <w:rFonts w:ascii="Times New Roman" w:hAnsi="Times New Roman" w:cs="Times New Roman"/>
          <w:sz w:val="24"/>
          <w:szCs w:val="24"/>
          <w:lang w:val="en-US"/>
        </w:rPr>
        <w:t>, M. J., &amp; Brooks R. C. (2016).</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The masculinity paradox: Facial masculinity and be</w:t>
      </w:r>
      <w:r w:rsidR="000242BB">
        <w:rPr>
          <w:rFonts w:ascii="Times New Roman" w:hAnsi="Times New Roman" w:cs="Times New Roman"/>
          <w:sz w:val="24"/>
          <w:szCs w:val="24"/>
          <w:lang w:val="en-US"/>
        </w:rPr>
        <w:t>ardedness interact to determine</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women’s ratings of men’s facial attractiveness</w:t>
      </w:r>
      <w:r w:rsidRPr="00017BE3">
        <w:rPr>
          <w:rFonts w:ascii="Times New Roman" w:hAnsi="Times New Roman" w:cs="Times New Roman"/>
          <w:sz w:val="24"/>
          <w:szCs w:val="24"/>
        </w:rPr>
        <w:t xml:space="preserve"> </w:t>
      </w:r>
      <w:r w:rsidRPr="00017BE3">
        <w:rPr>
          <w:rFonts w:ascii="Times New Roman" w:hAnsi="Times New Roman" w:cs="Times New Roman"/>
          <w:i/>
          <w:sz w:val="24"/>
          <w:szCs w:val="24"/>
        </w:rPr>
        <w:t>Journal of Evolutionary Biology</w:t>
      </w:r>
      <w:r w:rsidR="00AD2B99">
        <w:rPr>
          <w:rFonts w:ascii="Times New Roman" w:hAnsi="Times New Roman" w:cs="Times New Roman"/>
          <w:sz w:val="24"/>
          <w:szCs w:val="24"/>
        </w:rPr>
        <w:t>, 29,</w:t>
      </w:r>
      <w:r w:rsidR="00AD2B99">
        <w:rPr>
          <w:rFonts w:ascii="Times New Roman" w:hAnsi="Times New Roman" w:cs="Times New Roman"/>
          <w:sz w:val="24"/>
          <w:szCs w:val="24"/>
        </w:rPr>
        <w:tab/>
      </w:r>
      <w:r w:rsidRPr="00017BE3">
        <w:rPr>
          <w:rFonts w:ascii="Times New Roman" w:hAnsi="Times New Roman" w:cs="Times New Roman"/>
          <w:sz w:val="24"/>
          <w:szCs w:val="24"/>
        </w:rPr>
        <w:t>2311-2320.</w:t>
      </w:r>
    </w:p>
    <w:p w14:paraId="5E8BB8F5" w14:textId="4EB60B95" w:rsidR="00B62CE5" w:rsidRPr="00017BE3" w:rsidRDefault="00B62CE5" w:rsidP="00B62CE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Dixson, B. J., Tam, J. C., &amp; </w:t>
      </w:r>
      <w:proofErr w:type="spellStart"/>
      <w:r w:rsidRPr="00017BE3">
        <w:rPr>
          <w:rFonts w:ascii="Times New Roman" w:hAnsi="Times New Roman" w:cs="Times New Roman"/>
          <w:sz w:val="24"/>
          <w:szCs w:val="24"/>
          <w:lang w:val="en-US"/>
        </w:rPr>
        <w:t>Awasthy</w:t>
      </w:r>
      <w:proofErr w:type="spellEnd"/>
      <w:r w:rsidRPr="00017BE3">
        <w:rPr>
          <w:rFonts w:ascii="Times New Roman" w:hAnsi="Times New Roman" w:cs="Times New Roman"/>
          <w:sz w:val="24"/>
          <w:szCs w:val="24"/>
          <w:lang w:val="en-US"/>
        </w:rPr>
        <w:t>, M. (2013). Do women</w:t>
      </w:r>
      <w:r w:rsidR="000242BB">
        <w:rPr>
          <w:rFonts w:ascii="Times New Roman" w:hAnsi="Times New Roman" w:cs="Times New Roman"/>
          <w:sz w:val="24"/>
          <w:szCs w:val="24"/>
          <w:lang w:val="en-US"/>
        </w:rPr>
        <w:t>’s preferences for men’s facial</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hair change with reproductive status? </w:t>
      </w:r>
      <w:r w:rsidRPr="00017BE3">
        <w:rPr>
          <w:rFonts w:ascii="Times New Roman" w:hAnsi="Times New Roman" w:cs="Times New Roman"/>
          <w:i/>
          <w:sz w:val="24"/>
          <w:szCs w:val="24"/>
          <w:lang w:val="en-US"/>
        </w:rPr>
        <w:t>Behavioral Ecology, 24</w:t>
      </w:r>
      <w:r w:rsidRPr="00017BE3">
        <w:rPr>
          <w:rFonts w:ascii="Times New Roman" w:hAnsi="Times New Roman" w:cs="Times New Roman"/>
          <w:sz w:val="24"/>
          <w:szCs w:val="24"/>
          <w:lang w:val="en-US"/>
        </w:rPr>
        <w:t xml:space="preserve">, 708-716. </w:t>
      </w:r>
    </w:p>
    <w:p w14:paraId="46CEBF35" w14:textId="6D0D0237" w:rsidR="00A117ED" w:rsidRDefault="00B62CE5" w:rsidP="00BB39E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Dixson, B. J., &amp; Vasey, P. L. (2012). Beards augment perceptio</w:t>
      </w:r>
      <w:r w:rsidR="000242BB">
        <w:rPr>
          <w:rFonts w:ascii="Times New Roman" w:hAnsi="Times New Roman" w:cs="Times New Roman"/>
          <w:sz w:val="24"/>
          <w:szCs w:val="24"/>
          <w:lang w:val="en-US"/>
        </w:rPr>
        <w:t>ns of men's age, social status,</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and aggressiveness, but not attractiveness. </w:t>
      </w:r>
      <w:r w:rsidRPr="00017BE3">
        <w:rPr>
          <w:rFonts w:ascii="Times New Roman" w:hAnsi="Times New Roman" w:cs="Times New Roman"/>
          <w:i/>
          <w:sz w:val="24"/>
          <w:szCs w:val="24"/>
          <w:lang w:val="en-US"/>
        </w:rPr>
        <w:t>Behavioral Ecology</w:t>
      </w:r>
      <w:r w:rsidR="004C6FE4">
        <w:rPr>
          <w:rFonts w:ascii="Times New Roman" w:hAnsi="Times New Roman" w:cs="Times New Roman"/>
          <w:sz w:val="24"/>
          <w:szCs w:val="24"/>
          <w:lang w:val="en-US"/>
        </w:rPr>
        <w:t>, 23,</w:t>
      </w:r>
      <w:r w:rsidRPr="00017BE3">
        <w:rPr>
          <w:rFonts w:ascii="Times New Roman" w:hAnsi="Times New Roman" w:cs="Times New Roman"/>
          <w:sz w:val="24"/>
          <w:szCs w:val="24"/>
          <w:lang w:val="en-US"/>
        </w:rPr>
        <w:t xml:space="preserve"> 481-490.</w:t>
      </w:r>
    </w:p>
    <w:p w14:paraId="09DFD027" w14:textId="4388A848" w:rsidR="00BC4C24" w:rsidRPr="00017BE3" w:rsidRDefault="00BC4C24" w:rsidP="00BB39E9">
      <w:pPr>
        <w:spacing w:line="240" w:lineRule="auto"/>
        <w:rPr>
          <w:rFonts w:ascii="Times New Roman" w:hAnsi="Times New Roman" w:cs="Times New Roman"/>
          <w:sz w:val="24"/>
          <w:szCs w:val="24"/>
          <w:lang w:val="en-US"/>
        </w:rPr>
      </w:pPr>
      <w:proofErr w:type="spellStart"/>
      <w:r w:rsidRPr="00BC4C24">
        <w:rPr>
          <w:rFonts w:ascii="Times New Roman" w:hAnsi="Times New Roman" w:cs="Times New Roman"/>
          <w:sz w:val="24"/>
          <w:szCs w:val="24"/>
          <w:lang w:val="en-US"/>
        </w:rPr>
        <w:t>Dochtermann</w:t>
      </w:r>
      <w:proofErr w:type="spellEnd"/>
      <w:r w:rsidRPr="00BC4C24">
        <w:rPr>
          <w:rFonts w:ascii="Times New Roman" w:hAnsi="Times New Roman" w:cs="Times New Roman"/>
          <w:sz w:val="24"/>
          <w:szCs w:val="24"/>
          <w:lang w:val="en-US"/>
        </w:rPr>
        <w:t xml:space="preserve">, N. A., </w:t>
      </w:r>
      <w:proofErr w:type="spellStart"/>
      <w:r w:rsidRPr="00BC4C24">
        <w:rPr>
          <w:rFonts w:ascii="Times New Roman" w:hAnsi="Times New Roman" w:cs="Times New Roman"/>
          <w:sz w:val="24"/>
          <w:szCs w:val="24"/>
          <w:lang w:val="en-US"/>
        </w:rPr>
        <w:t>Gienger</w:t>
      </w:r>
      <w:proofErr w:type="spellEnd"/>
      <w:r w:rsidRPr="00BC4C24">
        <w:rPr>
          <w:rFonts w:ascii="Times New Roman" w:hAnsi="Times New Roman" w:cs="Times New Roman"/>
          <w:sz w:val="24"/>
          <w:szCs w:val="24"/>
          <w:lang w:val="en-US"/>
        </w:rPr>
        <w:t xml:space="preserve">, C. M., &amp; </w:t>
      </w:r>
      <w:proofErr w:type="spellStart"/>
      <w:r w:rsidRPr="00BC4C24">
        <w:rPr>
          <w:rFonts w:ascii="Times New Roman" w:hAnsi="Times New Roman" w:cs="Times New Roman"/>
          <w:sz w:val="24"/>
          <w:szCs w:val="24"/>
          <w:lang w:val="en-US"/>
        </w:rPr>
        <w:t>Zappettini</w:t>
      </w:r>
      <w:proofErr w:type="spellEnd"/>
      <w:r w:rsidRPr="00BC4C24">
        <w:rPr>
          <w:rFonts w:ascii="Times New Roman" w:hAnsi="Times New Roman" w:cs="Times New Roman"/>
          <w:sz w:val="24"/>
          <w:szCs w:val="24"/>
          <w:lang w:val="en-US"/>
        </w:rPr>
        <w:t xml:space="preserve">, S. </w:t>
      </w:r>
      <w:r>
        <w:rPr>
          <w:rFonts w:ascii="Times New Roman" w:hAnsi="Times New Roman" w:cs="Times New Roman"/>
          <w:sz w:val="24"/>
          <w:szCs w:val="24"/>
          <w:lang w:val="en-US"/>
        </w:rPr>
        <w:t>(2014). Born to win? Maybe, but</w:t>
      </w:r>
      <w:r>
        <w:rPr>
          <w:rFonts w:ascii="Times New Roman" w:hAnsi="Times New Roman" w:cs="Times New Roman"/>
          <w:sz w:val="24"/>
          <w:szCs w:val="24"/>
          <w:lang w:val="en-US"/>
        </w:rPr>
        <w:tab/>
      </w:r>
      <w:r w:rsidRPr="00BC4C24">
        <w:rPr>
          <w:rFonts w:ascii="Times New Roman" w:hAnsi="Times New Roman" w:cs="Times New Roman"/>
          <w:sz w:val="24"/>
          <w:szCs w:val="24"/>
          <w:lang w:val="en-US"/>
        </w:rPr>
        <w:t>perhaps only against inferior competition. </w:t>
      </w:r>
      <w:r w:rsidRPr="00BC4C24">
        <w:rPr>
          <w:rFonts w:ascii="Times New Roman" w:hAnsi="Times New Roman" w:cs="Times New Roman"/>
          <w:i/>
          <w:iCs/>
          <w:sz w:val="24"/>
          <w:szCs w:val="24"/>
          <w:lang w:val="en-US"/>
        </w:rPr>
        <w:t>Animal Behaviour</w:t>
      </w:r>
      <w:r w:rsidRPr="00BC4C24">
        <w:rPr>
          <w:rFonts w:ascii="Times New Roman" w:hAnsi="Times New Roman" w:cs="Times New Roman"/>
          <w:sz w:val="24"/>
          <w:szCs w:val="24"/>
          <w:lang w:val="en-US"/>
        </w:rPr>
        <w:t>, </w:t>
      </w:r>
      <w:r w:rsidRPr="00BC4C24">
        <w:rPr>
          <w:rFonts w:ascii="Times New Roman" w:hAnsi="Times New Roman" w:cs="Times New Roman"/>
          <w:i/>
          <w:iCs/>
          <w:sz w:val="24"/>
          <w:szCs w:val="24"/>
          <w:lang w:val="en-US"/>
        </w:rPr>
        <w:t>96</w:t>
      </w:r>
      <w:r w:rsidRPr="00BC4C24">
        <w:rPr>
          <w:rFonts w:ascii="Times New Roman" w:hAnsi="Times New Roman" w:cs="Times New Roman"/>
          <w:sz w:val="24"/>
          <w:szCs w:val="24"/>
          <w:lang w:val="en-US"/>
        </w:rPr>
        <w:t>, e1-e3.</w:t>
      </w:r>
    </w:p>
    <w:p w14:paraId="4D3EDBDF" w14:textId="0BA990E2" w:rsidR="00E25D5A" w:rsidRDefault="00E25D5A" w:rsidP="00BB39E9">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xml:space="preserve">, R. O., </w:t>
      </w:r>
      <w:proofErr w:type="spellStart"/>
      <w:r w:rsidRPr="00017BE3">
        <w:rPr>
          <w:rFonts w:ascii="Times New Roman" w:hAnsi="Times New Roman" w:cs="Times New Roman"/>
          <w:sz w:val="24"/>
          <w:szCs w:val="24"/>
          <w:lang w:val="en-US"/>
        </w:rPr>
        <w:t>Balish</w:t>
      </w:r>
      <w:proofErr w:type="spellEnd"/>
      <w:r w:rsidRPr="00017BE3">
        <w:rPr>
          <w:rFonts w:ascii="Times New Roman" w:hAnsi="Times New Roman" w:cs="Times New Roman"/>
          <w:sz w:val="24"/>
          <w:szCs w:val="24"/>
          <w:lang w:val="en-US"/>
        </w:rPr>
        <w:t>, S. M., &amp; Lombardo, M. P. (2016). Sex</w:t>
      </w:r>
      <w:r w:rsidR="000242BB">
        <w:rPr>
          <w:rFonts w:ascii="Times New Roman" w:hAnsi="Times New Roman" w:cs="Times New Roman"/>
          <w:sz w:val="24"/>
          <w:szCs w:val="24"/>
          <w:lang w:val="en-US"/>
        </w:rPr>
        <w:t xml:space="preserve"> differences in sports interest</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and motivation: An evolutionary perspective. </w:t>
      </w:r>
      <w:r w:rsidRPr="00017BE3">
        <w:rPr>
          <w:rFonts w:ascii="Times New Roman" w:hAnsi="Times New Roman" w:cs="Times New Roman"/>
          <w:i/>
          <w:iCs/>
          <w:sz w:val="24"/>
          <w:szCs w:val="24"/>
          <w:lang w:val="en-US"/>
        </w:rPr>
        <w:t>Evolutionary Behavioral Sciences</w:t>
      </w:r>
      <w:r w:rsidRPr="00017BE3">
        <w:rPr>
          <w:rFonts w:ascii="Times New Roman" w:hAnsi="Times New Roman" w:cs="Times New Roman"/>
          <w:sz w:val="24"/>
          <w:szCs w:val="24"/>
          <w:lang w:val="en-US"/>
        </w:rPr>
        <w:t>,</w:t>
      </w:r>
      <w:r w:rsidR="000242BB">
        <w:rPr>
          <w:rFonts w:ascii="Times New Roman" w:hAnsi="Times New Roman" w:cs="Times New Roman"/>
          <w:sz w:val="24"/>
          <w:szCs w:val="24"/>
          <w:lang w:val="en-US"/>
        </w:rPr>
        <w:tab/>
      </w:r>
      <w:r w:rsidRPr="00017BE3">
        <w:rPr>
          <w:rFonts w:ascii="Times New Roman" w:hAnsi="Times New Roman" w:cs="Times New Roman"/>
          <w:i/>
          <w:iCs/>
          <w:sz w:val="24"/>
          <w:szCs w:val="24"/>
          <w:lang w:val="en-US"/>
        </w:rPr>
        <w:t>10</w:t>
      </w:r>
      <w:r w:rsidRPr="00017BE3">
        <w:rPr>
          <w:rFonts w:ascii="Times New Roman" w:hAnsi="Times New Roman" w:cs="Times New Roman"/>
          <w:sz w:val="24"/>
          <w:szCs w:val="24"/>
          <w:lang w:val="en-US"/>
        </w:rPr>
        <w:t>(2), 73.</w:t>
      </w:r>
    </w:p>
    <w:p w14:paraId="1F178817" w14:textId="2C1EE132" w:rsidR="00375505" w:rsidRPr="00375505" w:rsidRDefault="00375505" w:rsidP="00BB39E9">
      <w:pPr>
        <w:spacing w:line="240" w:lineRule="auto"/>
        <w:rPr>
          <w:rFonts w:ascii="Times New Roman" w:hAnsi="Times New Roman" w:cs="Times New Roman"/>
          <w:sz w:val="24"/>
          <w:szCs w:val="24"/>
          <w:lang w:val="en-GB"/>
        </w:rPr>
      </w:pPr>
      <w:proofErr w:type="spellStart"/>
      <w:r w:rsidRPr="00375505">
        <w:rPr>
          <w:rFonts w:ascii="Times New Roman" w:hAnsi="Times New Roman" w:cs="Times New Roman"/>
          <w:sz w:val="24"/>
          <w:szCs w:val="24"/>
          <w:lang w:val="en-GB"/>
        </w:rPr>
        <w:t>Emlen</w:t>
      </w:r>
      <w:proofErr w:type="spellEnd"/>
      <w:r w:rsidRPr="00375505">
        <w:rPr>
          <w:rFonts w:ascii="Times New Roman" w:hAnsi="Times New Roman" w:cs="Times New Roman"/>
          <w:sz w:val="24"/>
          <w:szCs w:val="24"/>
          <w:lang w:val="en-GB"/>
        </w:rPr>
        <w:t>, D. J. (2008). The evolution of animal weapons. </w:t>
      </w:r>
      <w:r w:rsidRPr="00375505">
        <w:rPr>
          <w:rFonts w:ascii="Times New Roman" w:hAnsi="Times New Roman" w:cs="Times New Roman"/>
          <w:i/>
          <w:iCs/>
          <w:sz w:val="24"/>
          <w:szCs w:val="24"/>
          <w:lang w:val="en-GB"/>
        </w:rPr>
        <w:t>Annua</w:t>
      </w:r>
      <w:r>
        <w:rPr>
          <w:rFonts w:ascii="Times New Roman" w:hAnsi="Times New Roman" w:cs="Times New Roman"/>
          <w:i/>
          <w:iCs/>
          <w:sz w:val="24"/>
          <w:szCs w:val="24"/>
          <w:lang w:val="en-GB"/>
        </w:rPr>
        <w:t>l Review of Ecology, Evolution,</w:t>
      </w:r>
      <w:r>
        <w:rPr>
          <w:rFonts w:ascii="Times New Roman" w:hAnsi="Times New Roman" w:cs="Times New Roman"/>
          <w:i/>
          <w:iCs/>
          <w:sz w:val="24"/>
          <w:szCs w:val="24"/>
          <w:lang w:val="en-GB"/>
        </w:rPr>
        <w:tab/>
      </w:r>
      <w:r w:rsidRPr="00375505">
        <w:rPr>
          <w:rFonts w:ascii="Times New Roman" w:hAnsi="Times New Roman" w:cs="Times New Roman"/>
          <w:i/>
          <w:iCs/>
          <w:sz w:val="24"/>
          <w:szCs w:val="24"/>
          <w:lang w:val="en-GB"/>
        </w:rPr>
        <w:t>and Systematics</w:t>
      </w:r>
      <w:r w:rsidRPr="00375505">
        <w:rPr>
          <w:rFonts w:ascii="Times New Roman" w:hAnsi="Times New Roman" w:cs="Times New Roman"/>
          <w:sz w:val="24"/>
          <w:szCs w:val="24"/>
          <w:lang w:val="en-GB"/>
        </w:rPr>
        <w:t>, </w:t>
      </w:r>
      <w:r w:rsidRPr="00375505">
        <w:rPr>
          <w:rFonts w:ascii="Times New Roman" w:hAnsi="Times New Roman" w:cs="Times New Roman"/>
          <w:i/>
          <w:iCs/>
          <w:sz w:val="24"/>
          <w:szCs w:val="24"/>
          <w:lang w:val="en-GB"/>
        </w:rPr>
        <w:t>39</w:t>
      </w:r>
      <w:r w:rsidRPr="00375505">
        <w:rPr>
          <w:rFonts w:ascii="Times New Roman" w:hAnsi="Times New Roman" w:cs="Times New Roman"/>
          <w:sz w:val="24"/>
          <w:szCs w:val="24"/>
          <w:lang w:val="en-GB"/>
        </w:rPr>
        <w:t>, 387-413.</w:t>
      </w:r>
    </w:p>
    <w:p w14:paraId="5C43E925" w14:textId="2FF0FD22" w:rsidR="00F5026F" w:rsidRPr="00017BE3" w:rsidRDefault="00F5026F" w:rsidP="00BB39E9">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Faurie</w:t>
      </w:r>
      <w:proofErr w:type="spellEnd"/>
      <w:r w:rsidRPr="00017BE3">
        <w:rPr>
          <w:rFonts w:ascii="Times New Roman" w:hAnsi="Times New Roman" w:cs="Times New Roman"/>
          <w:sz w:val="24"/>
          <w:szCs w:val="24"/>
          <w:lang w:val="en-US"/>
        </w:rPr>
        <w:t xml:space="preserve">, C., </w:t>
      </w:r>
      <w:proofErr w:type="spellStart"/>
      <w:r w:rsidRPr="00017BE3">
        <w:rPr>
          <w:rFonts w:ascii="Times New Roman" w:hAnsi="Times New Roman" w:cs="Times New Roman"/>
          <w:sz w:val="24"/>
          <w:szCs w:val="24"/>
          <w:lang w:val="en-US"/>
        </w:rPr>
        <w:t>Pontier</w:t>
      </w:r>
      <w:proofErr w:type="spellEnd"/>
      <w:r w:rsidRPr="00017BE3">
        <w:rPr>
          <w:rFonts w:ascii="Times New Roman" w:hAnsi="Times New Roman" w:cs="Times New Roman"/>
          <w:sz w:val="24"/>
          <w:szCs w:val="24"/>
          <w:lang w:val="en-US"/>
        </w:rPr>
        <w:t>, D., &amp; Raymond, M. (2004). Student ath</w:t>
      </w:r>
      <w:r w:rsidR="000242BB">
        <w:rPr>
          <w:rFonts w:ascii="Times New Roman" w:hAnsi="Times New Roman" w:cs="Times New Roman"/>
          <w:sz w:val="24"/>
          <w:szCs w:val="24"/>
          <w:lang w:val="en-US"/>
        </w:rPr>
        <w:t>letes claim to have more sexual</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partners than other students. </w:t>
      </w:r>
      <w:r w:rsidRPr="00017BE3">
        <w:rPr>
          <w:rFonts w:ascii="Times New Roman" w:hAnsi="Times New Roman" w:cs="Times New Roman"/>
          <w:i/>
          <w:iCs/>
          <w:sz w:val="24"/>
          <w:szCs w:val="24"/>
          <w:lang w:val="en-US"/>
        </w:rPr>
        <w:t>Evolution and Human Behavior</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25</w:t>
      </w:r>
      <w:r w:rsidRPr="00017BE3">
        <w:rPr>
          <w:rFonts w:ascii="Times New Roman" w:hAnsi="Times New Roman" w:cs="Times New Roman"/>
          <w:sz w:val="24"/>
          <w:szCs w:val="24"/>
          <w:lang w:val="en-US"/>
        </w:rPr>
        <w:t>(1), 1-8.</w:t>
      </w:r>
    </w:p>
    <w:p w14:paraId="30995446" w14:textId="095AEE7E" w:rsidR="009A1A85" w:rsidRPr="00017BE3" w:rsidRDefault="009A1A85" w:rsidP="009A1A8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Fink, B., Neave, N., &amp; </w:t>
      </w:r>
      <w:proofErr w:type="spellStart"/>
      <w:r w:rsidRPr="00017BE3">
        <w:rPr>
          <w:rFonts w:ascii="Times New Roman" w:hAnsi="Times New Roman" w:cs="Times New Roman"/>
          <w:sz w:val="24"/>
          <w:szCs w:val="24"/>
          <w:lang w:val="en-US"/>
        </w:rPr>
        <w:t>Seydel</w:t>
      </w:r>
      <w:proofErr w:type="spellEnd"/>
      <w:r w:rsidRPr="00017BE3">
        <w:rPr>
          <w:rFonts w:ascii="Times New Roman" w:hAnsi="Times New Roman" w:cs="Times New Roman"/>
          <w:sz w:val="24"/>
          <w:szCs w:val="24"/>
          <w:lang w:val="en-US"/>
        </w:rPr>
        <w:t>, H. (2007). Male facial appearan</w:t>
      </w:r>
      <w:r w:rsidR="000242BB">
        <w:rPr>
          <w:rFonts w:ascii="Times New Roman" w:hAnsi="Times New Roman" w:cs="Times New Roman"/>
          <w:sz w:val="24"/>
          <w:szCs w:val="24"/>
          <w:lang w:val="en-US"/>
        </w:rPr>
        <w:t>ce signals physical strength to</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women. </w:t>
      </w:r>
      <w:r w:rsidRPr="00017BE3">
        <w:rPr>
          <w:rFonts w:ascii="Times New Roman" w:hAnsi="Times New Roman" w:cs="Times New Roman"/>
          <w:i/>
          <w:iCs/>
          <w:sz w:val="24"/>
          <w:szCs w:val="24"/>
          <w:lang w:val="en-US"/>
        </w:rPr>
        <w:t>American Journal of Human Biology</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19</w:t>
      </w:r>
      <w:r w:rsidRPr="00017BE3">
        <w:rPr>
          <w:rFonts w:ascii="Times New Roman" w:hAnsi="Times New Roman" w:cs="Times New Roman"/>
          <w:sz w:val="24"/>
          <w:szCs w:val="24"/>
          <w:lang w:val="en-US"/>
        </w:rPr>
        <w:t>(1), 82-87.</w:t>
      </w:r>
    </w:p>
    <w:p w14:paraId="506CA2C5" w14:textId="62BEF4C8" w:rsidR="00EB4B77" w:rsidRPr="00017BE3" w:rsidRDefault="00EB4B77" w:rsidP="00EB4B77">
      <w:pPr>
        <w:spacing w:line="240" w:lineRule="auto"/>
        <w:rPr>
          <w:rFonts w:ascii="Times New Roman" w:hAnsi="Times New Roman" w:cs="Times New Roman"/>
          <w:sz w:val="24"/>
          <w:szCs w:val="24"/>
          <w:lang w:val="en-US"/>
        </w:rPr>
      </w:pPr>
      <w:r w:rsidRPr="00017BE3">
        <w:rPr>
          <w:rFonts w:ascii="Times New Roman" w:hAnsi="Times New Roman" w:cs="Times New Roman"/>
          <w:bCs/>
          <w:sz w:val="24"/>
          <w:szCs w:val="24"/>
          <w:lang w:val="en-US"/>
        </w:rPr>
        <w:lastRenderedPageBreak/>
        <w:t>Geniole</w:t>
      </w:r>
      <w:r w:rsidRPr="00017BE3">
        <w:rPr>
          <w:rFonts w:ascii="Times New Roman" w:hAnsi="Times New Roman" w:cs="Times New Roman"/>
          <w:sz w:val="24"/>
          <w:szCs w:val="24"/>
          <w:lang w:val="en-US"/>
        </w:rPr>
        <w:t xml:space="preserve">, </w:t>
      </w:r>
      <w:r w:rsidRPr="00017BE3">
        <w:rPr>
          <w:rFonts w:ascii="Times New Roman" w:hAnsi="Times New Roman" w:cs="Times New Roman"/>
          <w:bCs/>
          <w:sz w:val="24"/>
          <w:szCs w:val="24"/>
          <w:lang w:val="en-US"/>
        </w:rPr>
        <w:t>S. N.,</w:t>
      </w:r>
      <w:r w:rsidRPr="00017BE3">
        <w:rPr>
          <w:rFonts w:ascii="Times New Roman" w:hAnsi="Times New Roman" w:cs="Times New Roman"/>
          <w:sz w:val="24"/>
          <w:szCs w:val="24"/>
          <w:lang w:val="en-US"/>
        </w:rPr>
        <w:t xml:space="preserve"> Denson T. F., Dixson B. J., </w:t>
      </w:r>
      <w:proofErr w:type="spellStart"/>
      <w:r w:rsidRPr="00017BE3">
        <w:rPr>
          <w:rFonts w:ascii="Times New Roman" w:hAnsi="Times New Roman" w:cs="Times New Roman"/>
          <w:sz w:val="24"/>
          <w:szCs w:val="24"/>
          <w:lang w:val="en-US"/>
        </w:rPr>
        <w:t>Carré</w:t>
      </w:r>
      <w:proofErr w:type="spellEnd"/>
      <w:r w:rsidRPr="00017BE3">
        <w:rPr>
          <w:rFonts w:ascii="Times New Roman" w:hAnsi="Times New Roman" w:cs="Times New Roman"/>
          <w:sz w:val="24"/>
          <w:szCs w:val="24"/>
          <w:lang w:val="en-US"/>
        </w:rPr>
        <w:t>, J.M., &amp; McCormick, C. M</w:t>
      </w:r>
      <w:r w:rsidRPr="00017BE3">
        <w:rPr>
          <w:rFonts w:ascii="Times New Roman" w:hAnsi="Times New Roman" w:cs="Times New Roman"/>
          <w:sz w:val="24"/>
          <w:szCs w:val="24"/>
          <w:lang w:val="en-GB"/>
        </w:rPr>
        <w:t>. (2015).</w:t>
      </w:r>
      <w:r w:rsidRPr="00017BE3">
        <w:rPr>
          <w:rFonts w:ascii="Times New Roman" w:hAnsi="Times New Roman" w:cs="Times New Roman"/>
          <w:sz w:val="24"/>
          <w:szCs w:val="24"/>
          <w:lang w:val="en-GB"/>
        </w:rPr>
        <w:tab/>
      </w:r>
      <w:r w:rsidRPr="00017BE3">
        <w:rPr>
          <w:rFonts w:ascii="Times New Roman" w:hAnsi="Times New Roman" w:cs="Times New Roman"/>
          <w:sz w:val="24"/>
          <w:szCs w:val="24"/>
          <w:lang w:val="en-US"/>
        </w:rPr>
        <w:t>Evidence from meta-analyses of the facial width-to-he</w:t>
      </w:r>
      <w:r w:rsidR="00C8576E">
        <w:rPr>
          <w:rFonts w:ascii="Times New Roman" w:hAnsi="Times New Roman" w:cs="Times New Roman"/>
          <w:sz w:val="24"/>
          <w:szCs w:val="24"/>
          <w:lang w:val="en-US"/>
        </w:rPr>
        <w:t>ight ratio as an evolved cue of</w:t>
      </w:r>
      <w:r w:rsidR="00C8576E">
        <w:rPr>
          <w:rFonts w:ascii="Times New Roman" w:hAnsi="Times New Roman" w:cs="Times New Roman"/>
          <w:sz w:val="24"/>
          <w:szCs w:val="24"/>
          <w:lang w:val="en-US"/>
        </w:rPr>
        <w:tab/>
      </w:r>
      <w:r w:rsidRPr="00017BE3">
        <w:rPr>
          <w:rFonts w:ascii="Times New Roman" w:hAnsi="Times New Roman" w:cs="Times New Roman"/>
          <w:sz w:val="24"/>
          <w:szCs w:val="24"/>
          <w:lang w:val="en-US"/>
        </w:rPr>
        <w:t>threat.</w:t>
      </w:r>
      <w:r w:rsidRPr="00017BE3">
        <w:rPr>
          <w:rFonts w:ascii="Times New Roman" w:hAnsi="Times New Roman" w:cs="Times New Roman"/>
          <w:i/>
          <w:sz w:val="24"/>
          <w:szCs w:val="24"/>
          <w:lang w:val="en-GB"/>
        </w:rPr>
        <w:t xml:space="preserve"> </w:t>
      </w:r>
      <w:proofErr w:type="spellStart"/>
      <w:r w:rsidRPr="00017BE3">
        <w:rPr>
          <w:rFonts w:ascii="Times New Roman" w:hAnsi="Times New Roman" w:cs="Times New Roman"/>
          <w:i/>
          <w:sz w:val="24"/>
          <w:szCs w:val="24"/>
          <w:lang w:val="en-US"/>
        </w:rPr>
        <w:t>PloS</w:t>
      </w:r>
      <w:proofErr w:type="spellEnd"/>
      <w:r w:rsidRPr="00017BE3">
        <w:rPr>
          <w:rFonts w:ascii="Times New Roman" w:hAnsi="Times New Roman" w:cs="Times New Roman"/>
          <w:i/>
          <w:sz w:val="24"/>
          <w:szCs w:val="24"/>
          <w:lang w:val="en-US"/>
        </w:rPr>
        <w:t xml:space="preserve"> ONE</w:t>
      </w:r>
      <w:r w:rsidRPr="00017BE3">
        <w:rPr>
          <w:rFonts w:ascii="Times New Roman" w:hAnsi="Times New Roman" w:cs="Times New Roman"/>
          <w:sz w:val="24"/>
          <w:szCs w:val="24"/>
          <w:lang w:val="en-GB"/>
        </w:rPr>
        <w:t xml:space="preserve">, 10(7): e0132726. doi:10.1371/journal.pone.0132726 </w:t>
      </w:r>
    </w:p>
    <w:p w14:paraId="7B1E3556" w14:textId="2A43115A" w:rsidR="00EB4B77" w:rsidRPr="00017BE3" w:rsidRDefault="00EB4B77" w:rsidP="000C687C">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Geniole, S. N., &amp; McCormick, C. M. (2015). Facing our ancestors: Jud</w:t>
      </w:r>
      <w:r w:rsidR="000C687C">
        <w:rPr>
          <w:rFonts w:ascii="Times New Roman" w:hAnsi="Times New Roman" w:cs="Times New Roman"/>
          <w:sz w:val="24"/>
          <w:szCs w:val="24"/>
          <w:lang w:val="en-US"/>
        </w:rPr>
        <w:t>gments of aggression</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are consistent and related to the facial width-to-heig</w:t>
      </w:r>
      <w:r w:rsidR="000C687C">
        <w:rPr>
          <w:rFonts w:ascii="Times New Roman" w:hAnsi="Times New Roman" w:cs="Times New Roman"/>
          <w:sz w:val="24"/>
          <w:szCs w:val="24"/>
          <w:lang w:val="en-US"/>
        </w:rPr>
        <w:t>ht ratio in men irrespective of</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beards. </w:t>
      </w:r>
      <w:r w:rsidRPr="00017BE3">
        <w:rPr>
          <w:rFonts w:ascii="Times New Roman" w:hAnsi="Times New Roman" w:cs="Times New Roman"/>
          <w:i/>
          <w:sz w:val="24"/>
          <w:szCs w:val="24"/>
          <w:lang w:val="en-US"/>
        </w:rPr>
        <w:t>Evolution and Human Behavior</w:t>
      </w:r>
      <w:r w:rsidRPr="00017BE3">
        <w:rPr>
          <w:rFonts w:ascii="Times New Roman" w:hAnsi="Times New Roman" w:cs="Times New Roman"/>
          <w:sz w:val="24"/>
          <w:szCs w:val="24"/>
          <w:lang w:val="en-US"/>
        </w:rPr>
        <w:t xml:space="preserve">. </w:t>
      </w:r>
      <w:r w:rsidRPr="00017BE3">
        <w:rPr>
          <w:rFonts w:ascii="Times New Roman" w:hAnsi="Times New Roman" w:cs="Times New Roman"/>
          <w:sz w:val="24"/>
          <w:szCs w:val="24"/>
        </w:rPr>
        <w:t>36, 279–285.</w:t>
      </w:r>
    </w:p>
    <w:p w14:paraId="0E2EEEB0" w14:textId="39AF7E5A" w:rsidR="0083489D" w:rsidRPr="00017BE3" w:rsidRDefault="0083489D" w:rsidP="0083489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Grueter, C. C., Isler, K., &amp; Dixson, B. J. (2015). Are bad</w:t>
      </w:r>
      <w:r w:rsidR="000C687C">
        <w:rPr>
          <w:rFonts w:ascii="Times New Roman" w:hAnsi="Times New Roman" w:cs="Times New Roman"/>
          <w:sz w:val="24"/>
          <w:szCs w:val="24"/>
          <w:lang w:val="en-US"/>
        </w:rPr>
        <w:t>ges of status adaptive in large</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complex primate groups? </w:t>
      </w:r>
      <w:r w:rsidRPr="00017BE3">
        <w:rPr>
          <w:rFonts w:ascii="Times New Roman" w:hAnsi="Times New Roman" w:cs="Times New Roman"/>
          <w:i/>
          <w:sz w:val="24"/>
          <w:szCs w:val="24"/>
          <w:lang w:val="en-US"/>
        </w:rPr>
        <w:t>Evolution and Human Behavior, 36</w:t>
      </w:r>
      <w:r w:rsidRPr="00017BE3">
        <w:rPr>
          <w:rFonts w:ascii="Times New Roman" w:hAnsi="Times New Roman" w:cs="Times New Roman"/>
          <w:sz w:val="24"/>
          <w:szCs w:val="24"/>
          <w:lang w:val="en-US"/>
        </w:rPr>
        <w:t xml:space="preserve">, 398-406. </w:t>
      </w:r>
    </w:p>
    <w:p w14:paraId="3123A3B3" w14:textId="2C357C41" w:rsidR="0083489D" w:rsidRDefault="0083489D" w:rsidP="0083489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Hill, A. K., Hunt, J., Welling, L. L., Cárdenas, R. A., Rotella</w:t>
      </w:r>
      <w:r w:rsidR="000C687C">
        <w:rPr>
          <w:rFonts w:ascii="Times New Roman" w:hAnsi="Times New Roman" w:cs="Times New Roman"/>
          <w:sz w:val="24"/>
          <w:szCs w:val="24"/>
          <w:lang w:val="en-US"/>
        </w:rPr>
        <w:t>, M. A., Wheatley, J. R., ... &amp;</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Puts, D. A. (2013). Quantifying the strength and fo</w:t>
      </w:r>
      <w:r w:rsidR="000C687C">
        <w:rPr>
          <w:rFonts w:ascii="Times New Roman" w:hAnsi="Times New Roman" w:cs="Times New Roman"/>
          <w:sz w:val="24"/>
          <w:szCs w:val="24"/>
          <w:lang w:val="en-US"/>
        </w:rPr>
        <w:t>rm of sexual selection on men's</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traits. </w:t>
      </w:r>
      <w:r w:rsidRPr="00017BE3">
        <w:rPr>
          <w:rFonts w:ascii="Times New Roman" w:hAnsi="Times New Roman" w:cs="Times New Roman"/>
          <w:i/>
          <w:iCs/>
          <w:sz w:val="24"/>
          <w:szCs w:val="24"/>
          <w:lang w:val="en-US"/>
        </w:rPr>
        <w:t>Evolution and Human Behavior</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34</w:t>
      </w:r>
      <w:r w:rsidRPr="00017BE3">
        <w:rPr>
          <w:rFonts w:ascii="Times New Roman" w:hAnsi="Times New Roman" w:cs="Times New Roman"/>
          <w:sz w:val="24"/>
          <w:szCs w:val="24"/>
          <w:lang w:val="en-US"/>
        </w:rPr>
        <w:t>(5), 334-341.</w:t>
      </w:r>
    </w:p>
    <w:p w14:paraId="6CF82C59" w14:textId="70C129E9" w:rsidR="0015639E" w:rsidRPr="0015639E" w:rsidRDefault="0015639E" w:rsidP="0083489D">
      <w:pPr>
        <w:spacing w:line="240" w:lineRule="auto"/>
        <w:rPr>
          <w:rFonts w:ascii="Times New Roman" w:hAnsi="Times New Roman" w:cs="Times New Roman"/>
          <w:sz w:val="24"/>
          <w:szCs w:val="24"/>
          <w:lang w:val="en-GB"/>
        </w:rPr>
      </w:pPr>
      <w:r w:rsidRPr="0015639E">
        <w:rPr>
          <w:rFonts w:ascii="Times New Roman" w:hAnsi="Times New Roman" w:cs="Times New Roman"/>
          <w:sz w:val="24"/>
          <w:szCs w:val="24"/>
          <w:lang w:val="en-GB"/>
        </w:rPr>
        <w:t xml:space="preserve">Hsu, Y., </w:t>
      </w:r>
      <w:proofErr w:type="spellStart"/>
      <w:r w:rsidRPr="0015639E">
        <w:rPr>
          <w:rFonts w:ascii="Times New Roman" w:hAnsi="Times New Roman" w:cs="Times New Roman"/>
          <w:sz w:val="24"/>
          <w:szCs w:val="24"/>
          <w:lang w:val="en-GB"/>
        </w:rPr>
        <w:t>Earley</w:t>
      </w:r>
      <w:proofErr w:type="spellEnd"/>
      <w:r w:rsidRPr="0015639E">
        <w:rPr>
          <w:rFonts w:ascii="Times New Roman" w:hAnsi="Times New Roman" w:cs="Times New Roman"/>
          <w:sz w:val="24"/>
          <w:szCs w:val="24"/>
          <w:lang w:val="en-GB"/>
        </w:rPr>
        <w:t>, R. L., &amp; Wolf, L. L. (2006). Modulation of a</w:t>
      </w:r>
      <w:r>
        <w:rPr>
          <w:rFonts w:ascii="Times New Roman" w:hAnsi="Times New Roman" w:cs="Times New Roman"/>
          <w:sz w:val="24"/>
          <w:szCs w:val="24"/>
          <w:lang w:val="en-GB"/>
        </w:rPr>
        <w:t>ggressive behaviour by fighting</w:t>
      </w:r>
      <w:r>
        <w:rPr>
          <w:rFonts w:ascii="Times New Roman" w:hAnsi="Times New Roman" w:cs="Times New Roman"/>
          <w:sz w:val="24"/>
          <w:szCs w:val="24"/>
          <w:lang w:val="en-GB"/>
        </w:rPr>
        <w:tab/>
      </w:r>
      <w:r w:rsidRPr="0015639E">
        <w:rPr>
          <w:rFonts w:ascii="Times New Roman" w:hAnsi="Times New Roman" w:cs="Times New Roman"/>
          <w:sz w:val="24"/>
          <w:szCs w:val="24"/>
          <w:lang w:val="en-GB"/>
        </w:rPr>
        <w:t>experience: mechanisms and contest outcomes. </w:t>
      </w:r>
      <w:r w:rsidRPr="0015639E">
        <w:rPr>
          <w:rFonts w:ascii="Times New Roman" w:hAnsi="Times New Roman" w:cs="Times New Roman"/>
          <w:i/>
          <w:iCs/>
          <w:sz w:val="24"/>
          <w:szCs w:val="24"/>
          <w:lang w:val="en-GB"/>
        </w:rPr>
        <w:t>Biological Reviews</w:t>
      </w:r>
      <w:r w:rsidRPr="0015639E">
        <w:rPr>
          <w:rFonts w:ascii="Times New Roman" w:hAnsi="Times New Roman" w:cs="Times New Roman"/>
          <w:sz w:val="24"/>
          <w:szCs w:val="24"/>
          <w:lang w:val="en-GB"/>
        </w:rPr>
        <w:t>, </w:t>
      </w:r>
      <w:r w:rsidRPr="0015639E">
        <w:rPr>
          <w:rFonts w:ascii="Times New Roman" w:hAnsi="Times New Roman" w:cs="Times New Roman"/>
          <w:i/>
          <w:iCs/>
          <w:sz w:val="24"/>
          <w:szCs w:val="24"/>
          <w:lang w:val="en-GB"/>
        </w:rPr>
        <w:t>81</w:t>
      </w:r>
      <w:r w:rsidRPr="0015639E">
        <w:rPr>
          <w:rFonts w:ascii="Times New Roman" w:hAnsi="Times New Roman" w:cs="Times New Roman"/>
          <w:sz w:val="24"/>
          <w:szCs w:val="24"/>
          <w:lang w:val="en-GB"/>
        </w:rPr>
        <w:t>(1), 33-74.</w:t>
      </w:r>
    </w:p>
    <w:p w14:paraId="2C4F7534" w14:textId="6BA38BFC" w:rsidR="003150BD" w:rsidRPr="005C26A2" w:rsidRDefault="003150BD" w:rsidP="0083489D">
      <w:pPr>
        <w:spacing w:line="240" w:lineRule="auto"/>
        <w:rPr>
          <w:rFonts w:ascii="Times New Roman" w:hAnsi="Times New Roman" w:cs="Times New Roman"/>
          <w:sz w:val="24"/>
          <w:szCs w:val="24"/>
          <w:lang w:val="en-GB"/>
        </w:rPr>
      </w:pPr>
      <w:r w:rsidRPr="005C26A2">
        <w:rPr>
          <w:rFonts w:ascii="Times New Roman" w:hAnsi="Times New Roman" w:cs="Times New Roman"/>
          <w:sz w:val="24"/>
          <w:szCs w:val="24"/>
          <w:lang w:val="en-GB"/>
        </w:rPr>
        <w:t>Husak, J. F., &amp; Swallow, J. G. (2011). Compensatory t</w:t>
      </w:r>
      <w:r w:rsidR="005C26A2" w:rsidRPr="005C26A2">
        <w:rPr>
          <w:rFonts w:ascii="Times New Roman" w:hAnsi="Times New Roman" w:cs="Times New Roman"/>
          <w:sz w:val="24"/>
          <w:szCs w:val="24"/>
          <w:lang w:val="en-GB"/>
        </w:rPr>
        <w:t>raits and the evolution of male</w:t>
      </w:r>
      <w:r w:rsidR="005C26A2" w:rsidRPr="005C26A2">
        <w:rPr>
          <w:rFonts w:ascii="Times New Roman" w:hAnsi="Times New Roman" w:cs="Times New Roman"/>
          <w:sz w:val="24"/>
          <w:szCs w:val="24"/>
          <w:lang w:val="en-GB"/>
        </w:rPr>
        <w:tab/>
      </w:r>
      <w:r w:rsidRPr="005C26A2">
        <w:rPr>
          <w:rFonts w:ascii="Times New Roman" w:hAnsi="Times New Roman" w:cs="Times New Roman"/>
          <w:sz w:val="24"/>
          <w:szCs w:val="24"/>
          <w:lang w:val="en-GB"/>
        </w:rPr>
        <w:t>ornaments. </w:t>
      </w:r>
      <w:r w:rsidRPr="005C26A2">
        <w:rPr>
          <w:rFonts w:ascii="Times New Roman" w:hAnsi="Times New Roman" w:cs="Times New Roman"/>
          <w:i/>
          <w:iCs/>
          <w:sz w:val="24"/>
          <w:szCs w:val="24"/>
          <w:lang w:val="en-GB"/>
        </w:rPr>
        <w:t>Behaviour</w:t>
      </w:r>
      <w:r w:rsidRPr="005C26A2">
        <w:rPr>
          <w:rFonts w:ascii="Times New Roman" w:hAnsi="Times New Roman" w:cs="Times New Roman"/>
          <w:sz w:val="24"/>
          <w:szCs w:val="24"/>
          <w:lang w:val="en-GB"/>
        </w:rPr>
        <w:t>, </w:t>
      </w:r>
      <w:r w:rsidRPr="005C26A2">
        <w:rPr>
          <w:rFonts w:ascii="Times New Roman" w:hAnsi="Times New Roman" w:cs="Times New Roman"/>
          <w:i/>
          <w:iCs/>
          <w:sz w:val="24"/>
          <w:szCs w:val="24"/>
          <w:lang w:val="en-GB"/>
        </w:rPr>
        <w:t>148</w:t>
      </w:r>
      <w:r w:rsidRPr="005C26A2">
        <w:rPr>
          <w:rFonts w:ascii="Times New Roman" w:hAnsi="Times New Roman" w:cs="Times New Roman"/>
          <w:sz w:val="24"/>
          <w:szCs w:val="24"/>
          <w:lang w:val="en-GB"/>
        </w:rPr>
        <w:t>(1), 1-29.</w:t>
      </w:r>
    </w:p>
    <w:p w14:paraId="583FDF4B" w14:textId="4D7D816B" w:rsidR="004A0CE5" w:rsidRPr="004A0CE5" w:rsidRDefault="004A0CE5" w:rsidP="0083489D">
      <w:pPr>
        <w:spacing w:line="240" w:lineRule="auto"/>
        <w:rPr>
          <w:rFonts w:ascii="Times New Roman" w:hAnsi="Times New Roman" w:cs="Times New Roman"/>
          <w:sz w:val="24"/>
          <w:szCs w:val="24"/>
          <w:lang w:val="en-GB"/>
        </w:rPr>
      </w:pPr>
      <w:proofErr w:type="spellStart"/>
      <w:r w:rsidRPr="005C26A2">
        <w:rPr>
          <w:rFonts w:ascii="Times New Roman" w:hAnsi="Times New Roman" w:cs="Times New Roman"/>
          <w:sz w:val="24"/>
          <w:szCs w:val="24"/>
          <w:lang w:val="en-GB"/>
        </w:rPr>
        <w:t>Isen</w:t>
      </w:r>
      <w:proofErr w:type="spellEnd"/>
      <w:r w:rsidRPr="005C26A2">
        <w:rPr>
          <w:rFonts w:ascii="Times New Roman" w:hAnsi="Times New Roman" w:cs="Times New Roman"/>
          <w:sz w:val="24"/>
          <w:szCs w:val="24"/>
          <w:lang w:val="en-GB"/>
        </w:rPr>
        <w:t xml:space="preserve">, J. D., </w:t>
      </w:r>
      <w:proofErr w:type="spellStart"/>
      <w:r w:rsidRPr="005C26A2">
        <w:rPr>
          <w:rFonts w:ascii="Times New Roman" w:hAnsi="Times New Roman" w:cs="Times New Roman"/>
          <w:sz w:val="24"/>
          <w:szCs w:val="24"/>
          <w:lang w:val="en-GB"/>
        </w:rPr>
        <w:t>McGue</w:t>
      </w:r>
      <w:proofErr w:type="spellEnd"/>
      <w:r w:rsidRPr="005C26A2">
        <w:rPr>
          <w:rFonts w:ascii="Times New Roman" w:hAnsi="Times New Roman" w:cs="Times New Roman"/>
          <w:sz w:val="24"/>
          <w:szCs w:val="24"/>
          <w:lang w:val="en-GB"/>
        </w:rPr>
        <w:t xml:space="preserve">, M. K., &amp; </w:t>
      </w:r>
      <w:proofErr w:type="spellStart"/>
      <w:r w:rsidRPr="005C26A2">
        <w:rPr>
          <w:rFonts w:ascii="Times New Roman" w:hAnsi="Times New Roman" w:cs="Times New Roman"/>
          <w:sz w:val="24"/>
          <w:szCs w:val="24"/>
          <w:lang w:val="en-GB"/>
        </w:rPr>
        <w:t>Iacono</w:t>
      </w:r>
      <w:proofErr w:type="spellEnd"/>
      <w:r w:rsidRPr="005C26A2">
        <w:rPr>
          <w:rFonts w:ascii="Times New Roman" w:hAnsi="Times New Roman" w:cs="Times New Roman"/>
          <w:sz w:val="24"/>
          <w:szCs w:val="24"/>
          <w:lang w:val="en-GB"/>
        </w:rPr>
        <w:t>, W. G. (</w:t>
      </w:r>
      <w:r w:rsidRPr="004A0CE5">
        <w:rPr>
          <w:rFonts w:ascii="Times New Roman" w:hAnsi="Times New Roman" w:cs="Times New Roman"/>
          <w:sz w:val="24"/>
          <w:szCs w:val="24"/>
          <w:lang w:val="en-GB"/>
        </w:rPr>
        <w:t>2015). Aggressi</w:t>
      </w:r>
      <w:r>
        <w:rPr>
          <w:rFonts w:ascii="Times New Roman" w:hAnsi="Times New Roman" w:cs="Times New Roman"/>
          <w:sz w:val="24"/>
          <w:szCs w:val="24"/>
          <w:lang w:val="en-GB"/>
        </w:rPr>
        <w:t>ve-antisocial boys develop into</w:t>
      </w:r>
      <w:r>
        <w:rPr>
          <w:rFonts w:ascii="Times New Roman" w:hAnsi="Times New Roman" w:cs="Times New Roman"/>
          <w:sz w:val="24"/>
          <w:szCs w:val="24"/>
          <w:lang w:val="en-GB"/>
        </w:rPr>
        <w:tab/>
      </w:r>
      <w:r w:rsidRPr="004A0CE5">
        <w:rPr>
          <w:rFonts w:ascii="Times New Roman" w:hAnsi="Times New Roman" w:cs="Times New Roman"/>
          <w:sz w:val="24"/>
          <w:szCs w:val="24"/>
          <w:lang w:val="en-GB"/>
        </w:rPr>
        <w:t>physically strong young men. </w:t>
      </w:r>
      <w:r w:rsidRPr="004A0CE5">
        <w:rPr>
          <w:rFonts w:ascii="Times New Roman" w:hAnsi="Times New Roman" w:cs="Times New Roman"/>
          <w:i/>
          <w:iCs/>
          <w:sz w:val="24"/>
          <w:szCs w:val="24"/>
          <w:lang w:val="en-GB"/>
        </w:rPr>
        <w:t>Psychological science</w:t>
      </w:r>
      <w:r w:rsidRPr="004A0CE5">
        <w:rPr>
          <w:rFonts w:ascii="Times New Roman" w:hAnsi="Times New Roman" w:cs="Times New Roman"/>
          <w:sz w:val="24"/>
          <w:szCs w:val="24"/>
          <w:lang w:val="en-GB"/>
        </w:rPr>
        <w:t>, </w:t>
      </w:r>
      <w:r w:rsidRPr="004A0CE5">
        <w:rPr>
          <w:rFonts w:ascii="Times New Roman" w:hAnsi="Times New Roman" w:cs="Times New Roman"/>
          <w:i/>
          <w:iCs/>
          <w:sz w:val="24"/>
          <w:szCs w:val="24"/>
          <w:lang w:val="en-GB"/>
        </w:rPr>
        <w:t>26</w:t>
      </w:r>
      <w:r w:rsidRPr="004A0CE5">
        <w:rPr>
          <w:rFonts w:ascii="Times New Roman" w:hAnsi="Times New Roman" w:cs="Times New Roman"/>
          <w:sz w:val="24"/>
          <w:szCs w:val="24"/>
          <w:lang w:val="en-GB"/>
        </w:rPr>
        <w:t>(4), 444-455.</w:t>
      </w:r>
    </w:p>
    <w:p w14:paraId="4461E92D" w14:textId="55F2E60C" w:rsidR="00697946" w:rsidRDefault="00697946" w:rsidP="0083489D">
      <w:pPr>
        <w:spacing w:line="240" w:lineRule="auto"/>
        <w:rPr>
          <w:rFonts w:ascii="Times New Roman" w:hAnsi="Times New Roman" w:cs="Times New Roman"/>
          <w:sz w:val="24"/>
          <w:szCs w:val="24"/>
          <w:lang w:val="en-US"/>
        </w:rPr>
      </w:pPr>
      <w:r w:rsidRPr="00697946">
        <w:rPr>
          <w:rFonts w:ascii="Times New Roman" w:hAnsi="Times New Roman" w:cs="Times New Roman"/>
          <w:sz w:val="24"/>
          <w:szCs w:val="24"/>
          <w:lang w:val="en-US"/>
        </w:rPr>
        <w:t>Janif, J. Z., Brooks, R. C., &amp; Dixson, B. J. 2014. Negative frequency-depe</w:t>
      </w:r>
      <w:r w:rsidR="000242BB">
        <w:rPr>
          <w:rFonts w:ascii="Times New Roman" w:hAnsi="Times New Roman" w:cs="Times New Roman"/>
          <w:sz w:val="24"/>
          <w:szCs w:val="24"/>
          <w:lang w:val="en-US"/>
        </w:rPr>
        <w:t>ndent preferences</w:t>
      </w:r>
      <w:r w:rsidR="000242BB">
        <w:rPr>
          <w:rFonts w:ascii="Times New Roman" w:hAnsi="Times New Roman" w:cs="Times New Roman"/>
          <w:sz w:val="24"/>
          <w:szCs w:val="24"/>
          <w:lang w:val="en-US"/>
        </w:rPr>
        <w:tab/>
      </w:r>
      <w:r w:rsidRPr="00697946">
        <w:rPr>
          <w:rFonts w:ascii="Times New Roman" w:hAnsi="Times New Roman" w:cs="Times New Roman"/>
          <w:sz w:val="24"/>
          <w:szCs w:val="24"/>
          <w:lang w:val="en-US"/>
        </w:rPr>
        <w:t xml:space="preserve">and variation in male facial hair. </w:t>
      </w:r>
      <w:r w:rsidRPr="00697946">
        <w:rPr>
          <w:rFonts w:ascii="Times New Roman" w:hAnsi="Times New Roman" w:cs="Times New Roman"/>
          <w:i/>
          <w:sz w:val="24"/>
          <w:szCs w:val="24"/>
          <w:lang w:val="en-US"/>
        </w:rPr>
        <w:t>Biology Letters</w:t>
      </w:r>
      <w:r w:rsidRPr="00697946">
        <w:rPr>
          <w:rFonts w:ascii="Times New Roman" w:hAnsi="Times New Roman" w:cs="Times New Roman"/>
          <w:sz w:val="24"/>
          <w:szCs w:val="24"/>
          <w:lang w:val="en-US"/>
        </w:rPr>
        <w:t xml:space="preserve">. </w:t>
      </w:r>
      <w:r w:rsidRPr="00697946">
        <w:rPr>
          <w:rFonts w:ascii="Times New Roman" w:hAnsi="Times New Roman" w:cs="Times New Roman"/>
          <w:i/>
          <w:iCs/>
          <w:sz w:val="24"/>
          <w:szCs w:val="24"/>
          <w:lang w:val="en-US"/>
        </w:rPr>
        <w:t>10</w:t>
      </w:r>
      <w:r w:rsidRPr="00697946">
        <w:rPr>
          <w:rFonts w:ascii="Times New Roman" w:hAnsi="Times New Roman" w:cs="Times New Roman"/>
          <w:sz w:val="24"/>
          <w:szCs w:val="24"/>
          <w:lang w:val="en-US"/>
        </w:rPr>
        <w:t>(4), 20130958.</w:t>
      </w:r>
    </w:p>
    <w:p w14:paraId="5DA8BEE1" w14:textId="1466BF98" w:rsidR="00361381" w:rsidRPr="00361381" w:rsidRDefault="00361381" w:rsidP="0083489D">
      <w:pPr>
        <w:spacing w:line="240" w:lineRule="auto"/>
        <w:rPr>
          <w:rFonts w:ascii="Times New Roman" w:hAnsi="Times New Roman" w:cs="Times New Roman"/>
          <w:sz w:val="24"/>
          <w:szCs w:val="24"/>
          <w:lang w:val="en-GB"/>
        </w:rPr>
      </w:pPr>
      <w:r w:rsidRPr="00361381">
        <w:rPr>
          <w:rFonts w:ascii="Times New Roman" w:hAnsi="Times New Roman" w:cs="Times New Roman"/>
          <w:sz w:val="24"/>
          <w:szCs w:val="24"/>
          <w:lang w:val="en-GB"/>
        </w:rPr>
        <w:t xml:space="preserve">Jensen, A. R., </w:t>
      </w:r>
      <w:proofErr w:type="spellStart"/>
      <w:r w:rsidRPr="00361381">
        <w:rPr>
          <w:rFonts w:ascii="Times New Roman" w:hAnsi="Times New Roman" w:cs="Times New Roman"/>
          <w:sz w:val="24"/>
          <w:szCs w:val="24"/>
          <w:lang w:val="en-GB"/>
        </w:rPr>
        <w:t>Maciel</w:t>
      </w:r>
      <w:proofErr w:type="spellEnd"/>
      <w:r w:rsidRPr="00361381">
        <w:rPr>
          <w:rFonts w:ascii="Times New Roman" w:hAnsi="Times New Roman" w:cs="Times New Roman"/>
          <w:sz w:val="24"/>
          <w:szCs w:val="24"/>
          <w:lang w:val="en-GB"/>
        </w:rPr>
        <w:t xml:space="preserve">, R. C., </w:t>
      </w:r>
      <w:proofErr w:type="spellStart"/>
      <w:r w:rsidRPr="00361381">
        <w:rPr>
          <w:rFonts w:ascii="Times New Roman" w:hAnsi="Times New Roman" w:cs="Times New Roman"/>
          <w:sz w:val="24"/>
          <w:szCs w:val="24"/>
          <w:lang w:val="en-GB"/>
        </w:rPr>
        <w:t>Petrigliano</w:t>
      </w:r>
      <w:proofErr w:type="spellEnd"/>
      <w:r w:rsidRPr="00361381">
        <w:rPr>
          <w:rFonts w:ascii="Times New Roman" w:hAnsi="Times New Roman" w:cs="Times New Roman"/>
          <w:sz w:val="24"/>
          <w:szCs w:val="24"/>
          <w:lang w:val="en-GB"/>
        </w:rPr>
        <w:t>, F. A., Rodriguez,</w:t>
      </w:r>
      <w:r>
        <w:rPr>
          <w:rFonts w:ascii="Times New Roman" w:hAnsi="Times New Roman" w:cs="Times New Roman"/>
          <w:sz w:val="24"/>
          <w:szCs w:val="24"/>
          <w:lang w:val="en-GB"/>
        </w:rPr>
        <w:t xml:space="preserve"> J. P., &amp; Brooks, A. G. (2017).</w:t>
      </w:r>
      <w:r>
        <w:rPr>
          <w:rFonts w:ascii="Times New Roman" w:hAnsi="Times New Roman" w:cs="Times New Roman"/>
          <w:sz w:val="24"/>
          <w:szCs w:val="24"/>
          <w:lang w:val="en-GB"/>
        </w:rPr>
        <w:tab/>
      </w:r>
      <w:r w:rsidRPr="00361381">
        <w:rPr>
          <w:rFonts w:ascii="Times New Roman" w:hAnsi="Times New Roman" w:cs="Times New Roman"/>
          <w:sz w:val="24"/>
          <w:szCs w:val="24"/>
          <w:lang w:val="en-GB"/>
        </w:rPr>
        <w:t>Injuries sustained by the mixed martial arts athlete. </w:t>
      </w:r>
      <w:r w:rsidRPr="00361381">
        <w:rPr>
          <w:rFonts w:ascii="Times New Roman" w:hAnsi="Times New Roman" w:cs="Times New Roman"/>
          <w:i/>
          <w:iCs/>
          <w:sz w:val="24"/>
          <w:szCs w:val="24"/>
          <w:lang w:val="en-GB"/>
        </w:rPr>
        <w:t>Sports health</w:t>
      </w:r>
      <w:r w:rsidRPr="00361381">
        <w:rPr>
          <w:rFonts w:ascii="Times New Roman" w:hAnsi="Times New Roman" w:cs="Times New Roman"/>
          <w:sz w:val="24"/>
          <w:szCs w:val="24"/>
          <w:lang w:val="en-GB"/>
        </w:rPr>
        <w:t>, </w:t>
      </w:r>
      <w:r w:rsidRPr="00361381">
        <w:rPr>
          <w:rFonts w:ascii="Times New Roman" w:hAnsi="Times New Roman" w:cs="Times New Roman"/>
          <w:i/>
          <w:iCs/>
          <w:sz w:val="24"/>
          <w:szCs w:val="24"/>
          <w:lang w:val="en-GB"/>
        </w:rPr>
        <w:t>9</w:t>
      </w:r>
      <w:r w:rsidRPr="00361381">
        <w:rPr>
          <w:rFonts w:ascii="Times New Roman" w:hAnsi="Times New Roman" w:cs="Times New Roman"/>
          <w:sz w:val="24"/>
          <w:szCs w:val="24"/>
          <w:lang w:val="en-GB"/>
        </w:rPr>
        <w:t>(1), 64-69.</w:t>
      </w:r>
    </w:p>
    <w:p w14:paraId="15C226C3" w14:textId="7965FCBC" w:rsidR="00976010" w:rsidRPr="00017BE3" w:rsidRDefault="00976010" w:rsidP="00976010">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Kasumovic, M. M., Elias, D. O., </w:t>
      </w:r>
      <w:proofErr w:type="spellStart"/>
      <w:r w:rsidRPr="00017BE3">
        <w:rPr>
          <w:rFonts w:ascii="Times New Roman" w:hAnsi="Times New Roman" w:cs="Times New Roman"/>
          <w:sz w:val="24"/>
          <w:szCs w:val="24"/>
          <w:lang w:val="en-US"/>
        </w:rPr>
        <w:t>Sivalinghem</w:t>
      </w:r>
      <w:proofErr w:type="spellEnd"/>
      <w:r w:rsidRPr="00017BE3">
        <w:rPr>
          <w:rFonts w:ascii="Times New Roman" w:hAnsi="Times New Roman" w:cs="Times New Roman"/>
          <w:sz w:val="24"/>
          <w:szCs w:val="24"/>
          <w:lang w:val="en-US"/>
        </w:rPr>
        <w:t xml:space="preserve">, S., Mason, </w:t>
      </w:r>
      <w:r w:rsidR="00EA217C">
        <w:rPr>
          <w:rFonts w:ascii="Times New Roman" w:hAnsi="Times New Roman" w:cs="Times New Roman"/>
          <w:sz w:val="24"/>
          <w:szCs w:val="24"/>
          <w:lang w:val="en-US"/>
        </w:rPr>
        <w:t>A. C., &amp; Andrade, M. C. (2010).</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Examination of prior contest experience and th</w:t>
      </w:r>
      <w:r w:rsidR="00EA217C">
        <w:rPr>
          <w:rFonts w:ascii="Times New Roman" w:hAnsi="Times New Roman" w:cs="Times New Roman"/>
          <w:sz w:val="24"/>
          <w:szCs w:val="24"/>
          <w:lang w:val="en-US"/>
        </w:rPr>
        <w:t>e retention of winner and loser</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effects. </w:t>
      </w:r>
      <w:r w:rsidRPr="00017BE3">
        <w:rPr>
          <w:rFonts w:ascii="Times New Roman" w:hAnsi="Times New Roman" w:cs="Times New Roman"/>
          <w:i/>
          <w:iCs/>
          <w:sz w:val="24"/>
          <w:szCs w:val="24"/>
          <w:lang w:val="en-US"/>
        </w:rPr>
        <w:t>Behavioral Ecology</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21</w:t>
      </w:r>
      <w:r w:rsidRPr="00017BE3">
        <w:rPr>
          <w:rFonts w:ascii="Times New Roman" w:hAnsi="Times New Roman" w:cs="Times New Roman"/>
          <w:sz w:val="24"/>
          <w:szCs w:val="24"/>
          <w:lang w:val="en-US"/>
        </w:rPr>
        <w:t>(2), 404-409.</w:t>
      </w:r>
    </w:p>
    <w:p w14:paraId="0A41FAA1" w14:textId="1DABF573" w:rsidR="007C4B11" w:rsidRPr="00017BE3" w:rsidRDefault="007C4B11" w:rsidP="007C4B1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Kasumovic, M. M., Elias, D. O., </w:t>
      </w:r>
      <w:proofErr w:type="spellStart"/>
      <w:r w:rsidRPr="00017BE3">
        <w:rPr>
          <w:rFonts w:ascii="Times New Roman" w:hAnsi="Times New Roman" w:cs="Times New Roman"/>
          <w:sz w:val="24"/>
          <w:szCs w:val="24"/>
          <w:lang w:val="en-US"/>
        </w:rPr>
        <w:t>Punzalan</w:t>
      </w:r>
      <w:proofErr w:type="spellEnd"/>
      <w:r w:rsidRPr="00017BE3">
        <w:rPr>
          <w:rFonts w:ascii="Times New Roman" w:hAnsi="Times New Roman" w:cs="Times New Roman"/>
          <w:sz w:val="24"/>
          <w:szCs w:val="24"/>
          <w:lang w:val="en-US"/>
        </w:rPr>
        <w:t xml:space="preserve">, D., Mason, </w:t>
      </w:r>
      <w:r w:rsidR="00EA217C">
        <w:rPr>
          <w:rFonts w:ascii="Times New Roman" w:hAnsi="Times New Roman" w:cs="Times New Roman"/>
          <w:sz w:val="24"/>
          <w:szCs w:val="24"/>
          <w:lang w:val="en-US"/>
        </w:rPr>
        <w:t>A. C., &amp; Andrade, M. C. (2009).</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Experience affects the outcome of agonistic contests </w:t>
      </w:r>
      <w:r w:rsidR="00EA217C">
        <w:rPr>
          <w:rFonts w:ascii="Times New Roman" w:hAnsi="Times New Roman" w:cs="Times New Roman"/>
          <w:sz w:val="24"/>
          <w:szCs w:val="24"/>
          <w:lang w:val="en-US"/>
        </w:rPr>
        <w:t>without affecting the selective</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advantage of size. </w:t>
      </w:r>
      <w:r w:rsidRPr="00017BE3">
        <w:rPr>
          <w:rFonts w:ascii="Times New Roman" w:hAnsi="Times New Roman" w:cs="Times New Roman"/>
          <w:i/>
          <w:iCs/>
          <w:sz w:val="24"/>
          <w:szCs w:val="24"/>
          <w:lang w:val="en-US"/>
        </w:rPr>
        <w:t>Animal behaviour</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77</w:t>
      </w:r>
      <w:r w:rsidRPr="00017BE3">
        <w:rPr>
          <w:rFonts w:ascii="Times New Roman" w:hAnsi="Times New Roman" w:cs="Times New Roman"/>
          <w:sz w:val="24"/>
          <w:szCs w:val="24"/>
          <w:lang w:val="en-US"/>
        </w:rPr>
        <w:t>(6), 1533-1538.</w:t>
      </w:r>
    </w:p>
    <w:p w14:paraId="6EED4ACF" w14:textId="2C82DD82" w:rsidR="00556CB7" w:rsidRDefault="002E5061" w:rsidP="00BB39E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Knussman R, &amp; Christiansen, K. (1988). Attributes of masculinity and androgen level. </w:t>
      </w:r>
      <w:r w:rsidR="00D074E6">
        <w:rPr>
          <w:rFonts w:ascii="Times New Roman" w:hAnsi="Times New Roman" w:cs="Times New Roman"/>
          <w:i/>
          <w:sz w:val="24"/>
          <w:szCs w:val="24"/>
          <w:lang w:val="en-US"/>
        </w:rPr>
        <w:t>Homo,</w:t>
      </w:r>
      <w:r w:rsidR="00D074E6">
        <w:rPr>
          <w:rFonts w:ascii="Times New Roman" w:hAnsi="Times New Roman" w:cs="Times New Roman"/>
          <w:i/>
          <w:sz w:val="24"/>
          <w:szCs w:val="24"/>
          <w:lang w:val="en-US"/>
        </w:rPr>
        <w:tab/>
      </w:r>
      <w:r w:rsidRPr="00017BE3">
        <w:rPr>
          <w:rFonts w:ascii="Times New Roman" w:hAnsi="Times New Roman" w:cs="Times New Roman"/>
          <w:i/>
          <w:sz w:val="24"/>
          <w:szCs w:val="24"/>
          <w:lang w:val="en-US"/>
        </w:rPr>
        <w:t>39</w:t>
      </w:r>
      <w:r w:rsidRPr="00017BE3">
        <w:rPr>
          <w:rFonts w:ascii="Times New Roman" w:hAnsi="Times New Roman" w:cs="Times New Roman"/>
          <w:sz w:val="24"/>
          <w:szCs w:val="24"/>
          <w:lang w:val="en-US"/>
        </w:rPr>
        <w:t xml:space="preserve">, 45-50. </w:t>
      </w:r>
    </w:p>
    <w:p w14:paraId="3CCABBF9" w14:textId="78E22030" w:rsidR="005E18C0" w:rsidRPr="00BB7FB3" w:rsidRDefault="005E18C0" w:rsidP="00BB39E9">
      <w:pPr>
        <w:spacing w:line="240" w:lineRule="auto"/>
        <w:rPr>
          <w:rFonts w:ascii="Times New Roman" w:hAnsi="Times New Roman" w:cs="Times New Roman"/>
          <w:sz w:val="24"/>
          <w:szCs w:val="24"/>
          <w:lang w:val="en-GB"/>
        </w:rPr>
      </w:pPr>
      <w:r w:rsidRPr="00BA4CBB">
        <w:rPr>
          <w:rFonts w:ascii="Times New Roman" w:hAnsi="Times New Roman" w:cs="Times New Roman"/>
          <w:sz w:val="24"/>
          <w:szCs w:val="24"/>
          <w:lang w:val="en-GB"/>
        </w:rPr>
        <w:t>Lailvaux, S. P., &amp; Husak, J. F. (2014). The life history of whole-organism performance. </w:t>
      </w:r>
      <w:r w:rsidR="00BA4CBB">
        <w:rPr>
          <w:rFonts w:ascii="Times New Roman" w:hAnsi="Times New Roman" w:cs="Times New Roman"/>
          <w:i/>
          <w:iCs/>
          <w:sz w:val="24"/>
          <w:szCs w:val="24"/>
          <w:lang w:val="en-GB"/>
        </w:rPr>
        <w:t>The</w:t>
      </w:r>
      <w:r w:rsidR="00BA4CBB">
        <w:rPr>
          <w:rFonts w:ascii="Times New Roman" w:hAnsi="Times New Roman" w:cs="Times New Roman"/>
          <w:i/>
          <w:iCs/>
          <w:sz w:val="24"/>
          <w:szCs w:val="24"/>
          <w:lang w:val="en-GB"/>
        </w:rPr>
        <w:tab/>
      </w:r>
      <w:r w:rsidRPr="00BA4CBB">
        <w:rPr>
          <w:rFonts w:ascii="Times New Roman" w:hAnsi="Times New Roman" w:cs="Times New Roman"/>
          <w:i/>
          <w:iCs/>
          <w:sz w:val="24"/>
          <w:szCs w:val="24"/>
          <w:lang w:val="en-GB"/>
        </w:rPr>
        <w:t>Quarterly review of biology</w:t>
      </w:r>
      <w:r w:rsidRPr="00BA4CBB">
        <w:rPr>
          <w:rFonts w:ascii="Times New Roman" w:hAnsi="Times New Roman" w:cs="Times New Roman"/>
          <w:sz w:val="24"/>
          <w:szCs w:val="24"/>
          <w:lang w:val="en-GB"/>
        </w:rPr>
        <w:t>, </w:t>
      </w:r>
      <w:r w:rsidRPr="00BA4CBB">
        <w:rPr>
          <w:rFonts w:ascii="Times New Roman" w:hAnsi="Times New Roman" w:cs="Times New Roman"/>
          <w:i/>
          <w:iCs/>
          <w:sz w:val="24"/>
          <w:szCs w:val="24"/>
          <w:lang w:val="en-GB"/>
        </w:rPr>
        <w:t>89</w:t>
      </w:r>
      <w:r w:rsidRPr="00BA4CBB">
        <w:rPr>
          <w:rFonts w:ascii="Times New Roman" w:hAnsi="Times New Roman" w:cs="Times New Roman"/>
          <w:sz w:val="24"/>
          <w:szCs w:val="24"/>
          <w:lang w:val="en-GB"/>
        </w:rPr>
        <w:t>(4), 285-318.</w:t>
      </w:r>
    </w:p>
    <w:p w14:paraId="3D777169" w14:textId="68DD7D1F" w:rsidR="00182C9C" w:rsidRPr="00182C9C" w:rsidRDefault="00182C9C" w:rsidP="00BB39E9">
      <w:pPr>
        <w:spacing w:line="240" w:lineRule="auto"/>
        <w:rPr>
          <w:rFonts w:ascii="Times New Roman" w:hAnsi="Times New Roman" w:cs="Times New Roman"/>
          <w:sz w:val="24"/>
          <w:szCs w:val="24"/>
          <w:lang w:val="en-US"/>
        </w:rPr>
      </w:pPr>
      <w:r w:rsidRPr="00182C9C">
        <w:rPr>
          <w:rFonts w:ascii="Times New Roman" w:hAnsi="Times New Roman" w:cs="Times New Roman"/>
          <w:sz w:val="24"/>
          <w:szCs w:val="24"/>
          <w:lang w:val="en-US"/>
        </w:rPr>
        <w:t xml:space="preserve">Little, A. C., Třebický, V., </w:t>
      </w:r>
      <w:proofErr w:type="spellStart"/>
      <w:r w:rsidRPr="00182C9C">
        <w:rPr>
          <w:rFonts w:ascii="Times New Roman" w:hAnsi="Times New Roman" w:cs="Times New Roman"/>
          <w:sz w:val="24"/>
          <w:szCs w:val="24"/>
          <w:lang w:val="en-US"/>
        </w:rPr>
        <w:t>Havlíček</w:t>
      </w:r>
      <w:proofErr w:type="spellEnd"/>
      <w:r w:rsidRPr="00182C9C">
        <w:rPr>
          <w:rFonts w:ascii="Times New Roman" w:hAnsi="Times New Roman" w:cs="Times New Roman"/>
          <w:sz w:val="24"/>
          <w:szCs w:val="24"/>
          <w:lang w:val="en-US"/>
        </w:rPr>
        <w:t>, J., Roberts, S. C</w:t>
      </w:r>
      <w:r w:rsidR="001F24FB">
        <w:rPr>
          <w:rFonts w:ascii="Times New Roman" w:hAnsi="Times New Roman" w:cs="Times New Roman"/>
          <w:sz w:val="24"/>
          <w:szCs w:val="24"/>
          <w:lang w:val="en-US"/>
        </w:rPr>
        <w:t xml:space="preserve">., &amp; </w:t>
      </w:r>
      <w:proofErr w:type="spellStart"/>
      <w:r w:rsidR="001F24FB">
        <w:rPr>
          <w:rFonts w:ascii="Times New Roman" w:hAnsi="Times New Roman" w:cs="Times New Roman"/>
          <w:sz w:val="24"/>
          <w:szCs w:val="24"/>
          <w:lang w:val="en-US"/>
        </w:rPr>
        <w:t>Kleisner</w:t>
      </w:r>
      <w:proofErr w:type="spellEnd"/>
      <w:r w:rsidR="001F24FB">
        <w:rPr>
          <w:rFonts w:ascii="Times New Roman" w:hAnsi="Times New Roman" w:cs="Times New Roman"/>
          <w:sz w:val="24"/>
          <w:szCs w:val="24"/>
          <w:lang w:val="en-US"/>
        </w:rPr>
        <w:t>, K. (2015). Human</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perception of fighting ability: facial cues predict winn</w:t>
      </w:r>
      <w:r w:rsidR="001F24FB">
        <w:rPr>
          <w:rFonts w:ascii="Times New Roman" w:hAnsi="Times New Roman" w:cs="Times New Roman"/>
          <w:sz w:val="24"/>
          <w:szCs w:val="24"/>
          <w:lang w:val="en-US"/>
        </w:rPr>
        <w:t>ers and losers in mixed martial</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arts fights. </w:t>
      </w:r>
      <w:r w:rsidRPr="00182C9C">
        <w:rPr>
          <w:rFonts w:ascii="Times New Roman" w:hAnsi="Times New Roman" w:cs="Times New Roman"/>
          <w:iCs/>
          <w:sz w:val="24"/>
          <w:szCs w:val="24"/>
          <w:lang w:val="en-US"/>
        </w:rPr>
        <w:t>Behavioral Ecology</w:t>
      </w:r>
      <w:r w:rsidRPr="00182C9C">
        <w:rPr>
          <w:rFonts w:ascii="Times New Roman" w:hAnsi="Times New Roman" w:cs="Times New Roman"/>
          <w:sz w:val="24"/>
          <w:szCs w:val="24"/>
          <w:lang w:val="en-US"/>
        </w:rPr>
        <w:t>, </w:t>
      </w:r>
      <w:r w:rsidRPr="00182C9C">
        <w:rPr>
          <w:rFonts w:ascii="Times New Roman" w:hAnsi="Times New Roman" w:cs="Times New Roman"/>
          <w:iCs/>
          <w:sz w:val="24"/>
          <w:szCs w:val="24"/>
          <w:lang w:val="en-US"/>
        </w:rPr>
        <w:t>26</w:t>
      </w:r>
      <w:r w:rsidRPr="00182C9C">
        <w:rPr>
          <w:rFonts w:ascii="Times New Roman" w:hAnsi="Times New Roman" w:cs="Times New Roman"/>
          <w:sz w:val="24"/>
          <w:szCs w:val="24"/>
          <w:lang w:val="en-US"/>
        </w:rPr>
        <w:t>(6), 1470-1475.</w:t>
      </w:r>
    </w:p>
    <w:p w14:paraId="205BE6CE" w14:textId="572DE4FA" w:rsidR="00556CB7" w:rsidRDefault="00556CB7" w:rsidP="00BB39E9">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Llaurens</w:t>
      </w:r>
      <w:proofErr w:type="spellEnd"/>
      <w:r w:rsidRPr="00017BE3">
        <w:rPr>
          <w:rFonts w:ascii="Times New Roman" w:hAnsi="Times New Roman" w:cs="Times New Roman"/>
          <w:sz w:val="24"/>
          <w:szCs w:val="24"/>
          <w:lang w:val="en-US"/>
        </w:rPr>
        <w:t xml:space="preserve">, V., Raymond, M., &amp; </w:t>
      </w:r>
      <w:proofErr w:type="spellStart"/>
      <w:r w:rsidRPr="00017BE3">
        <w:rPr>
          <w:rFonts w:ascii="Times New Roman" w:hAnsi="Times New Roman" w:cs="Times New Roman"/>
          <w:sz w:val="24"/>
          <w:szCs w:val="24"/>
          <w:lang w:val="en-US"/>
        </w:rPr>
        <w:t>Faurie</w:t>
      </w:r>
      <w:proofErr w:type="spellEnd"/>
      <w:r w:rsidRPr="00017BE3">
        <w:rPr>
          <w:rFonts w:ascii="Times New Roman" w:hAnsi="Times New Roman" w:cs="Times New Roman"/>
          <w:sz w:val="24"/>
          <w:szCs w:val="24"/>
          <w:lang w:val="en-US"/>
        </w:rPr>
        <w:t>, C. (2009). Ritual fights and</w:t>
      </w:r>
      <w:r w:rsidR="00D074E6">
        <w:rPr>
          <w:rFonts w:ascii="Times New Roman" w:hAnsi="Times New Roman" w:cs="Times New Roman"/>
          <w:sz w:val="24"/>
          <w:szCs w:val="24"/>
          <w:lang w:val="en-US"/>
        </w:rPr>
        <w:t xml:space="preserve"> male reproductive success</w:t>
      </w:r>
      <w:r w:rsidR="00D074E6">
        <w:rPr>
          <w:rFonts w:ascii="Times New Roman" w:hAnsi="Times New Roman" w:cs="Times New Roman"/>
          <w:sz w:val="24"/>
          <w:szCs w:val="24"/>
          <w:lang w:val="en-US"/>
        </w:rPr>
        <w:tab/>
      </w:r>
      <w:r w:rsidR="002E5061" w:rsidRPr="00017BE3">
        <w:rPr>
          <w:rFonts w:ascii="Times New Roman" w:hAnsi="Times New Roman" w:cs="Times New Roman"/>
          <w:sz w:val="24"/>
          <w:szCs w:val="24"/>
          <w:lang w:val="en-US"/>
        </w:rPr>
        <w:t xml:space="preserve">in a </w:t>
      </w:r>
      <w:r w:rsidRPr="00017BE3">
        <w:rPr>
          <w:rFonts w:ascii="Times New Roman" w:hAnsi="Times New Roman" w:cs="Times New Roman"/>
          <w:sz w:val="24"/>
          <w:szCs w:val="24"/>
          <w:lang w:val="en-US"/>
        </w:rPr>
        <w:t xml:space="preserve">human population. </w:t>
      </w:r>
      <w:r w:rsidRPr="00017BE3">
        <w:rPr>
          <w:rFonts w:ascii="Times New Roman" w:hAnsi="Times New Roman" w:cs="Times New Roman"/>
          <w:i/>
          <w:iCs/>
          <w:sz w:val="24"/>
          <w:szCs w:val="24"/>
          <w:lang w:val="en-US"/>
        </w:rPr>
        <w:t>Journal of evolutionary biology</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22</w:t>
      </w:r>
      <w:r w:rsidRPr="00017BE3">
        <w:rPr>
          <w:rFonts w:ascii="Times New Roman" w:hAnsi="Times New Roman" w:cs="Times New Roman"/>
          <w:sz w:val="24"/>
          <w:szCs w:val="24"/>
          <w:lang w:val="en-US"/>
        </w:rPr>
        <w:t>, 1854-1859.</w:t>
      </w:r>
    </w:p>
    <w:p w14:paraId="0DF384C6" w14:textId="0E28CD26" w:rsidR="00AA2764" w:rsidRDefault="00AA2764" w:rsidP="00BB39E9">
      <w:pPr>
        <w:spacing w:line="240" w:lineRule="auto"/>
        <w:rPr>
          <w:rFonts w:ascii="Times New Roman" w:hAnsi="Times New Roman" w:cs="Times New Roman"/>
          <w:sz w:val="24"/>
          <w:szCs w:val="24"/>
          <w:lang w:val="en-GB"/>
        </w:rPr>
      </w:pPr>
      <w:proofErr w:type="spellStart"/>
      <w:r w:rsidRPr="00AA2764">
        <w:rPr>
          <w:rFonts w:ascii="Times New Roman" w:hAnsi="Times New Roman" w:cs="Times New Roman"/>
          <w:sz w:val="24"/>
          <w:szCs w:val="24"/>
          <w:lang w:val="en-GB"/>
        </w:rPr>
        <w:t>Lystad</w:t>
      </w:r>
      <w:proofErr w:type="spellEnd"/>
      <w:r w:rsidRPr="00AA2764">
        <w:rPr>
          <w:rFonts w:ascii="Times New Roman" w:hAnsi="Times New Roman" w:cs="Times New Roman"/>
          <w:sz w:val="24"/>
          <w:szCs w:val="24"/>
          <w:lang w:val="en-GB"/>
        </w:rPr>
        <w:t xml:space="preserve">, R. P., Gregory, K., &amp; Wilson, J. (2014). The epidemiology of injuries in </w:t>
      </w:r>
      <w:r>
        <w:rPr>
          <w:rFonts w:ascii="Times New Roman" w:hAnsi="Times New Roman" w:cs="Times New Roman"/>
          <w:sz w:val="24"/>
          <w:szCs w:val="24"/>
          <w:lang w:val="en-GB"/>
        </w:rPr>
        <w:t>mixed</w:t>
      </w:r>
      <w:r>
        <w:rPr>
          <w:rFonts w:ascii="Times New Roman" w:hAnsi="Times New Roman" w:cs="Times New Roman"/>
          <w:sz w:val="24"/>
          <w:szCs w:val="24"/>
          <w:lang w:val="en-GB"/>
        </w:rPr>
        <w:tab/>
      </w:r>
      <w:r w:rsidRPr="00AA2764">
        <w:rPr>
          <w:rFonts w:ascii="Times New Roman" w:hAnsi="Times New Roman" w:cs="Times New Roman"/>
          <w:sz w:val="24"/>
          <w:szCs w:val="24"/>
          <w:lang w:val="en-GB"/>
        </w:rPr>
        <w:t>martial arts: a systematic review and meta-analysis. </w:t>
      </w:r>
      <w:r>
        <w:rPr>
          <w:rFonts w:ascii="Times New Roman" w:hAnsi="Times New Roman" w:cs="Times New Roman"/>
          <w:i/>
          <w:iCs/>
          <w:sz w:val="24"/>
          <w:szCs w:val="24"/>
          <w:lang w:val="en-GB"/>
        </w:rPr>
        <w:t>Orthopaedic journal of sports</w:t>
      </w:r>
      <w:r>
        <w:rPr>
          <w:rFonts w:ascii="Times New Roman" w:hAnsi="Times New Roman" w:cs="Times New Roman"/>
          <w:i/>
          <w:iCs/>
          <w:sz w:val="24"/>
          <w:szCs w:val="24"/>
          <w:lang w:val="en-GB"/>
        </w:rPr>
        <w:tab/>
      </w:r>
      <w:r w:rsidRPr="00AA2764">
        <w:rPr>
          <w:rFonts w:ascii="Times New Roman" w:hAnsi="Times New Roman" w:cs="Times New Roman"/>
          <w:i/>
          <w:iCs/>
          <w:sz w:val="24"/>
          <w:szCs w:val="24"/>
          <w:lang w:val="en-GB"/>
        </w:rPr>
        <w:t>medicine</w:t>
      </w:r>
      <w:r w:rsidRPr="00AA2764">
        <w:rPr>
          <w:rFonts w:ascii="Times New Roman" w:hAnsi="Times New Roman" w:cs="Times New Roman"/>
          <w:sz w:val="24"/>
          <w:szCs w:val="24"/>
          <w:lang w:val="en-GB"/>
        </w:rPr>
        <w:t>, </w:t>
      </w:r>
      <w:r w:rsidRPr="00AA2764">
        <w:rPr>
          <w:rFonts w:ascii="Times New Roman" w:hAnsi="Times New Roman" w:cs="Times New Roman"/>
          <w:i/>
          <w:iCs/>
          <w:sz w:val="24"/>
          <w:szCs w:val="24"/>
          <w:lang w:val="en-GB"/>
        </w:rPr>
        <w:t>2</w:t>
      </w:r>
      <w:r w:rsidRPr="00AA2764">
        <w:rPr>
          <w:rFonts w:ascii="Times New Roman" w:hAnsi="Times New Roman" w:cs="Times New Roman"/>
          <w:sz w:val="24"/>
          <w:szCs w:val="24"/>
          <w:lang w:val="en-GB"/>
        </w:rPr>
        <w:t>(1), 2325967113518492.</w:t>
      </w:r>
    </w:p>
    <w:p w14:paraId="66EF4E24" w14:textId="1549944A" w:rsidR="00375505" w:rsidRPr="002F5F80" w:rsidRDefault="00375505" w:rsidP="00BB39E9">
      <w:pPr>
        <w:spacing w:line="240" w:lineRule="auto"/>
        <w:rPr>
          <w:rFonts w:ascii="Times New Roman" w:hAnsi="Times New Roman" w:cs="Times New Roman"/>
          <w:sz w:val="24"/>
          <w:szCs w:val="24"/>
          <w:lang w:val="en-GB"/>
        </w:rPr>
      </w:pPr>
      <w:r w:rsidRPr="00375505">
        <w:rPr>
          <w:rFonts w:ascii="Times New Roman" w:hAnsi="Times New Roman" w:cs="Times New Roman"/>
          <w:sz w:val="24"/>
          <w:szCs w:val="24"/>
          <w:lang w:val="en-GB"/>
        </w:rPr>
        <w:lastRenderedPageBreak/>
        <w:t xml:space="preserve">McCullough, E. L., Miller, C. W., &amp; </w:t>
      </w:r>
      <w:proofErr w:type="spellStart"/>
      <w:r w:rsidRPr="00375505">
        <w:rPr>
          <w:rFonts w:ascii="Times New Roman" w:hAnsi="Times New Roman" w:cs="Times New Roman"/>
          <w:sz w:val="24"/>
          <w:szCs w:val="24"/>
          <w:lang w:val="en-GB"/>
        </w:rPr>
        <w:t>Emlen</w:t>
      </w:r>
      <w:proofErr w:type="spellEnd"/>
      <w:r w:rsidRPr="00375505">
        <w:rPr>
          <w:rFonts w:ascii="Times New Roman" w:hAnsi="Times New Roman" w:cs="Times New Roman"/>
          <w:sz w:val="24"/>
          <w:szCs w:val="24"/>
          <w:lang w:val="en-GB"/>
        </w:rPr>
        <w:t>, D. J. (2016). Why sexually selecte</w:t>
      </w:r>
      <w:r>
        <w:rPr>
          <w:rFonts w:ascii="Times New Roman" w:hAnsi="Times New Roman" w:cs="Times New Roman"/>
          <w:sz w:val="24"/>
          <w:szCs w:val="24"/>
          <w:lang w:val="en-GB"/>
        </w:rPr>
        <w:t>d weapons are</w:t>
      </w:r>
      <w:r>
        <w:rPr>
          <w:rFonts w:ascii="Times New Roman" w:hAnsi="Times New Roman" w:cs="Times New Roman"/>
          <w:sz w:val="24"/>
          <w:szCs w:val="24"/>
          <w:lang w:val="en-GB"/>
        </w:rPr>
        <w:tab/>
      </w:r>
      <w:r w:rsidRPr="00375505">
        <w:rPr>
          <w:rFonts w:ascii="Times New Roman" w:hAnsi="Times New Roman" w:cs="Times New Roman"/>
          <w:sz w:val="24"/>
          <w:szCs w:val="24"/>
          <w:lang w:val="en-GB"/>
        </w:rPr>
        <w:t>not ornaments. </w:t>
      </w:r>
      <w:r w:rsidRPr="00375505">
        <w:rPr>
          <w:rFonts w:ascii="Times New Roman" w:hAnsi="Times New Roman" w:cs="Times New Roman"/>
          <w:i/>
          <w:iCs/>
          <w:sz w:val="24"/>
          <w:szCs w:val="24"/>
          <w:lang w:val="en-GB"/>
        </w:rPr>
        <w:t>Trends in ecology &amp; evolution</w:t>
      </w:r>
      <w:r w:rsidRPr="00375505">
        <w:rPr>
          <w:rFonts w:ascii="Times New Roman" w:hAnsi="Times New Roman" w:cs="Times New Roman"/>
          <w:sz w:val="24"/>
          <w:szCs w:val="24"/>
          <w:lang w:val="en-GB"/>
        </w:rPr>
        <w:t>, </w:t>
      </w:r>
      <w:r w:rsidRPr="00375505">
        <w:rPr>
          <w:rFonts w:ascii="Times New Roman" w:hAnsi="Times New Roman" w:cs="Times New Roman"/>
          <w:i/>
          <w:iCs/>
          <w:sz w:val="24"/>
          <w:szCs w:val="24"/>
          <w:lang w:val="en-GB"/>
        </w:rPr>
        <w:t>31</w:t>
      </w:r>
      <w:r w:rsidRPr="00375505">
        <w:rPr>
          <w:rFonts w:ascii="Times New Roman" w:hAnsi="Times New Roman" w:cs="Times New Roman"/>
          <w:sz w:val="24"/>
          <w:szCs w:val="24"/>
          <w:lang w:val="en-GB"/>
        </w:rPr>
        <w:t>(10), 742-751.</w:t>
      </w:r>
    </w:p>
    <w:p w14:paraId="19C17F06" w14:textId="0116979F" w:rsidR="002E5061" w:rsidRPr="00017BE3" w:rsidRDefault="002E5061" w:rsidP="002E506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Muscarella, F., &amp; Cunningham, M. R. (1996). The evolu</w:t>
      </w:r>
      <w:r w:rsidR="005B17FD">
        <w:rPr>
          <w:rFonts w:ascii="Times New Roman" w:hAnsi="Times New Roman" w:cs="Times New Roman"/>
          <w:sz w:val="24"/>
          <w:szCs w:val="24"/>
          <w:lang w:val="en-US"/>
        </w:rPr>
        <w:t>tionary significance and social</w:t>
      </w:r>
      <w:r w:rsidR="005B17FD">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perception of male pattern baldness and facial hair. </w:t>
      </w:r>
      <w:r w:rsidRPr="00017BE3">
        <w:rPr>
          <w:rFonts w:ascii="Times New Roman" w:hAnsi="Times New Roman" w:cs="Times New Roman"/>
          <w:i/>
          <w:sz w:val="24"/>
          <w:szCs w:val="24"/>
          <w:lang w:val="en-US"/>
        </w:rPr>
        <w:t>Ethology and Sociobiology, 17</w:t>
      </w:r>
      <w:r w:rsidR="005B17FD">
        <w:rPr>
          <w:rFonts w:ascii="Times New Roman" w:hAnsi="Times New Roman" w:cs="Times New Roman"/>
          <w:sz w:val="24"/>
          <w:szCs w:val="24"/>
          <w:lang w:val="en-US"/>
        </w:rPr>
        <w:t>,</w:t>
      </w:r>
      <w:r w:rsidR="005B17FD">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99-117. </w:t>
      </w:r>
    </w:p>
    <w:p w14:paraId="47A79446" w14:textId="4C141286" w:rsidR="002E5061" w:rsidRPr="00017BE3" w:rsidRDefault="002E5061" w:rsidP="002E506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Neave, N., &amp; Shields, K. (2008). The effects of facial hair manipulation on femal</w:t>
      </w:r>
      <w:r w:rsidR="001F24FB">
        <w:rPr>
          <w:rFonts w:ascii="Times New Roman" w:hAnsi="Times New Roman" w:cs="Times New Roman"/>
          <w:sz w:val="24"/>
          <w:szCs w:val="24"/>
          <w:lang w:val="en-US"/>
        </w:rPr>
        <w:t>e</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perceptions of attractiveness, masculinity, and dominance in male faces. </w:t>
      </w:r>
      <w:r w:rsidR="001F24FB">
        <w:rPr>
          <w:rFonts w:ascii="Times New Roman" w:hAnsi="Times New Roman" w:cs="Times New Roman"/>
          <w:i/>
          <w:sz w:val="24"/>
          <w:szCs w:val="24"/>
          <w:lang w:val="en-US"/>
        </w:rPr>
        <w:t>Personality</w:t>
      </w:r>
      <w:r w:rsidR="001F24FB">
        <w:rPr>
          <w:rFonts w:ascii="Times New Roman" w:hAnsi="Times New Roman" w:cs="Times New Roman"/>
          <w:i/>
          <w:sz w:val="24"/>
          <w:szCs w:val="24"/>
          <w:lang w:val="en-US"/>
        </w:rPr>
        <w:tab/>
      </w:r>
      <w:r w:rsidRPr="00017BE3">
        <w:rPr>
          <w:rFonts w:ascii="Times New Roman" w:hAnsi="Times New Roman" w:cs="Times New Roman"/>
          <w:i/>
          <w:sz w:val="24"/>
          <w:szCs w:val="24"/>
          <w:lang w:val="en-US"/>
        </w:rPr>
        <w:t>and Individual Differences, 45</w:t>
      </w:r>
      <w:r w:rsidRPr="00017BE3">
        <w:rPr>
          <w:rFonts w:ascii="Times New Roman" w:hAnsi="Times New Roman" w:cs="Times New Roman"/>
          <w:sz w:val="24"/>
          <w:szCs w:val="24"/>
          <w:lang w:val="en-US"/>
        </w:rPr>
        <w:t xml:space="preserve">, 373-377. </w:t>
      </w:r>
    </w:p>
    <w:p w14:paraId="4FF6FBE0" w14:textId="53AE210A" w:rsidR="002E5061" w:rsidRDefault="002E5061" w:rsidP="002E5061">
      <w:pPr>
        <w:spacing w:line="240" w:lineRule="auto"/>
        <w:rPr>
          <w:rFonts w:ascii="Times New Roman" w:hAnsi="Times New Roman" w:cs="Times New Roman"/>
          <w:sz w:val="24"/>
          <w:szCs w:val="24"/>
        </w:rPr>
      </w:pPr>
      <w:r w:rsidRPr="00017BE3">
        <w:rPr>
          <w:rFonts w:ascii="Times New Roman" w:hAnsi="Times New Roman" w:cs="Times New Roman"/>
          <w:sz w:val="24"/>
          <w:szCs w:val="24"/>
          <w:lang w:val="en-US"/>
        </w:rPr>
        <w:t>Oldmeado</w:t>
      </w:r>
      <w:r w:rsidR="0001654B">
        <w:rPr>
          <w:rFonts w:ascii="Times New Roman" w:hAnsi="Times New Roman" w:cs="Times New Roman"/>
          <w:sz w:val="24"/>
          <w:szCs w:val="24"/>
          <w:lang w:val="en-US"/>
        </w:rPr>
        <w:t>w, J. A., &amp; Dixson, B. J. (2016</w:t>
      </w:r>
      <w:r w:rsidRPr="00017BE3">
        <w:rPr>
          <w:rFonts w:ascii="Times New Roman" w:hAnsi="Times New Roman" w:cs="Times New Roman"/>
          <w:sz w:val="24"/>
          <w:szCs w:val="24"/>
          <w:lang w:val="en-US"/>
        </w:rPr>
        <w:t>). The Association</w:t>
      </w:r>
      <w:r w:rsidR="001F24FB">
        <w:rPr>
          <w:rFonts w:ascii="Times New Roman" w:hAnsi="Times New Roman" w:cs="Times New Roman"/>
          <w:sz w:val="24"/>
          <w:szCs w:val="24"/>
          <w:lang w:val="en-US"/>
        </w:rPr>
        <w:t xml:space="preserve"> Between Men’s Sexist Attitudes</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and Facial Hair. </w:t>
      </w:r>
      <w:r w:rsidRPr="00017BE3">
        <w:rPr>
          <w:rFonts w:ascii="Times New Roman" w:hAnsi="Times New Roman" w:cs="Times New Roman"/>
          <w:i/>
          <w:sz w:val="24"/>
          <w:szCs w:val="24"/>
          <w:lang w:val="en-US"/>
        </w:rPr>
        <w:t>Archives of Sexual Behavior</w:t>
      </w:r>
      <w:r w:rsidRPr="00017BE3">
        <w:rPr>
          <w:rFonts w:ascii="Times New Roman" w:hAnsi="Times New Roman" w:cs="Times New Roman"/>
          <w:sz w:val="24"/>
          <w:szCs w:val="24"/>
          <w:lang w:val="en-US"/>
        </w:rPr>
        <w:t xml:space="preserve">, </w:t>
      </w:r>
      <w:r w:rsidRPr="00017BE3">
        <w:rPr>
          <w:rFonts w:ascii="Times New Roman" w:hAnsi="Times New Roman" w:cs="Times New Roman"/>
          <w:sz w:val="24"/>
          <w:szCs w:val="24"/>
        </w:rPr>
        <w:t>45, 891-899.</w:t>
      </w:r>
    </w:p>
    <w:p w14:paraId="7B0A936D" w14:textId="0BE2C169" w:rsidR="00E26BA6" w:rsidRPr="00017BE3" w:rsidRDefault="00E26BA6" w:rsidP="002E5061">
      <w:pPr>
        <w:spacing w:line="240" w:lineRule="auto"/>
        <w:rPr>
          <w:rFonts w:ascii="Times New Roman" w:hAnsi="Times New Roman" w:cs="Times New Roman"/>
          <w:sz w:val="24"/>
          <w:szCs w:val="24"/>
          <w:lang w:val="en-US"/>
        </w:rPr>
      </w:pPr>
      <w:r w:rsidRPr="00E26BA6">
        <w:rPr>
          <w:rFonts w:ascii="Times New Roman" w:hAnsi="Times New Roman" w:cs="Times New Roman"/>
          <w:sz w:val="24"/>
          <w:szCs w:val="24"/>
          <w:lang w:val="en-US"/>
        </w:rPr>
        <w:t xml:space="preserve">Palmer-Hague, J. L., </w:t>
      </w:r>
      <w:proofErr w:type="spellStart"/>
      <w:r w:rsidRPr="00E26BA6">
        <w:rPr>
          <w:rFonts w:ascii="Times New Roman" w:hAnsi="Times New Roman" w:cs="Times New Roman"/>
          <w:sz w:val="24"/>
          <w:szCs w:val="24"/>
          <w:lang w:val="en-US"/>
        </w:rPr>
        <w:t>Zilioli</w:t>
      </w:r>
      <w:proofErr w:type="spellEnd"/>
      <w:r w:rsidRPr="00E26BA6">
        <w:rPr>
          <w:rFonts w:ascii="Times New Roman" w:hAnsi="Times New Roman" w:cs="Times New Roman"/>
          <w:sz w:val="24"/>
          <w:szCs w:val="24"/>
          <w:lang w:val="en-US"/>
        </w:rPr>
        <w:t xml:space="preserve">, S., </w:t>
      </w:r>
      <w:proofErr w:type="spellStart"/>
      <w:r w:rsidRPr="00E26BA6">
        <w:rPr>
          <w:rFonts w:ascii="Times New Roman" w:hAnsi="Times New Roman" w:cs="Times New Roman"/>
          <w:sz w:val="24"/>
          <w:szCs w:val="24"/>
          <w:lang w:val="en-US"/>
        </w:rPr>
        <w:t>Jagore</w:t>
      </w:r>
      <w:proofErr w:type="spellEnd"/>
      <w:r w:rsidRPr="00E26BA6">
        <w:rPr>
          <w:rFonts w:ascii="Times New Roman" w:hAnsi="Times New Roman" w:cs="Times New Roman"/>
          <w:sz w:val="24"/>
          <w:szCs w:val="24"/>
          <w:lang w:val="en-US"/>
        </w:rPr>
        <w:t xml:space="preserve">, J., &amp; </w:t>
      </w:r>
      <w:proofErr w:type="spellStart"/>
      <w:r w:rsidRPr="00E26BA6">
        <w:rPr>
          <w:rFonts w:ascii="Times New Roman" w:hAnsi="Times New Roman" w:cs="Times New Roman"/>
          <w:sz w:val="24"/>
          <w:szCs w:val="24"/>
          <w:lang w:val="en-US"/>
        </w:rPr>
        <w:t>DeLecce</w:t>
      </w:r>
      <w:proofErr w:type="spellEnd"/>
      <w:r>
        <w:rPr>
          <w:rFonts w:ascii="Times New Roman" w:hAnsi="Times New Roman" w:cs="Times New Roman"/>
          <w:sz w:val="24"/>
          <w:szCs w:val="24"/>
          <w:lang w:val="en-US"/>
        </w:rPr>
        <w:t>, T. L. (2016). Body Mass Index</w:t>
      </w:r>
      <w:r>
        <w:rPr>
          <w:rFonts w:ascii="Times New Roman" w:hAnsi="Times New Roman" w:cs="Times New Roman"/>
          <w:sz w:val="24"/>
          <w:szCs w:val="24"/>
          <w:lang w:val="en-US"/>
        </w:rPr>
        <w:tab/>
      </w:r>
      <w:r w:rsidRPr="00E26BA6">
        <w:rPr>
          <w:rFonts w:ascii="Times New Roman" w:hAnsi="Times New Roman" w:cs="Times New Roman"/>
          <w:sz w:val="24"/>
          <w:szCs w:val="24"/>
          <w:lang w:val="en-US"/>
        </w:rPr>
        <w:t>Predicts Fighting Ability in Female UFC Fighters, b</w:t>
      </w:r>
      <w:r>
        <w:rPr>
          <w:rFonts w:ascii="Times New Roman" w:hAnsi="Times New Roman" w:cs="Times New Roman"/>
          <w:sz w:val="24"/>
          <w:szCs w:val="24"/>
          <w:lang w:val="en-US"/>
        </w:rPr>
        <w:t>ut Facial Width-to-Height Ratio</w:t>
      </w:r>
      <w:r>
        <w:rPr>
          <w:rFonts w:ascii="Times New Roman" w:hAnsi="Times New Roman" w:cs="Times New Roman"/>
          <w:sz w:val="24"/>
          <w:szCs w:val="24"/>
          <w:lang w:val="en-US"/>
        </w:rPr>
        <w:tab/>
      </w:r>
      <w:r w:rsidRPr="00E26BA6">
        <w:rPr>
          <w:rFonts w:ascii="Times New Roman" w:hAnsi="Times New Roman" w:cs="Times New Roman"/>
          <w:sz w:val="24"/>
          <w:szCs w:val="24"/>
          <w:lang w:val="en-US"/>
        </w:rPr>
        <w:t>May Not. </w:t>
      </w:r>
      <w:r w:rsidRPr="00E26BA6">
        <w:rPr>
          <w:rFonts w:ascii="Times New Roman" w:hAnsi="Times New Roman" w:cs="Times New Roman"/>
          <w:i/>
          <w:iCs/>
          <w:sz w:val="24"/>
          <w:szCs w:val="24"/>
          <w:lang w:val="en-US"/>
        </w:rPr>
        <w:t>Adaptive Human Behavior and Physiology</w:t>
      </w:r>
      <w:r w:rsidRPr="00E26BA6">
        <w:rPr>
          <w:rFonts w:ascii="Times New Roman" w:hAnsi="Times New Roman" w:cs="Times New Roman"/>
          <w:sz w:val="24"/>
          <w:szCs w:val="24"/>
          <w:lang w:val="en-US"/>
        </w:rPr>
        <w:t>, </w:t>
      </w:r>
      <w:r w:rsidRPr="00E26BA6">
        <w:rPr>
          <w:rFonts w:ascii="Times New Roman" w:hAnsi="Times New Roman" w:cs="Times New Roman"/>
          <w:i/>
          <w:iCs/>
          <w:sz w:val="24"/>
          <w:szCs w:val="24"/>
          <w:lang w:val="en-US"/>
        </w:rPr>
        <w:t>2</w:t>
      </w:r>
      <w:r w:rsidRPr="00E26BA6">
        <w:rPr>
          <w:rFonts w:ascii="Times New Roman" w:hAnsi="Times New Roman" w:cs="Times New Roman"/>
          <w:sz w:val="24"/>
          <w:szCs w:val="24"/>
          <w:lang w:val="en-US"/>
        </w:rPr>
        <w:t>, 185-194.</w:t>
      </w:r>
    </w:p>
    <w:p w14:paraId="0E8128E6" w14:textId="748B9000"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Pellegrini, R. J. (1973). Impressions of the male personality as a function of beardedness.</w:t>
      </w:r>
      <w:r w:rsidR="001F24FB">
        <w:rPr>
          <w:rFonts w:ascii="Times New Roman" w:hAnsi="Times New Roman" w:cs="Times New Roman"/>
          <w:sz w:val="24"/>
          <w:szCs w:val="24"/>
          <w:lang w:val="en-US"/>
        </w:rPr>
        <w:tab/>
      </w:r>
      <w:r w:rsidRPr="00017BE3">
        <w:rPr>
          <w:rFonts w:ascii="Times New Roman" w:hAnsi="Times New Roman" w:cs="Times New Roman"/>
          <w:i/>
          <w:sz w:val="24"/>
          <w:szCs w:val="24"/>
          <w:lang w:val="en-US"/>
        </w:rPr>
        <w:t>Psychology, 10</w:t>
      </w:r>
      <w:r w:rsidRPr="00017BE3">
        <w:rPr>
          <w:rFonts w:ascii="Times New Roman" w:hAnsi="Times New Roman" w:cs="Times New Roman"/>
          <w:sz w:val="24"/>
          <w:szCs w:val="24"/>
          <w:lang w:val="en-US"/>
        </w:rPr>
        <w:t xml:space="preserve">, 29-33. </w:t>
      </w:r>
    </w:p>
    <w:p w14:paraId="51ACFDF4" w14:textId="3E8B3C97"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Perrett, D. I., Lee, K. J., Penton-Voak, I., Rowland, D., Yo</w:t>
      </w:r>
      <w:r w:rsidR="001F24FB">
        <w:rPr>
          <w:rFonts w:ascii="Times New Roman" w:hAnsi="Times New Roman" w:cs="Times New Roman"/>
          <w:sz w:val="24"/>
          <w:szCs w:val="24"/>
          <w:lang w:val="en-US"/>
        </w:rPr>
        <w:t>shikawa, S., Burt, D. M., . . .</w:t>
      </w:r>
      <w:r w:rsidR="001F24FB">
        <w:rPr>
          <w:rFonts w:ascii="Times New Roman" w:hAnsi="Times New Roman" w:cs="Times New Roman"/>
          <w:sz w:val="24"/>
          <w:szCs w:val="24"/>
          <w:lang w:val="en-US"/>
        </w:rPr>
        <w:tab/>
      </w:r>
      <w:proofErr w:type="spellStart"/>
      <w:r w:rsidRPr="00017BE3">
        <w:rPr>
          <w:rFonts w:ascii="Times New Roman" w:hAnsi="Times New Roman" w:cs="Times New Roman"/>
          <w:sz w:val="24"/>
          <w:szCs w:val="24"/>
          <w:lang w:val="en-US"/>
        </w:rPr>
        <w:t>Akamatsu</w:t>
      </w:r>
      <w:proofErr w:type="spellEnd"/>
      <w:r w:rsidRPr="00017BE3">
        <w:rPr>
          <w:rFonts w:ascii="Times New Roman" w:hAnsi="Times New Roman" w:cs="Times New Roman"/>
          <w:sz w:val="24"/>
          <w:szCs w:val="24"/>
          <w:lang w:val="en-US"/>
        </w:rPr>
        <w:t xml:space="preserve">, S. (1998). Effects of sexual dimorphism on facial attractiveness. </w:t>
      </w:r>
      <w:r w:rsidR="001F24FB">
        <w:rPr>
          <w:rFonts w:ascii="Times New Roman" w:hAnsi="Times New Roman" w:cs="Times New Roman"/>
          <w:i/>
          <w:sz w:val="24"/>
          <w:szCs w:val="24"/>
          <w:lang w:val="en-US"/>
        </w:rPr>
        <w:t>Nature,</w:t>
      </w:r>
      <w:r w:rsidR="001F24FB">
        <w:rPr>
          <w:rFonts w:ascii="Times New Roman" w:hAnsi="Times New Roman" w:cs="Times New Roman"/>
          <w:i/>
          <w:sz w:val="24"/>
          <w:szCs w:val="24"/>
          <w:lang w:val="en-US"/>
        </w:rPr>
        <w:tab/>
      </w:r>
      <w:r w:rsidRPr="00017BE3">
        <w:rPr>
          <w:rFonts w:ascii="Times New Roman" w:hAnsi="Times New Roman" w:cs="Times New Roman"/>
          <w:i/>
          <w:sz w:val="24"/>
          <w:szCs w:val="24"/>
          <w:lang w:val="en-US"/>
        </w:rPr>
        <w:t>394</w:t>
      </w:r>
      <w:r w:rsidRPr="00017BE3">
        <w:rPr>
          <w:rFonts w:ascii="Times New Roman" w:hAnsi="Times New Roman" w:cs="Times New Roman"/>
          <w:sz w:val="24"/>
          <w:szCs w:val="24"/>
          <w:lang w:val="en-US"/>
        </w:rPr>
        <w:t xml:space="preserve">, 884-887. </w:t>
      </w:r>
    </w:p>
    <w:p w14:paraId="524CAAE2" w14:textId="0358C059" w:rsidR="00CA12A0" w:rsidRPr="00CA12A0" w:rsidRDefault="00CA12A0" w:rsidP="00CA12A0">
      <w:pPr>
        <w:spacing w:line="240" w:lineRule="auto"/>
        <w:rPr>
          <w:rFonts w:ascii="Times New Roman" w:hAnsi="Times New Roman" w:cs="Times New Roman"/>
          <w:sz w:val="24"/>
          <w:szCs w:val="24"/>
          <w:lang w:val="en-US"/>
        </w:rPr>
      </w:pPr>
      <w:r w:rsidRPr="00CA12A0">
        <w:rPr>
          <w:rFonts w:ascii="Times New Roman" w:hAnsi="Times New Roman" w:cs="Times New Roman"/>
          <w:sz w:val="24"/>
          <w:szCs w:val="24"/>
          <w:lang w:val="en-US"/>
        </w:rPr>
        <w:t xml:space="preserve">Pollet, T. V., </w:t>
      </w:r>
      <w:proofErr w:type="spellStart"/>
      <w:r w:rsidRPr="00CA12A0">
        <w:rPr>
          <w:rFonts w:ascii="Times New Roman" w:hAnsi="Times New Roman" w:cs="Times New Roman"/>
          <w:sz w:val="24"/>
          <w:szCs w:val="24"/>
          <w:lang w:val="en-US"/>
        </w:rPr>
        <w:t>Stulp</w:t>
      </w:r>
      <w:proofErr w:type="spellEnd"/>
      <w:r w:rsidRPr="00CA12A0">
        <w:rPr>
          <w:rFonts w:ascii="Times New Roman" w:hAnsi="Times New Roman" w:cs="Times New Roman"/>
          <w:sz w:val="24"/>
          <w:szCs w:val="24"/>
          <w:lang w:val="en-US"/>
        </w:rPr>
        <w:t xml:space="preserve">, G., &amp; </w:t>
      </w:r>
      <w:proofErr w:type="spellStart"/>
      <w:r w:rsidRPr="00CA12A0">
        <w:rPr>
          <w:rFonts w:ascii="Times New Roman" w:hAnsi="Times New Roman" w:cs="Times New Roman"/>
          <w:sz w:val="24"/>
          <w:szCs w:val="24"/>
          <w:lang w:val="en-US"/>
        </w:rPr>
        <w:t>Groothuis</w:t>
      </w:r>
      <w:proofErr w:type="spellEnd"/>
      <w:r w:rsidRPr="00CA12A0">
        <w:rPr>
          <w:rFonts w:ascii="Times New Roman" w:hAnsi="Times New Roman" w:cs="Times New Roman"/>
          <w:sz w:val="24"/>
          <w:szCs w:val="24"/>
          <w:lang w:val="en-US"/>
        </w:rPr>
        <w:t>, T. G. (2013). Bo</w:t>
      </w:r>
      <w:r w:rsidR="004C278A">
        <w:rPr>
          <w:rFonts w:ascii="Times New Roman" w:hAnsi="Times New Roman" w:cs="Times New Roman"/>
          <w:sz w:val="24"/>
          <w:szCs w:val="24"/>
          <w:lang w:val="en-US"/>
        </w:rPr>
        <w:t>rn to win? Testing the fighting</w:t>
      </w:r>
      <w:r w:rsidR="004C278A">
        <w:rPr>
          <w:rFonts w:ascii="Times New Roman" w:hAnsi="Times New Roman" w:cs="Times New Roman"/>
          <w:sz w:val="24"/>
          <w:szCs w:val="24"/>
          <w:lang w:val="en-US"/>
        </w:rPr>
        <w:tab/>
      </w:r>
      <w:r w:rsidRPr="00CA12A0">
        <w:rPr>
          <w:rFonts w:ascii="Times New Roman" w:hAnsi="Times New Roman" w:cs="Times New Roman"/>
          <w:sz w:val="24"/>
          <w:szCs w:val="24"/>
          <w:lang w:val="en-US"/>
        </w:rPr>
        <w:t>hypothesis in realistic fights: left-hand</w:t>
      </w:r>
      <w:r w:rsidR="004C278A">
        <w:rPr>
          <w:rFonts w:ascii="Times New Roman" w:hAnsi="Times New Roman" w:cs="Times New Roman"/>
          <w:sz w:val="24"/>
          <w:szCs w:val="24"/>
          <w:lang w:val="en-US"/>
        </w:rPr>
        <w:t>edness in the Ultimate Fighting</w:t>
      </w:r>
      <w:r w:rsidR="004C278A">
        <w:rPr>
          <w:rFonts w:ascii="Times New Roman" w:hAnsi="Times New Roman" w:cs="Times New Roman"/>
          <w:sz w:val="24"/>
          <w:szCs w:val="24"/>
          <w:lang w:val="en-US"/>
        </w:rPr>
        <w:tab/>
      </w:r>
      <w:r w:rsidRPr="00CA12A0">
        <w:rPr>
          <w:rFonts w:ascii="Times New Roman" w:hAnsi="Times New Roman" w:cs="Times New Roman"/>
          <w:sz w:val="24"/>
          <w:szCs w:val="24"/>
          <w:lang w:val="en-US"/>
        </w:rPr>
        <w:t>Championship. </w:t>
      </w:r>
      <w:r w:rsidRPr="00CA12A0">
        <w:rPr>
          <w:rFonts w:ascii="Times New Roman" w:hAnsi="Times New Roman" w:cs="Times New Roman"/>
          <w:i/>
          <w:iCs/>
          <w:sz w:val="24"/>
          <w:szCs w:val="24"/>
          <w:lang w:val="en-US"/>
        </w:rPr>
        <w:t>Animal behaviour</w:t>
      </w:r>
      <w:r w:rsidRPr="00CA12A0">
        <w:rPr>
          <w:rFonts w:ascii="Times New Roman" w:hAnsi="Times New Roman" w:cs="Times New Roman"/>
          <w:sz w:val="24"/>
          <w:szCs w:val="24"/>
          <w:lang w:val="en-US"/>
        </w:rPr>
        <w:t>, </w:t>
      </w:r>
      <w:r w:rsidRPr="00CA12A0">
        <w:rPr>
          <w:rFonts w:ascii="Times New Roman" w:hAnsi="Times New Roman" w:cs="Times New Roman"/>
          <w:i/>
          <w:iCs/>
          <w:sz w:val="24"/>
          <w:szCs w:val="24"/>
          <w:lang w:val="en-US"/>
        </w:rPr>
        <w:t>86</w:t>
      </w:r>
      <w:r w:rsidRPr="00CA12A0">
        <w:rPr>
          <w:rFonts w:ascii="Times New Roman" w:hAnsi="Times New Roman" w:cs="Times New Roman"/>
          <w:sz w:val="24"/>
          <w:szCs w:val="24"/>
          <w:lang w:val="en-US"/>
        </w:rPr>
        <w:t>(4), 839-843.</w:t>
      </w:r>
    </w:p>
    <w:p w14:paraId="38F95C04" w14:textId="5C06BF25" w:rsidR="00CA12A0" w:rsidRPr="00017BE3" w:rsidRDefault="00BC4C24" w:rsidP="003B1656">
      <w:pPr>
        <w:spacing w:line="240" w:lineRule="auto"/>
        <w:rPr>
          <w:rFonts w:ascii="Times New Roman" w:hAnsi="Times New Roman" w:cs="Times New Roman"/>
          <w:sz w:val="24"/>
          <w:szCs w:val="24"/>
          <w:lang w:val="en-US"/>
        </w:rPr>
      </w:pPr>
      <w:r w:rsidRPr="00BC4C24">
        <w:rPr>
          <w:rFonts w:ascii="Times New Roman" w:hAnsi="Times New Roman" w:cs="Times New Roman"/>
          <w:sz w:val="24"/>
          <w:szCs w:val="24"/>
          <w:lang w:val="en-US"/>
        </w:rPr>
        <w:t xml:space="preserve">Pollet, T. V., &amp; </w:t>
      </w:r>
      <w:proofErr w:type="spellStart"/>
      <w:r w:rsidRPr="00BC4C24">
        <w:rPr>
          <w:rFonts w:ascii="Times New Roman" w:hAnsi="Times New Roman" w:cs="Times New Roman"/>
          <w:sz w:val="24"/>
          <w:szCs w:val="24"/>
          <w:lang w:val="en-US"/>
        </w:rPr>
        <w:t>Riegman</w:t>
      </w:r>
      <w:proofErr w:type="spellEnd"/>
      <w:r w:rsidRPr="00BC4C24">
        <w:rPr>
          <w:rFonts w:ascii="Times New Roman" w:hAnsi="Times New Roman" w:cs="Times New Roman"/>
          <w:sz w:val="24"/>
          <w:szCs w:val="24"/>
          <w:lang w:val="en-US"/>
        </w:rPr>
        <w:t>, B. R. (2014). Opponent left-h</w:t>
      </w:r>
      <w:r>
        <w:rPr>
          <w:rFonts w:ascii="Times New Roman" w:hAnsi="Times New Roman" w:cs="Times New Roman"/>
          <w:sz w:val="24"/>
          <w:szCs w:val="24"/>
          <w:lang w:val="en-US"/>
        </w:rPr>
        <w:t>andedness does not affect fight</w:t>
      </w:r>
      <w:r>
        <w:rPr>
          <w:rFonts w:ascii="Times New Roman" w:hAnsi="Times New Roman" w:cs="Times New Roman"/>
          <w:sz w:val="24"/>
          <w:szCs w:val="24"/>
          <w:lang w:val="en-US"/>
        </w:rPr>
        <w:tab/>
      </w:r>
      <w:r w:rsidRPr="00BC4C24">
        <w:rPr>
          <w:rFonts w:ascii="Times New Roman" w:hAnsi="Times New Roman" w:cs="Times New Roman"/>
          <w:sz w:val="24"/>
          <w:szCs w:val="24"/>
          <w:lang w:val="en-US"/>
        </w:rPr>
        <w:t>outcomes for Ultimate Fighting Championship hall of famers. </w:t>
      </w:r>
      <w:r>
        <w:rPr>
          <w:rFonts w:ascii="Times New Roman" w:hAnsi="Times New Roman" w:cs="Times New Roman"/>
          <w:i/>
          <w:iCs/>
          <w:sz w:val="24"/>
          <w:szCs w:val="24"/>
          <w:lang w:val="en-US"/>
        </w:rPr>
        <w:t>Frontiers in</w:t>
      </w:r>
      <w:r>
        <w:rPr>
          <w:rFonts w:ascii="Times New Roman" w:hAnsi="Times New Roman" w:cs="Times New Roman"/>
          <w:i/>
          <w:iCs/>
          <w:sz w:val="24"/>
          <w:szCs w:val="24"/>
          <w:lang w:val="en-US"/>
        </w:rPr>
        <w:tab/>
      </w:r>
      <w:r w:rsidRPr="00BC4C24">
        <w:rPr>
          <w:rFonts w:ascii="Times New Roman" w:hAnsi="Times New Roman" w:cs="Times New Roman"/>
          <w:i/>
          <w:iCs/>
          <w:sz w:val="24"/>
          <w:szCs w:val="24"/>
          <w:lang w:val="en-US"/>
        </w:rPr>
        <w:t>psychology</w:t>
      </w:r>
      <w:r w:rsidRPr="00BC4C24">
        <w:rPr>
          <w:rFonts w:ascii="Times New Roman" w:hAnsi="Times New Roman" w:cs="Times New Roman"/>
          <w:sz w:val="24"/>
          <w:szCs w:val="24"/>
          <w:lang w:val="en-US"/>
        </w:rPr>
        <w:t>, </w:t>
      </w:r>
      <w:r w:rsidRPr="00BC4C24">
        <w:rPr>
          <w:rFonts w:ascii="Times New Roman" w:hAnsi="Times New Roman" w:cs="Times New Roman"/>
          <w:i/>
          <w:iCs/>
          <w:sz w:val="24"/>
          <w:szCs w:val="24"/>
          <w:lang w:val="en-US"/>
        </w:rPr>
        <w:t>5</w:t>
      </w:r>
      <w:r w:rsidRPr="00BC4C24">
        <w:rPr>
          <w:rFonts w:ascii="Times New Roman" w:hAnsi="Times New Roman" w:cs="Times New Roman"/>
          <w:sz w:val="24"/>
          <w:szCs w:val="24"/>
          <w:lang w:val="en-US"/>
        </w:rPr>
        <w:t>.</w:t>
      </w:r>
    </w:p>
    <w:p w14:paraId="506E0189" w14:textId="652113B5"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Puts, D. A. (2010). Beauty and the beast: mechanisms of sexual selection in humans.</w:t>
      </w:r>
      <w:r w:rsidR="001F24FB">
        <w:rPr>
          <w:rFonts w:ascii="Times New Roman" w:hAnsi="Times New Roman" w:cs="Times New Roman"/>
          <w:sz w:val="24"/>
          <w:szCs w:val="24"/>
          <w:lang w:val="en-US"/>
        </w:rPr>
        <w:tab/>
      </w:r>
      <w:r w:rsidRPr="00017BE3">
        <w:rPr>
          <w:rFonts w:ascii="Times New Roman" w:hAnsi="Times New Roman" w:cs="Times New Roman"/>
          <w:i/>
          <w:sz w:val="24"/>
          <w:szCs w:val="24"/>
          <w:lang w:val="en-US"/>
        </w:rPr>
        <w:t>Evolution and Human Behavior, 31</w:t>
      </w:r>
      <w:r w:rsidRPr="00017BE3">
        <w:rPr>
          <w:rFonts w:ascii="Times New Roman" w:hAnsi="Times New Roman" w:cs="Times New Roman"/>
          <w:sz w:val="24"/>
          <w:szCs w:val="24"/>
          <w:lang w:val="en-US"/>
        </w:rPr>
        <w:t>, 157-175.</w:t>
      </w:r>
    </w:p>
    <w:p w14:paraId="1A65D6B5" w14:textId="475F2A2F" w:rsidR="00EA5B66" w:rsidRDefault="00EA5B66" w:rsidP="003B1656">
      <w:pPr>
        <w:spacing w:line="240" w:lineRule="auto"/>
        <w:rPr>
          <w:rFonts w:ascii="Times New Roman" w:hAnsi="Times New Roman" w:cs="Times New Roman"/>
          <w:sz w:val="24"/>
          <w:szCs w:val="24"/>
          <w:lang w:val="en-US"/>
        </w:rPr>
      </w:pPr>
      <w:r w:rsidRPr="00EA5B66">
        <w:rPr>
          <w:rFonts w:ascii="Times New Roman" w:hAnsi="Times New Roman" w:cs="Times New Roman"/>
          <w:sz w:val="24"/>
          <w:szCs w:val="24"/>
          <w:lang w:val="en-US"/>
        </w:rPr>
        <w:t xml:space="preserve">Puts, D. (2016). Human sexual selection. </w:t>
      </w:r>
      <w:r w:rsidRPr="00EA5B66">
        <w:rPr>
          <w:rFonts w:ascii="Times New Roman" w:hAnsi="Times New Roman" w:cs="Times New Roman"/>
          <w:i/>
          <w:sz w:val="24"/>
          <w:szCs w:val="24"/>
          <w:lang w:val="en-US"/>
        </w:rPr>
        <w:t>Current Opinion in Psychology, 7</w:t>
      </w:r>
      <w:r w:rsidRPr="00EA5B66">
        <w:rPr>
          <w:rFonts w:ascii="Times New Roman" w:hAnsi="Times New Roman" w:cs="Times New Roman"/>
          <w:sz w:val="24"/>
          <w:szCs w:val="24"/>
          <w:lang w:val="en-US"/>
        </w:rPr>
        <w:t xml:space="preserve">, 28-32. </w:t>
      </w:r>
    </w:p>
    <w:p w14:paraId="67900E69" w14:textId="6744B163" w:rsidR="00EA5B66" w:rsidRPr="00017BE3" w:rsidRDefault="00EA5B66" w:rsidP="003B1656">
      <w:pPr>
        <w:spacing w:line="240" w:lineRule="auto"/>
        <w:rPr>
          <w:rFonts w:ascii="Times New Roman" w:hAnsi="Times New Roman" w:cs="Times New Roman"/>
          <w:sz w:val="24"/>
          <w:szCs w:val="24"/>
          <w:lang w:val="en-US"/>
        </w:rPr>
      </w:pPr>
      <w:r w:rsidRPr="00EA5B66">
        <w:rPr>
          <w:rFonts w:ascii="Times New Roman" w:hAnsi="Times New Roman" w:cs="Times New Roman"/>
          <w:sz w:val="24"/>
          <w:szCs w:val="24"/>
          <w:lang w:val="en-US"/>
        </w:rPr>
        <w:t xml:space="preserve">Puts, D. A., Bailey, D. H., &amp; Reno, P. L. (2015). Contest Competition in Men </w:t>
      </w:r>
      <w:proofErr w:type="gramStart"/>
      <w:r w:rsidR="001F24FB">
        <w:rPr>
          <w:rFonts w:ascii="Times New Roman" w:hAnsi="Times New Roman" w:cs="Times New Roman"/>
          <w:i/>
          <w:sz w:val="24"/>
          <w:szCs w:val="24"/>
          <w:lang w:val="en-US"/>
        </w:rPr>
        <w:t>The</w:t>
      </w:r>
      <w:proofErr w:type="gramEnd"/>
      <w:r w:rsidR="001F24FB">
        <w:rPr>
          <w:rFonts w:ascii="Times New Roman" w:hAnsi="Times New Roman" w:cs="Times New Roman"/>
          <w:i/>
          <w:sz w:val="24"/>
          <w:szCs w:val="24"/>
          <w:lang w:val="en-US"/>
        </w:rPr>
        <w:t xml:space="preserve"> Handbook</w:t>
      </w:r>
      <w:r w:rsidR="001F24FB">
        <w:rPr>
          <w:rFonts w:ascii="Times New Roman" w:hAnsi="Times New Roman" w:cs="Times New Roman"/>
          <w:i/>
          <w:sz w:val="24"/>
          <w:szCs w:val="24"/>
          <w:lang w:val="en-US"/>
        </w:rPr>
        <w:tab/>
      </w:r>
      <w:r w:rsidRPr="00EA5B66">
        <w:rPr>
          <w:rFonts w:ascii="Times New Roman" w:hAnsi="Times New Roman" w:cs="Times New Roman"/>
          <w:i/>
          <w:sz w:val="24"/>
          <w:szCs w:val="24"/>
          <w:lang w:val="en-US"/>
        </w:rPr>
        <w:t>of Evolutionary Psychology</w:t>
      </w:r>
      <w:r w:rsidRPr="00EA5B66">
        <w:rPr>
          <w:rFonts w:ascii="Times New Roman" w:hAnsi="Times New Roman" w:cs="Times New Roman"/>
          <w:sz w:val="24"/>
          <w:szCs w:val="24"/>
          <w:lang w:val="en-US"/>
        </w:rPr>
        <w:t>: John Wiley &amp; Sons, Inc.</w:t>
      </w:r>
    </w:p>
    <w:p w14:paraId="087564F3" w14:textId="1AE8F92E"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Puts, D. A., Hill, A. K., Bailey, D. H., Walker, R. S., </w:t>
      </w:r>
      <w:proofErr w:type="spellStart"/>
      <w:r w:rsidRPr="00017BE3">
        <w:rPr>
          <w:rFonts w:ascii="Times New Roman" w:hAnsi="Times New Roman" w:cs="Times New Roman"/>
          <w:sz w:val="24"/>
          <w:szCs w:val="24"/>
          <w:lang w:val="en-US"/>
        </w:rPr>
        <w:t>Rend</w:t>
      </w:r>
      <w:r w:rsidR="001F24FB">
        <w:rPr>
          <w:rFonts w:ascii="Times New Roman" w:hAnsi="Times New Roman" w:cs="Times New Roman"/>
          <w:sz w:val="24"/>
          <w:szCs w:val="24"/>
          <w:lang w:val="en-US"/>
        </w:rPr>
        <w:t>all</w:t>
      </w:r>
      <w:proofErr w:type="spellEnd"/>
      <w:r w:rsidR="001F24FB">
        <w:rPr>
          <w:rFonts w:ascii="Times New Roman" w:hAnsi="Times New Roman" w:cs="Times New Roman"/>
          <w:sz w:val="24"/>
          <w:szCs w:val="24"/>
          <w:lang w:val="en-US"/>
        </w:rPr>
        <w:t>, D., Wheatley, J. R., ... &amp;</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Jablonski, N. G. (2016). Sexual selection on male</w:t>
      </w:r>
      <w:r w:rsidR="001F24FB">
        <w:rPr>
          <w:rFonts w:ascii="Times New Roman" w:hAnsi="Times New Roman" w:cs="Times New Roman"/>
          <w:sz w:val="24"/>
          <w:szCs w:val="24"/>
          <w:lang w:val="en-US"/>
        </w:rPr>
        <w:t xml:space="preserve"> vocal fundamental frequency in</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humans and other anthropoids. </w:t>
      </w:r>
      <w:r w:rsidRPr="00017BE3">
        <w:rPr>
          <w:rFonts w:ascii="Times New Roman" w:hAnsi="Times New Roman" w:cs="Times New Roman"/>
          <w:i/>
          <w:iCs/>
          <w:sz w:val="24"/>
          <w:szCs w:val="24"/>
          <w:lang w:val="en-US"/>
        </w:rPr>
        <w:t xml:space="preserve">Proceedings of the Royal Society of London B: </w:t>
      </w:r>
      <w:r w:rsidR="001F24FB">
        <w:rPr>
          <w:rFonts w:ascii="Times New Roman" w:hAnsi="Times New Roman" w:cs="Times New Roman"/>
          <w:sz w:val="24"/>
          <w:szCs w:val="24"/>
          <w:lang w:val="en-US"/>
        </w:rPr>
        <w:t>283,</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20152830. </w:t>
      </w:r>
    </w:p>
    <w:p w14:paraId="5FAFBDE1" w14:textId="32C5FB05" w:rsidR="00207050" w:rsidRPr="00207050" w:rsidRDefault="00207050" w:rsidP="003B1656">
      <w:pPr>
        <w:spacing w:line="240" w:lineRule="auto"/>
        <w:rPr>
          <w:rFonts w:ascii="Times New Roman" w:hAnsi="Times New Roman" w:cs="Times New Roman"/>
          <w:sz w:val="24"/>
          <w:szCs w:val="24"/>
          <w:lang w:val="en-GB"/>
        </w:rPr>
      </w:pPr>
      <w:r w:rsidRPr="00207050">
        <w:rPr>
          <w:rFonts w:ascii="Times New Roman" w:hAnsi="Times New Roman" w:cs="Times New Roman"/>
          <w:sz w:val="24"/>
          <w:szCs w:val="24"/>
          <w:lang w:val="en-GB"/>
        </w:rPr>
        <w:t xml:space="preserve">Raymond, M., </w:t>
      </w:r>
      <w:proofErr w:type="spellStart"/>
      <w:r w:rsidRPr="00207050">
        <w:rPr>
          <w:rFonts w:ascii="Times New Roman" w:hAnsi="Times New Roman" w:cs="Times New Roman"/>
          <w:sz w:val="24"/>
          <w:szCs w:val="24"/>
          <w:lang w:val="en-GB"/>
        </w:rPr>
        <w:t>Pontier</w:t>
      </w:r>
      <w:proofErr w:type="spellEnd"/>
      <w:r w:rsidRPr="00207050">
        <w:rPr>
          <w:rFonts w:ascii="Times New Roman" w:hAnsi="Times New Roman" w:cs="Times New Roman"/>
          <w:sz w:val="24"/>
          <w:szCs w:val="24"/>
          <w:lang w:val="en-GB"/>
        </w:rPr>
        <w:t xml:space="preserve">, D., </w:t>
      </w:r>
      <w:proofErr w:type="spellStart"/>
      <w:r w:rsidRPr="00207050">
        <w:rPr>
          <w:rFonts w:ascii="Times New Roman" w:hAnsi="Times New Roman" w:cs="Times New Roman"/>
          <w:sz w:val="24"/>
          <w:szCs w:val="24"/>
          <w:lang w:val="en-GB"/>
        </w:rPr>
        <w:t>Dufour</w:t>
      </w:r>
      <w:proofErr w:type="spellEnd"/>
      <w:r w:rsidRPr="00207050">
        <w:rPr>
          <w:rFonts w:ascii="Times New Roman" w:hAnsi="Times New Roman" w:cs="Times New Roman"/>
          <w:sz w:val="24"/>
          <w:szCs w:val="24"/>
          <w:lang w:val="en-GB"/>
        </w:rPr>
        <w:t>, A. B., &amp; Moller, A.</w:t>
      </w:r>
      <w:r>
        <w:rPr>
          <w:rFonts w:ascii="Times New Roman" w:hAnsi="Times New Roman" w:cs="Times New Roman"/>
          <w:sz w:val="24"/>
          <w:szCs w:val="24"/>
          <w:lang w:val="en-GB"/>
        </w:rPr>
        <w:t xml:space="preserve"> P. (1996). Frequency-dependent</w:t>
      </w:r>
      <w:r>
        <w:rPr>
          <w:rFonts w:ascii="Times New Roman" w:hAnsi="Times New Roman" w:cs="Times New Roman"/>
          <w:sz w:val="24"/>
          <w:szCs w:val="24"/>
          <w:lang w:val="en-GB"/>
        </w:rPr>
        <w:tab/>
      </w:r>
      <w:r w:rsidRPr="00207050">
        <w:rPr>
          <w:rFonts w:ascii="Times New Roman" w:hAnsi="Times New Roman" w:cs="Times New Roman"/>
          <w:sz w:val="24"/>
          <w:szCs w:val="24"/>
          <w:lang w:val="en-GB"/>
        </w:rPr>
        <w:t>maintenance of left handedness in humans. </w:t>
      </w:r>
      <w:r w:rsidRPr="00207050">
        <w:rPr>
          <w:rFonts w:ascii="Times New Roman" w:hAnsi="Times New Roman" w:cs="Times New Roman"/>
          <w:i/>
          <w:iCs/>
          <w:sz w:val="24"/>
          <w:szCs w:val="24"/>
          <w:lang w:val="en-GB"/>
        </w:rPr>
        <w:t>Proc</w:t>
      </w:r>
      <w:r>
        <w:rPr>
          <w:rFonts w:ascii="Times New Roman" w:hAnsi="Times New Roman" w:cs="Times New Roman"/>
          <w:i/>
          <w:iCs/>
          <w:sz w:val="24"/>
          <w:szCs w:val="24"/>
          <w:lang w:val="en-GB"/>
        </w:rPr>
        <w:t>eedings of the Royal Society of</w:t>
      </w:r>
      <w:r>
        <w:rPr>
          <w:rFonts w:ascii="Times New Roman" w:hAnsi="Times New Roman" w:cs="Times New Roman"/>
          <w:i/>
          <w:iCs/>
          <w:sz w:val="24"/>
          <w:szCs w:val="24"/>
          <w:lang w:val="en-GB"/>
        </w:rPr>
        <w:tab/>
      </w:r>
      <w:r w:rsidRPr="00207050">
        <w:rPr>
          <w:rFonts w:ascii="Times New Roman" w:hAnsi="Times New Roman" w:cs="Times New Roman"/>
          <w:i/>
          <w:iCs/>
          <w:sz w:val="24"/>
          <w:szCs w:val="24"/>
          <w:lang w:val="en-GB"/>
        </w:rPr>
        <w:t>London B: Biological Sciences</w:t>
      </w:r>
      <w:r w:rsidRPr="00207050">
        <w:rPr>
          <w:rFonts w:ascii="Times New Roman" w:hAnsi="Times New Roman" w:cs="Times New Roman"/>
          <w:sz w:val="24"/>
          <w:szCs w:val="24"/>
          <w:lang w:val="en-GB"/>
        </w:rPr>
        <w:t>, </w:t>
      </w:r>
      <w:r w:rsidRPr="00207050">
        <w:rPr>
          <w:rFonts w:ascii="Times New Roman" w:hAnsi="Times New Roman" w:cs="Times New Roman"/>
          <w:i/>
          <w:iCs/>
          <w:sz w:val="24"/>
          <w:szCs w:val="24"/>
          <w:lang w:val="en-GB"/>
        </w:rPr>
        <w:t>263</w:t>
      </w:r>
      <w:r w:rsidRPr="00207050">
        <w:rPr>
          <w:rFonts w:ascii="Times New Roman" w:hAnsi="Times New Roman" w:cs="Times New Roman"/>
          <w:sz w:val="24"/>
          <w:szCs w:val="24"/>
          <w:lang w:val="en-GB"/>
        </w:rPr>
        <w:t>(1377), 1627-1633.</w:t>
      </w:r>
    </w:p>
    <w:p w14:paraId="43C8815A" w14:textId="6531C085"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Rhodes, G., Chan, J., </w:t>
      </w:r>
      <w:proofErr w:type="spellStart"/>
      <w:r w:rsidRPr="00017BE3">
        <w:rPr>
          <w:rFonts w:ascii="Times New Roman" w:hAnsi="Times New Roman" w:cs="Times New Roman"/>
          <w:sz w:val="24"/>
          <w:szCs w:val="24"/>
          <w:lang w:val="en-US"/>
        </w:rPr>
        <w:t>Zebrowitz</w:t>
      </w:r>
      <w:proofErr w:type="spellEnd"/>
      <w:r w:rsidRPr="00017BE3">
        <w:rPr>
          <w:rFonts w:ascii="Times New Roman" w:hAnsi="Times New Roman" w:cs="Times New Roman"/>
          <w:sz w:val="24"/>
          <w:szCs w:val="24"/>
          <w:lang w:val="en-US"/>
        </w:rPr>
        <w:t>, L. A., &amp; Simmons, L. W.</w:t>
      </w:r>
      <w:r w:rsidR="001F24FB">
        <w:rPr>
          <w:rFonts w:ascii="Times New Roman" w:hAnsi="Times New Roman" w:cs="Times New Roman"/>
          <w:sz w:val="24"/>
          <w:szCs w:val="24"/>
          <w:lang w:val="en-US"/>
        </w:rPr>
        <w:t xml:space="preserve"> (2003). Does sexual dimorphism</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in human faces signal health? </w:t>
      </w:r>
      <w:r w:rsidRPr="00017BE3">
        <w:rPr>
          <w:rFonts w:ascii="Times New Roman" w:hAnsi="Times New Roman" w:cs="Times New Roman"/>
          <w:i/>
          <w:iCs/>
          <w:sz w:val="24"/>
          <w:szCs w:val="24"/>
          <w:lang w:val="en-US"/>
        </w:rPr>
        <w:t>Proceedings of</w:t>
      </w:r>
      <w:r w:rsidR="001F24FB">
        <w:rPr>
          <w:rFonts w:ascii="Times New Roman" w:hAnsi="Times New Roman" w:cs="Times New Roman"/>
          <w:i/>
          <w:iCs/>
          <w:sz w:val="24"/>
          <w:szCs w:val="24"/>
          <w:lang w:val="en-US"/>
        </w:rPr>
        <w:t xml:space="preserve"> the Royal Society of London B:</w:t>
      </w:r>
      <w:r w:rsidR="001F24FB">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Biological Sciences</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 xml:space="preserve">270 </w:t>
      </w:r>
      <w:r w:rsidRPr="00017BE3">
        <w:rPr>
          <w:rFonts w:ascii="Times New Roman" w:hAnsi="Times New Roman" w:cs="Times New Roman"/>
          <w:sz w:val="24"/>
          <w:szCs w:val="24"/>
          <w:lang w:val="en-US"/>
        </w:rPr>
        <w:t>(</w:t>
      </w:r>
      <w:proofErr w:type="spellStart"/>
      <w:r w:rsidRPr="00017BE3">
        <w:rPr>
          <w:rFonts w:ascii="Times New Roman" w:hAnsi="Times New Roman" w:cs="Times New Roman"/>
          <w:sz w:val="24"/>
          <w:szCs w:val="24"/>
          <w:lang w:val="en-US"/>
        </w:rPr>
        <w:t>Suppl</w:t>
      </w:r>
      <w:proofErr w:type="spellEnd"/>
      <w:r w:rsidRPr="00017BE3">
        <w:rPr>
          <w:rFonts w:ascii="Times New Roman" w:hAnsi="Times New Roman" w:cs="Times New Roman"/>
          <w:sz w:val="24"/>
          <w:szCs w:val="24"/>
          <w:lang w:val="en-US"/>
        </w:rPr>
        <w:t xml:space="preserve"> 1), S93-S95.</w:t>
      </w:r>
    </w:p>
    <w:p w14:paraId="5C0401B0" w14:textId="0F1DF2DC"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lastRenderedPageBreak/>
        <w:t xml:space="preserve">Robinson, D. E. (1976). Fashions in Shaving and Trimming of the Beard: The Men of </w:t>
      </w:r>
      <w:r w:rsidR="001F24FB">
        <w:rPr>
          <w:rFonts w:ascii="Times New Roman" w:hAnsi="Times New Roman" w:cs="Times New Roman"/>
          <w:sz w:val="24"/>
          <w:szCs w:val="24"/>
          <w:lang w:val="en-US"/>
        </w:rPr>
        <w:t>the</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Illustrated London News, 1842-1972. </w:t>
      </w:r>
      <w:r w:rsidRPr="00017BE3">
        <w:rPr>
          <w:rFonts w:ascii="Times New Roman" w:hAnsi="Times New Roman" w:cs="Times New Roman"/>
          <w:i/>
          <w:sz w:val="24"/>
          <w:szCs w:val="24"/>
          <w:lang w:val="en-US"/>
        </w:rPr>
        <w:t>American Journal of Sociology, 81</w:t>
      </w:r>
      <w:r w:rsidR="001F24FB">
        <w:rPr>
          <w:rFonts w:ascii="Times New Roman" w:hAnsi="Times New Roman" w:cs="Times New Roman"/>
          <w:sz w:val="24"/>
          <w:szCs w:val="24"/>
          <w:lang w:val="en-US"/>
        </w:rPr>
        <w:t>(5), 1133-</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1141. </w:t>
      </w:r>
    </w:p>
    <w:p w14:paraId="2739FB6B" w14:textId="4C2DC59D"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Saxton TK, Mackey LL, McCarty K, Neave N. (2016). A love</w:t>
      </w:r>
      <w:r w:rsidR="001F24FB">
        <w:rPr>
          <w:rFonts w:ascii="Times New Roman" w:hAnsi="Times New Roman" w:cs="Times New Roman"/>
          <w:sz w:val="24"/>
          <w:szCs w:val="24"/>
          <w:lang w:val="en-US"/>
        </w:rPr>
        <w:t>r or a fighter? Opposing sexual</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selection pressures on men’s vocal pitch and facial hair. </w:t>
      </w:r>
      <w:proofErr w:type="spellStart"/>
      <w:r w:rsidRPr="00017BE3">
        <w:rPr>
          <w:rFonts w:ascii="Times New Roman" w:hAnsi="Times New Roman" w:cs="Times New Roman"/>
          <w:sz w:val="24"/>
          <w:szCs w:val="24"/>
          <w:lang w:val="en-US"/>
        </w:rPr>
        <w:t>Behav</w:t>
      </w:r>
      <w:proofErr w:type="spellEnd"/>
      <w:r w:rsidRPr="00017BE3">
        <w:rPr>
          <w:rFonts w:ascii="Times New Roman" w:hAnsi="Times New Roman" w:cs="Times New Roman"/>
          <w:sz w:val="24"/>
          <w:szCs w:val="24"/>
          <w:lang w:val="en-US"/>
        </w:rPr>
        <w:t xml:space="preserve"> Ecol. </w:t>
      </w:r>
      <w:r w:rsidRPr="00017BE3">
        <w:rPr>
          <w:rFonts w:ascii="Times New Roman" w:hAnsi="Times New Roman" w:cs="Times New Roman"/>
          <w:iCs/>
          <w:sz w:val="24"/>
          <w:szCs w:val="24"/>
        </w:rPr>
        <w:t>27</w:t>
      </w:r>
      <w:r w:rsidRPr="00017BE3">
        <w:rPr>
          <w:rFonts w:ascii="Times New Roman" w:hAnsi="Times New Roman" w:cs="Times New Roman"/>
          <w:sz w:val="24"/>
          <w:szCs w:val="24"/>
        </w:rPr>
        <w:t>: 512–519.</w:t>
      </w:r>
    </w:p>
    <w:p w14:paraId="1AB18B34" w14:textId="70D56943"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Scott, I., Clark, A., </w:t>
      </w:r>
      <w:proofErr w:type="spellStart"/>
      <w:r w:rsidRPr="00017BE3">
        <w:rPr>
          <w:rFonts w:ascii="Times New Roman" w:hAnsi="Times New Roman" w:cs="Times New Roman"/>
          <w:sz w:val="24"/>
          <w:szCs w:val="24"/>
          <w:lang w:val="en-US"/>
        </w:rPr>
        <w:t>Boothroyd</w:t>
      </w:r>
      <w:proofErr w:type="spellEnd"/>
      <w:r w:rsidRPr="00017BE3">
        <w:rPr>
          <w:rFonts w:ascii="Times New Roman" w:hAnsi="Times New Roman" w:cs="Times New Roman"/>
          <w:sz w:val="24"/>
          <w:szCs w:val="24"/>
          <w:lang w:val="en-US"/>
        </w:rPr>
        <w:t>, L., &amp; Penton-Voak, I. (2013</w:t>
      </w:r>
      <w:r w:rsidR="001F24FB">
        <w:rPr>
          <w:rFonts w:ascii="Times New Roman" w:hAnsi="Times New Roman" w:cs="Times New Roman"/>
          <w:sz w:val="24"/>
          <w:szCs w:val="24"/>
          <w:lang w:val="en-US"/>
        </w:rPr>
        <w:t>). Do men's faces really signal</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heritable </w:t>
      </w:r>
      <w:proofErr w:type="spellStart"/>
      <w:r w:rsidRPr="00017BE3">
        <w:rPr>
          <w:rFonts w:ascii="Times New Roman" w:hAnsi="Times New Roman" w:cs="Times New Roman"/>
          <w:sz w:val="24"/>
          <w:szCs w:val="24"/>
          <w:lang w:val="en-US"/>
        </w:rPr>
        <w:t>immunocompetence</w:t>
      </w:r>
      <w:proofErr w:type="spellEnd"/>
      <w:r w:rsidRPr="00017BE3">
        <w:rPr>
          <w:rFonts w:ascii="Times New Roman" w:hAnsi="Times New Roman" w:cs="Times New Roman"/>
          <w:sz w:val="24"/>
          <w:szCs w:val="24"/>
          <w:lang w:val="en-US"/>
        </w:rPr>
        <w:t xml:space="preserve">? </w:t>
      </w:r>
      <w:r w:rsidRPr="00017BE3">
        <w:rPr>
          <w:rFonts w:ascii="Times New Roman" w:hAnsi="Times New Roman" w:cs="Times New Roman"/>
          <w:i/>
          <w:sz w:val="24"/>
          <w:szCs w:val="24"/>
          <w:lang w:val="en-US"/>
        </w:rPr>
        <w:t>Behavioral ecology: 24</w:t>
      </w:r>
      <w:r w:rsidRPr="00017BE3">
        <w:rPr>
          <w:rFonts w:ascii="Times New Roman" w:hAnsi="Times New Roman" w:cs="Times New Roman"/>
          <w:sz w:val="24"/>
          <w:szCs w:val="24"/>
          <w:lang w:val="en-US"/>
        </w:rPr>
        <w:t xml:space="preserve">, 579-589. </w:t>
      </w:r>
    </w:p>
    <w:p w14:paraId="3AB1D124" w14:textId="2A950EAA" w:rsidR="0023222F" w:rsidRPr="0023222F" w:rsidRDefault="0023222F" w:rsidP="0023222F">
      <w:pPr>
        <w:spacing w:line="240" w:lineRule="auto"/>
        <w:rPr>
          <w:rFonts w:ascii="Times New Roman" w:hAnsi="Times New Roman" w:cs="Times New Roman"/>
          <w:sz w:val="24"/>
          <w:szCs w:val="24"/>
          <w:lang w:val="en-US"/>
        </w:rPr>
      </w:pPr>
      <w:r w:rsidRPr="0023222F">
        <w:rPr>
          <w:rFonts w:ascii="Times New Roman" w:hAnsi="Times New Roman" w:cs="Times New Roman"/>
          <w:sz w:val="24"/>
          <w:szCs w:val="24"/>
          <w:lang w:val="en-US"/>
        </w:rPr>
        <w:t xml:space="preserve">Sell, A., </w:t>
      </w:r>
      <w:proofErr w:type="spellStart"/>
      <w:r w:rsidRPr="0023222F">
        <w:rPr>
          <w:rFonts w:ascii="Times New Roman" w:hAnsi="Times New Roman" w:cs="Times New Roman"/>
          <w:sz w:val="24"/>
          <w:szCs w:val="24"/>
          <w:lang w:val="en-US"/>
        </w:rPr>
        <w:t>Cosmides</w:t>
      </w:r>
      <w:proofErr w:type="spellEnd"/>
      <w:r w:rsidRPr="0023222F">
        <w:rPr>
          <w:rFonts w:ascii="Times New Roman" w:hAnsi="Times New Roman" w:cs="Times New Roman"/>
          <w:sz w:val="24"/>
          <w:szCs w:val="24"/>
          <w:lang w:val="en-US"/>
        </w:rPr>
        <w:t xml:space="preserve">, L., &amp; </w:t>
      </w:r>
      <w:proofErr w:type="spellStart"/>
      <w:r w:rsidRPr="0023222F">
        <w:rPr>
          <w:rFonts w:ascii="Times New Roman" w:hAnsi="Times New Roman" w:cs="Times New Roman"/>
          <w:sz w:val="24"/>
          <w:szCs w:val="24"/>
          <w:lang w:val="en-US"/>
        </w:rPr>
        <w:t>Tooby</w:t>
      </w:r>
      <w:proofErr w:type="spellEnd"/>
      <w:r w:rsidRPr="0023222F">
        <w:rPr>
          <w:rFonts w:ascii="Times New Roman" w:hAnsi="Times New Roman" w:cs="Times New Roman"/>
          <w:sz w:val="24"/>
          <w:szCs w:val="24"/>
          <w:lang w:val="en-US"/>
        </w:rPr>
        <w:t xml:space="preserve">, J. (2014). The human anger </w:t>
      </w:r>
      <w:r w:rsidR="001F24FB">
        <w:rPr>
          <w:rFonts w:ascii="Times New Roman" w:hAnsi="Times New Roman" w:cs="Times New Roman"/>
          <w:sz w:val="24"/>
          <w:szCs w:val="24"/>
          <w:lang w:val="en-US"/>
        </w:rPr>
        <w:t>face evolved to enhance cues of</w:t>
      </w:r>
      <w:r w:rsidR="001F24FB">
        <w:rPr>
          <w:rFonts w:ascii="Times New Roman" w:hAnsi="Times New Roman" w:cs="Times New Roman"/>
          <w:sz w:val="24"/>
          <w:szCs w:val="24"/>
          <w:lang w:val="en-US"/>
        </w:rPr>
        <w:tab/>
      </w:r>
      <w:r w:rsidRPr="0023222F">
        <w:rPr>
          <w:rFonts w:ascii="Times New Roman" w:hAnsi="Times New Roman" w:cs="Times New Roman"/>
          <w:sz w:val="24"/>
          <w:szCs w:val="24"/>
          <w:lang w:val="en-US"/>
        </w:rPr>
        <w:t>strength. </w:t>
      </w:r>
      <w:r w:rsidRPr="0023222F">
        <w:rPr>
          <w:rFonts w:ascii="Times New Roman" w:hAnsi="Times New Roman" w:cs="Times New Roman"/>
          <w:i/>
          <w:iCs/>
          <w:sz w:val="24"/>
          <w:szCs w:val="24"/>
          <w:lang w:val="en-US"/>
        </w:rPr>
        <w:t>Evolution and Human Behavior</w:t>
      </w:r>
      <w:r w:rsidRPr="0023222F">
        <w:rPr>
          <w:rFonts w:ascii="Times New Roman" w:hAnsi="Times New Roman" w:cs="Times New Roman"/>
          <w:sz w:val="24"/>
          <w:szCs w:val="24"/>
          <w:lang w:val="en-US"/>
        </w:rPr>
        <w:t>, </w:t>
      </w:r>
      <w:r w:rsidRPr="0023222F">
        <w:rPr>
          <w:rFonts w:ascii="Times New Roman" w:hAnsi="Times New Roman" w:cs="Times New Roman"/>
          <w:i/>
          <w:iCs/>
          <w:sz w:val="24"/>
          <w:szCs w:val="24"/>
          <w:lang w:val="en-US"/>
        </w:rPr>
        <w:t>35</w:t>
      </w:r>
      <w:r w:rsidRPr="0023222F">
        <w:rPr>
          <w:rFonts w:ascii="Times New Roman" w:hAnsi="Times New Roman" w:cs="Times New Roman"/>
          <w:sz w:val="24"/>
          <w:szCs w:val="24"/>
          <w:lang w:val="en-US"/>
        </w:rPr>
        <w:t>, 425-429.</w:t>
      </w:r>
    </w:p>
    <w:p w14:paraId="43C7A6EE" w14:textId="315BD206" w:rsidR="0001654B" w:rsidRPr="0001654B" w:rsidRDefault="0001654B" w:rsidP="0001654B">
      <w:pPr>
        <w:spacing w:line="240" w:lineRule="auto"/>
        <w:rPr>
          <w:rFonts w:ascii="Times New Roman" w:hAnsi="Times New Roman" w:cs="Times New Roman"/>
          <w:sz w:val="24"/>
          <w:szCs w:val="24"/>
          <w:lang w:val="en-US"/>
        </w:rPr>
      </w:pPr>
      <w:r w:rsidRPr="0001654B">
        <w:rPr>
          <w:rFonts w:ascii="Times New Roman" w:hAnsi="Times New Roman" w:cs="Times New Roman"/>
          <w:sz w:val="24"/>
          <w:szCs w:val="24"/>
          <w:lang w:val="en-US"/>
        </w:rPr>
        <w:t xml:space="preserve">Sell, A., </w:t>
      </w:r>
      <w:proofErr w:type="spellStart"/>
      <w:r w:rsidRPr="0001654B">
        <w:rPr>
          <w:rFonts w:ascii="Times New Roman" w:hAnsi="Times New Roman" w:cs="Times New Roman"/>
          <w:sz w:val="24"/>
          <w:szCs w:val="24"/>
          <w:lang w:val="en-US"/>
        </w:rPr>
        <w:t>Cosmides</w:t>
      </w:r>
      <w:proofErr w:type="spellEnd"/>
      <w:r w:rsidRPr="0001654B">
        <w:rPr>
          <w:rFonts w:ascii="Times New Roman" w:hAnsi="Times New Roman" w:cs="Times New Roman"/>
          <w:sz w:val="24"/>
          <w:szCs w:val="24"/>
          <w:lang w:val="en-US"/>
        </w:rPr>
        <w:t xml:space="preserve">, L., </w:t>
      </w:r>
      <w:proofErr w:type="spellStart"/>
      <w:r w:rsidRPr="0001654B">
        <w:rPr>
          <w:rFonts w:ascii="Times New Roman" w:hAnsi="Times New Roman" w:cs="Times New Roman"/>
          <w:sz w:val="24"/>
          <w:szCs w:val="24"/>
          <w:lang w:val="en-US"/>
        </w:rPr>
        <w:t>Tooby</w:t>
      </w:r>
      <w:proofErr w:type="spellEnd"/>
      <w:r w:rsidRPr="0001654B">
        <w:rPr>
          <w:rFonts w:ascii="Times New Roman" w:hAnsi="Times New Roman" w:cs="Times New Roman"/>
          <w:sz w:val="24"/>
          <w:szCs w:val="24"/>
          <w:lang w:val="en-US"/>
        </w:rPr>
        <w:t xml:space="preserve">, J., </w:t>
      </w:r>
      <w:proofErr w:type="spellStart"/>
      <w:r w:rsidRPr="0001654B">
        <w:rPr>
          <w:rFonts w:ascii="Times New Roman" w:hAnsi="Times New Roman" w:cs="Times New Roman"/>
          <w:sz w:val="24"/>
          <w:szCs w:val="24"/>
          <w:lang w:val="en-US"/>
        </w:rPr>
        <w:t>Sznycer</w:t>
      </w:r>
      <w:proofErr w:type="spellEnd"/>
      <w:r w:rsidRPr="0001654B">
        <w:rPr>
          <w:rFonts w:ascii="Times New Roman" w:hAnsi="Times New Roman" w:cs="Times New Roman"/>
          <w:sz w:val="24"/>
          <w:szCs w:val="24"/>
          <w:lang w:val="en-US"/>
        </w:rPr>
        <w:t xml:space="preserve">, D., von </w:t>
      </w:r>
      <w:proofErr w:type="spellStart"/>
      <w:r w:rsidRPr="0001654B">
        <w:rPr>
          <w:rFonts w:ascii="Times New Roman" w:hAnsi="Times New Roman" w:cs="Times New Roman"/>
          <w:sz w:val="24"/>
          <w:szCs w:val="24"/>
          <w:lang w:val="en-US"/>
        </w:rPr>
        <w:t>Rueden</w:t>
      </w:r>
      <w:proofErr w:type="spellEnd"/>
      <w:r w:rsidRPr="0001654B">
        <w:rPr>
          <w:rFonts w:ascii="Times New Roman" w:hAnsi="Times New Roman" w:cs="Times New Roman"/>
          <w:sz w:val="24"/>
          <w:szCs w:val="24"/>
          <w:lang w:val="en-US"/>
        </w:rPr>
        <w:t>,</w:t>
      </w:r>
      <w:r w:rsidR="001F24FB">
        <w:rPr>
          <w:rFonts w:ascii="Times New Roman" w:hAnsi="Times New Roman" w:cs="Times New Roman"/>
          <w:sz w:val="24"/>
          <w:szCs w:val="24"/>
          <w:lang w:val="en-US"/>
        </w:rPr>
        <w:t xml:space="preserve"> C., &amp; </w:t>
      </w:r>
      <w:proofErr w:type="spellStart"/>
      <w:r w:rsidR="001F24FB">
        <w:rPr>
          <w:rFonts w:ascii="Times New Roman" w:hAnsi="Times New Roman" w:cs="Times New Roman"/>
          <w:sz w:val="24"/>
          <w:szCs w:val="24"/>
          <w:lang w:val="en-US"/>
        </w:rPr>
        <w:t>Gurven</w:t>
      </w:r>
      <w:proofErr w:type="spellEnd"/>
      <w:r w:rsidR="001F24FB">
        <w:rPr>
          <w:rFonts w:ascii="Times New Roman" w:hAnsi="Times New Roman" w:cs="Times New Roman"/>
          <w:sz w:val="24"/>
          <w:szCs w:val="24"/>
          <w:lang w:val="en-US"/>
        </w:rPr>
        <w:t>, M. (2009). Human</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adaptations for the visual assessment of strength and</w:t>
      </w:r>
      <w:r w:rsidR="001F24FB">
        <w:rPr>
          <w:rFonts w:ascii="Times New Roman" w:hAnsi="Times New Roman" w:cs="Times New Roman"/>
          <w:sz w:val="24"/>
          <w:szCs w:val="24"/>
          <w:lang w:val="en-US"/>
        </w:rPr>
        <w:t xml:space="preserve"> fighting ability from the body</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and face. </w:t>
      </w:r>
      <w:r w:rsidRPr="0001654B">
        <w:rPr>
          <w:rFonts w:ascii="Times New Roman" w:hAnsi="Times New Roman" w:cs="Times New Roman"/>
          <w:i/>
          <w:iCs/>
          <w:sz w:val="24"/>
          <w:szCs w:val="24"/>
          <w:lang w:val="en-US"/>
        </w:rPr>
        <w:t xml:space="preserve">Proceedings of the Royal </w:t>
      </w:r>
      <w:r w:rsidR="001F24FB">
        <w:rPr>
          <w:rFonts w:ascii="Times New Roman" w:hAnsi="Times New Roman" w:cs="Times New Roman"/>
          <w:i/>
          <w:iCs/>
          <w:sz w:val="24"/>
          <w:szCs w:val="24"/>
          <w:lang w:val="en-US"/>
        </w:rPr>
        <w:t>Society of London B: Biological</w:t>
      </w:r>
      <w:r w:rsidR="001F24FB">
        <w:rPr>
          <w:rFonts w:ascii="Times New Roman" w:hAnsi="Times New Roman" w:cs="Times New Roman"/>
          <w:i/>
          <w:iCs/>
          <w:sz w:val="24"/>
          <w:szCs w:val="24"/>
          <w:lang w:val="en-US"/>
        </w:rPr>
        <w:tab/>
      </w:r>
      <w:r w:rsidRPr="0001654B">
        <w:rPr>
          <w:rFonts w:ascii="Times New Roman" w:hAnsi="Times New Roman" w:cs="Times New Roman"/>
          <w:i/>
          <w:iCs/>
          <w:sz w:val="24"/>
          <w:szCs w:val="24"/>
          <w:lang w:val="en-US"/>
        </w:rPr>
        <w:t>Sciences</w:t>
      </w:r>
      <w:r w:rsidRPr="0001654B">
        <w:rPr>
          <w:rFonts w:ascii="Times New Roman" w:hAnsi="Times New Roman" w:cs="Times New Roman"/>
          <w:sz w:val="24"/>
          <w:szCs w:val="24"/>
          <w:lang w:val="en-US"/>
        </w:rPr>
        <w:t>, </w:t>
      </w:r>
      <w:r w:rsidRPr="0001654B">
        <w:rPr>
          <w:rFonts w:ascii="Times New Roman" w:hAnsi="Times New Roman" w:cs="Times New Roman"/>
          <w:i/>
          <w:iCs/>
          <w:sz w:val="24"/>
          <w:szCs w:val="24"/>
          <w:lang w:val="en-US"/>
        </w:rPr>
        <w:t>276</w:t>
      </w:r>
      <w:r w:rsidRPr="0001654B">
        <w:rPr>
          <w:rFonts w:ascii="Times New Roman" w:hAnsi="Times New Roman" w:cs="Times New Roman"/>
          <w:sz w:val="24"/>
          <w:szCs w:val="24"/>
          <w:lang w:val="en-US"/>
        </w:rPr>
        <w:t>, 575-584.</w:t>
      </w:r>
    </w:p>
    <w:p w14:paraId="16C8DCA5" w14:textId="0763E595" w:rsidR="0023222F" w:rsidRPr="00017BE3" w:rsidRDefault="0001654B" w:rsidP="003B1656">
      <w:pPr>
        <w:spacing w:line="240" w:lineRule="auto"/>
        <w:rPr>
          <w:rFonts w:ascii="Times New Roman" w:hAnsi="Times New Roman" w:cs="Times New Roman"/>
          <w:sz w:val="24"/>
          <w:szCs w:val="24"/>
          <w:lang w:val="en-US"/>
        </w:rPr>
      </w:pPr>
      <w:r w:rsidRPr="0001654B">
        <w:rPr>
          <w:rFonts w:ascii="Times New Roman" w:hAnsi="Times New Roman" w:cs="Times New Roman"/>
          <w:sz w:val="24"/>
          <w:szCs w:val="24"/>
          <w:lang w:val="en-US"/>
        </w:rPr>
        <w:t xml:space="preserve">Sell, A., Bryant, G. A., </w:t>
      </w:r>
      <w:proofErr w:type="spellStart"/>
      <w:r w:rsidRPr="0001654B">
        <w:rPr>
          <w:rFonts w:ascii="Times New Roman" w:hAnsi="Times New Roman" w:cs="Times New Roman"/>
          <w:sz w:val="24"/>
          <w:szCs w:val="24"/>
          <w:lang w:val="en-US"/>
        </w:rPr>
        <w:t>Cosmides</w:t>
      </w:r>
      <w:proofErr w:type="spellEnd"/>
      <w:r w:rsidRPr="0001654B">
        <w:rPr>
          <w:rFonts w:ascii="Times New Roman" w:hAnsi="Times New Roman" w:cs="Times New Roman"/>
          <w:sz w:val="24"/>
          <w:szCs w:val="24"/>
          <w:lang w:val="en-US"/>
        </w:rPr>
        <w:t xml:space="preserve">, L., </w:t>
      </w:r>
      <w:proofErr w:type="spellStart"/>
      <w:r w:rsidRPr="0001654B">
        <w:rPr>
          <w:rFonts w:ascii="Times New Roman" w:hAnsi="Times New Roman" w:cs="Times New Roman"/>
          <w:sz w:val="24"/>
          <w:szCs w:val="24"/>
          <w:lang w:val="en-US"/>
        </w:rPr>
        <w:t>Tooby</w:t>
      </w:r>
      <w:proofErr w:type="spellEnd"/>
      <w:r w:rsidRPr="0001654B">
        <w:rPr>
          <w:rFonts w:ascii="Times New Roman" w:hAnsi="Times New Roman" w:cs="Times New Roman"/>
          <w:sz w:val="24"/>
          <w:szCs w:val="24"/>
          <w:lang w:val="en-US"/>
        </w:rPr>
        <w:t xml:space="preserve">, J., </w:t>
      </w:r>
      <w:proofErr w:type="spellStart"/>
      <w:r w:rsidRPr="0001654B">
        <w:rPr>
          <w:rFonts w:ascii="Times New Roman" w:hAnsi="Times New Roman" w:cs="Times New Roman"/>
          <w:sz w:val="24"/>
          <w:szCs w:val="24"/>
          <w:lang w:val="en-US"/>
        </w:rPr>
        <w:t>Sznycer</w:t>
      </w:r>
      <w:proofErr w:type="spellEnd"/>
      <w:r w:rsidRPr="0001654B">
        <w:rPr>
          <w:rFonts w:ascii="Times New Roman" w:hAnsi="Times New Roman" w:cs="Times New Roman"/>
          <w:sz w:val="24"/>
          <w:szCs w:val="24"/>
          <w:lang w:val="en-US"/>
        </w:rPr>
        <w:t>, D.</w:t>
      </w:r>
      <w:r w:rsidR="001F24FB">
        <w:rPr>
          <w:rFonts w:ascii="Times New Roman" w:hAnsi="Times New Roman" w:cs="Times New Roman"/>
          <w:sz w:val="24"/>
          <w:szCs w:val="24"/>
          <w:lang w:val="en-US"/>
        </w:rPr>
        <w:t xml:space="preserve">, Von </w:t>
      </w:r>
      <w:proofErr w:type="spellStart"/>
      <w:r w:rsidR="001F24FB">
        <w:rPr>
          <w:rFonts w:ascii="Times New Roman" w:hAnsi="Times New Roman" w:cs="Times New Roman"/>
          <w:sz w:val="24"/>
          <w:szCs w:val="24"/>
          <w:lang w:val="en-US"/>
        </w:rPr>
        <w:t>Rueden</w:t>
      </w:r>
      <w:proofErr w:type="spellEnd"/>
      <w:r w:rsidR="001F24FB">
        <w:rPr>
          <w:rFonts w:ascii="Times New Roman" w:hAnsi="Times New Roman" w:cs="Times New Roman"/>
          <w:sz w:val="24"/>
          <w:szCs w:val="24"/>
          <w:lang w:val="en-US"/>
        </w:rPr>
        <w:t xml:space="preserve">, C., ... &amp; </w:t>
      </w:r>
      <w:proofErr w:type="spellStart"/>
      <w:r w:rsidR="001F24FB">
        <w:rPr>
          <w:rFonts w:ascii="Times New Roman" w:hAnsi="Times New Roman" w:cs="Times New Roman"/>
          <w:sz w:val="24"/>
          <w:szCs w:val="24"/>
          <w:lang w:val="en-US"/>
        </w:rPr>
        <w:t>Gurven</w:t>
      </w:r>
      <w:proofErr w:type="spellEnd"/>
      <w:r w:rsidR="001F24FB">
        <w:rPr>
          <w:rFonts w:ascii="Times New Roman" w:hAnsi="Times New Roman" w:cs="Times New Roman"/>
          <w:sz w:val="24"/>
          <w:szCs w:val="24"/>
          <w:lang w:val="en-US"/>
        </w:rPr>
        <w:t>,</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M. (2010). Adaptations in humans for asses</w:t>
      </w:r>
      <w:r w:rsidR="001F24FB">
        <w:rPr>
          <w:rFonts w:ascii="Times New Roman" w:hAnsi="Times New Roman" w:cs="Times New Roman"/>
          <w:sz w:val="24"/>
          <w:szCs w:val="24"/>
          <w:lang w:val="en-US"/>
        </w:rPr>
        <w:t>sing physical strength from the</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voice. </w:t>
      </w:r>
      <w:r w:rsidRPr="0001654B">
        <w:rPr>
          <w:rFonts w:ascii="Times New Roman" w:hAnsi="Times New Roman" w:cs="Times New Roman"/>
          <w:i/>
          <w:iCs/>
          <w:sz w:val="24"/>
          <w:szCs w:val="24"/>
          <w:lang w:val="en-US"/>
        </w:rPr>
        <w:t>Proceedings of the Royal Society of London B: Biological Sciences</w:t>
      </w:r>
      <w:r w:rsidR="001F24FB">
        <w:rPr>
          <w:rFonts w:ascii="Times New Roman" w:hAnsi="Times New Roman" w:cs="Times New Roman"/>
          <w:sz w:val="24"/>
          <w:szCs w:val="24"/>
          <w:lang w:val="en-US"/>
        </w:rPr>
        <w:t>,</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rspb20100769.</w:t>
      </w:r>
    </w:p>
    <w:p w14:paraId="665071AF" w14:textId="33082C54" w:rsidR="003B1656" w:rsidRDefault="003B1656" w:rsidP="003B1656">
      <w:pPr>
        <w:spacing w:line="240" w:lineRule="auto"/>
        <w:rPr>
          <w:rFonts w:ascii="Times New Roman" w:hAnsi="Times New Roman" w:cs="Times New Roman"/>
          <w:bCs/>
          <w:sz w:val="24"/>
          <w:szCs w:val="24"/>
          <w:lang w:val="en-US"/>
        </w:rPr>
      </w:pPr>
      <w:r w:rsidRPr="00017BE3">
        <w:rPr>
          <w:rFonts w:ascii="Times New Roman" w:hAnsi="Times New Roman" w:cs="Times New Roman"/>
          <w:sz w:val="24"/>
          <w:szCs w:val="24"/>
        </w:rPr>
        <w:t xml:space="preserve">Sherlock, J. M., </w:t>
      </w:r>
      <w:proofErr w:type="spellStart"/>
      <w:r w:rsidRPr="00017BE3">
        <w:rPr>
          <w:rFonts w:ascii="Times New Roman" w:hAnsi="Times New Roman" w:cs="Times New Roman"/>
          <w:sz w:val="24"/>
          <w:szCs w:val="24"/>
        </w:rPr>
        <w:t>Tegg</w:t>
      </w:r>
      <w:proofErr w:type="spellEnd"/>
      <w:r w:rsidRPr="00017BE3">
        <w:rPr>
          <w:rFonts w:ascii="Times New Roman" w:hAnsi="Times New Roman" w:cs="Times New Roman"/>
          <w:sz w:val="24"/>
          <w:szCs w:val="24"/>
        </w:rPr>
        <w:t xml:space="preserve">, B., </w:t>
      </w:r>
      <w:proofErr w:type="spellStart"/>
      <w:r w:rsidRPr="00017BE3">
        <w:rPr>
          <w:rFonts w:ascii="Times New Roman" w:hAnsi="Times New Roman" w:cs="Times New Roman"/>
          <w:sz w:val="24"/>
          <w:szCs w:val="24"/>
        </w:rPr>
        <w:t>Sulikowski</w:t>
      </w:r>
      <w:proofErr w:type="spellEnd"/>
      <w:r w:rsidR="00D558E0">
        <w:rPr>
          <w:rFonts w:ascii="Times New Roman" w:hAnsi="Times New Roman" w:cs="Times New Roman"/>
          <w:sz w:val="24"/>
          <w:szCs w:val="24"/>
        </w:rPr>
        <w:t>, D., &amp; Dixson, B. J. (2017</w:t>
      </w:r>
      <w:r w:rsidR="001F24FB">
        <w:rPr>
          <w:rFonts w:ascii="Times New Roman" w:hAnsi="Times New Roman" w:cs="Times New Roman"/>
          <w:sz w:val="24"/>
          <w:szCs w:val="24"/>
        </w:rPr>
        <w:t>). Facial masculinity and</w:t>
      </w:r>
      <w:r w:rsidR="001F24FB">
        <w:rPr>
          <w:rFonts w:ascii="Times New Roman" w:hAnsi="Times New Roman" w:cs="Times New Roman"/>
          <w:sz w:val="24"/>
          <w:szCs w:val="24"/>
        </w:rPr>
        <w:tab/>
        <w:t>beardedness determine men’s explicit, but not their implicit, responses to male</w:t>
      </w:r>
      <w:r w:rsidR="001F24FB">
        <w:rPr>
          <w:rFonts w:ascii="Times New Roman" w:hAnsi="Times New Roman" w:cs="Times New Roman"/>
          <w:sz w:val="24"/>
          <w:szCs w:val="24"/>
        </w:rPr>
        <w:tab/>
        <w:t>d</w:t>
      </w:r>
      <w:r w:rsidRPr="00017BE3">
        <w:rPr>
          <w:rFonts w:ascii="Times New Roman" w:hAnsi="Times New Roman" w:cs="Times New Roman"/>
          <w:sz w:val="24"/>
          <w:szCs w:val="24"/>
        </w:rPr>
        <w:t xml:space="preserve">ominance. </w:t>
      </w:r>
      <w:r w:rsidRPr="00017BE3">
        <w:rPr>
          <w:rFonts w:ascii="Times New Roman" w:hAnsi="Times New Roman" w:cs="Times New Roman"/>
          <w:i/>
          <w:iCs/>
          <w:sz w:val="24"/>
          <w:szCs w:val="24"/>
        </w:rPr>
        <w:t xml:space="preserve">Adaptive Human </w:t>
      </w:r>
      <w:proofErr w:type="spellStart"/>
      <w:r w:rsidRPr="00017BE3">
        <w:rPr>
          <w:rFonts w:ascii="Times New Roman" w:hAnsi="Times New Roman" w:cs="Times New Roman"/>
          <w:i/>
          <w:iCs/>
          <w:sz w:val="24"/>
          <w:szCs w:val="24"/>
        </w:rPr>
        <w:t>Behavior</w:t>
      </w:r>
      <w:proofErr w:type="spellEnd"/>
      <w:r w:rsidRPr="00017BE3">
        <w:rPr>
          <w:rFonts w:ascii="Times New Roman" w:hAnsi="Times New Roman" w:cs="Times New Roman"/>
          <w:i/>
          <w:iCs/>
          <w:sz w:val="24"/>
          <w:szCs w:val="24"/>
        </w:rPr>
        <w:t xml:space="preserve"> and Physiology</w:t>
      </w:r>
      <w:r w:rsidRPr="00017BE3">
        <w:rPr>
          <w:rFonts w:ascii="Times New Roman" w:hAnsi="Times New Roman" w:cs="Times New Roman"/>
          <w:sz w:val="24"/>
          <w:szCs w:val="24"/>
        </w:rPr>
        <w:t xml:space="preserve">, </w:t>
      </w:r>
      <w:r w:rsidRPr="00017BE3">
        <w:rPr>
          <w:rFonts w:ascii="Times New Roman" w:hAnsi="Times New Roman" w:cs="Times New Roman"/>
          <w:bCs/>
          <w:sz w:val="24"/>
          <w:szCs w:val="24"/>
          <w:lang w:val="en-US"/>
        </w:rPr>
        <w:t>3, 14–29.</w:t>
      </w:r>
    </w:p>
    <w:p w14:paraId="1E9325B3" w14:textId="3F74EA18" w:rsidR="0059559A" w:rsidRPr="00424AB2" w:rsidRDefault="0059559A" w:rsidP="003B1656">
      <w:pPr>
        <w:spacing w:line="24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Singal</w:t>
      </w:r>
      <w:proofErr w:type="spellEnd"/>
      <w:r>
        <w:rPr>
          <w:rFonts w:ascii="Times New Roman" w:hAnsi="Times New Roman" w:cs="Times New Roman"/>
          <w:bCs/>
          <w:sz w:val="24"/>
          <w:szCs w:val="24"/>
          <w:lang w:val="en-GB"/>
        </w:rPr>
        <w:t>, P., Bhatnagar, D,</w:t>
      </w:r>
      <w:r w:rsidR="00876DBA">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P., &amp;</w:t>
      </w:r>
      <w:r w:rsidRPr="0059559A">
        <w:rPr>
          <w:rFonts w:ascii="Times New Roman" w:hAnsi="Times New Roman" w:cs="Times New Roman"/>
          <w:bCs/>
          <w:sz w:val="24"/>
          <w:szCs w:val="24"/>
          <w:lang w:val="en-GB"/>
        </w:rPr>
        <w:t xml:space="preserve"> Kaur, S. </w:t>
      </w:r>
      <w:r>
        <w:rPr>
          <w:rFonts w:ascii="Times New Roman" w:hAnsi="Times New Roman" w:cs="Times New Roman"/>
          <w:bCs/>
          <w:sz w:val="24"/>
          <w:szCs w:val="24"/>
          <w:lang w:val="en-GB"/>
        </w:rPr>
        <w:t xml:space="preserve">(2006). </w:t>
      </w:r>
      <w:r w:rsidRPr="0059559A">
        <w:rPr>
          <w:rFonts w:ascii="Times New Roman" w:hAnsi="Times New Roman" w:cs="Times New Roman"/>
          <w:bCs/>
          <w:sz w:val="24"/>
          <w:szCs w:val="24"/>
          <w:lang w:val="en-GB"/>
        </w:rPr>
        <w:t>Anthropome</w:t>
      </w:r>
      <w:r>
        <w:rPr>
          <w:rFonts w:ascii="Times New Roman" w:hAnsi="Times New Roman" w:cs="Times New Roman"/>
          <w:bCs/>
          <w:sz w:val="24"/>
          <w:szCs w:val="24"/>
          <w:lang w:val="en-GB"/>
        </w:rPr>
        <w:t>tric profile and development of</w:t>
      </w:r>
      <w:r>
        <w:rPr>
          <w:rFonts w:ascii="Times New Roman" w:hAnsi="Times New Roman" w:cs="Times New Roman"/>
          <w:bCs/>
          <w:sz w:val="24"/>
          <w:szCs w:val="24"/>
          <w:lang w:val="en-GB"/>
        </w:rPr>
        <w:tab/>
      </w:r>
      <w:r w:rsidRPr="0059559A">
        <w:rPr>
          <w:rFonts w:ascii="Times New Roman" w:hAnsi="Times New Roman" w:cs="Times New Roman"/>
          <w:bCs/>
          <w:sz w:val="24"/>
          <w:szCs w:val="24"/>
          <w:lang w:val="en-GB"/>
        </w:rPr>
        <w:t>facial hair in male athletes.  Journal of Exercise Science and Physiotherapy, 2, 52-58. </w:t>
      </w:r>
    </w:p>
    <w:p w14:paraId="52B41F42" w14:textId="1125CC45" w:rsidR="003B2C83" w:rsidRDefault="003B2C83" w:rsidP="003B1656">
      <w:pPr>
        <w:spacing w:line="240" w:lineRule="auto"/>
        <w:rPr>
          <w:rFonts w:ascii="Times New Roman" w:hAnsi="Times New Roman" w:cs="Times New Roman"/>
          <w:bCs/>
          <w:sz w:val="24"/>
          <w:szCs w:val="24"/>
          <w:lang w:val="en-US"/>
        </w:rPr>
      </w:pPr>
      <w:proofErr w:type="spellStart"/>
      <w:r w:rsidRPr="003B2C83">
        <w:rPr>
          <w:rFonts w:ascii="Times New Roman" w:hAnsi="Times New Roman" w:cs="Times New Roman"/>
          <w:bCs/>
          <w:sz w:val="24"/>
          <w:szCs w:val="24"/>
          <w:lang w:val="en-US"/>
        </w:rPr>
        <w:t>Sorokowski</w:t>
      </w:r>
      <w:proofErr w:type="spellEnd"/>
      <w:r w:rsidRPr="003B2C83">
        <w:rPr>
          <w:rFonts w:ascii="Times New Roman" w:hAnsi="Times New Roman" w:cs="Times New Roman"/>
          <w:bCs/>
          <w:sz w:val="24"/>
          <w:szCs w:val="24"/>
          <w:lang w:val="en-US"/>
        </w:rPr>
        <w:t xml:space="preserve">, P., </w:t>
      </w:r>
      <w:proofErr w:type="spellStart"/>
      <w:r w:rsidRPr="003B2C83">
        <w:rPr>
          <w:rFonts w:ascii="Times New Roman" w:hAnsi="Times New Roman" w:cs="Times New Roman"/>
          <w:bCs/>
          <w:sz w:val="24"/>
          <w:szCs w:val="24"/>
          <w:lang w:val="en-US"/>
        </w:rPr>
        <w:t>Sabiniewicz</w:t>
      </w:r>
      <w:proofErr w:type="spellEnd"/>
      <w:r w:rsidRPr="003B2C83">
        <w:rPr>
          <w:rFonts w:ascii="Times New Roman" w:hAnsi="Times New Roman" w:cs="Times New Roman"/>
          <w:bCs/>
          <w:sz w:val="24"/>
          <w:szCs w:val="24"/>
          <w:lang w:val="en-US"/>
        </w:rPr>
        <w:t xml:space="preserve">, A., &amp; </w:t>
      </w:r>
      <w:proofErr w:type="spellStart"/>
      <w:r w:rsidRPr="003B2C83">
        <w:rPr>
          <w:rFonts w:ascii="Times New Roman" w:hAnsi="Times New Roman" w:cs="Times New Roman"/>
          <w:bCs/>
          <w:sz w:val="24"/>
          <w:szCs w:val="24"/>
          <w:lang w:val="en-US"/>
        </w:rPr>
        <w:t>Wacewicz</w:t>
      </w:r>
      <w:proofErr w:type="spellEnd"/>
      <w:r w:rsidRPr="003B2C83">
        <w:rPr>
          <w:rFonts w:ascii="Times New Roman" w:hAnsi="Times New Roman" w:cs="Times New Roman"/>
          <w:bCs/>
          <w:sz w:val="24"/>
          <w:szCs w:val="24"/>
          <w:lang w:val="en-US"/>
        </w:rPr>
        <w:t>, S. (2014). The</w:t>
      </w:r>
      <w:r>
        <w:rPr>
          <w:rFonts w:ascii="Times New Roman" w:hAnsi="Times New Roman" w:cs="Times New Roman"/>
          <w:bCs/>
          <w:sz w:val="24"/>
          <w:szCs w:val="24"/>
          <w:lang w:val="en-US"/>
        </w:rPr>
        <w:t xml:space="preserve"> influence of the boxing stance</w:t>
      </w:r>
      <w:r>
        <w:rPr>
          <w:rFonts w:ascii="Times New Roman" w:hAnsi="Times New Roman" w:cs="Times New Roman"/>
          <w:bCs/>
          <w:sz w:val="24"/>
          <w:szCs w:val="24"/>
          <w:lang w:val="en-US"/>
        </w:rPr>
        <w:tab/>
      </w:r>
      <w:r w:rsidRPr="003B2C83">
        <w:rPr>
          <w:rFonts w:ascii="Times New Roman" w:hAnsi="Times New Roman" w:cs="Times New Roman"/>
          <w:bCs/>
          <w:sz w:val="24"/>
          <w:szCs w:val="24"/>
          <w:lang w:val="en-US"/>
        </w:rPr>
        <w:t>on performance in professional boxers. </w:t>
      </w:r>
      <w:r w:rsidR="006F4192">
        <w:rPr>
          <w:rFonts w:ascii="Times New Roman" w:hAnsi="Times New Roman" w:cs="Times New Roman"/>
          <w:bCs/>
          <w:i/>
          <w:iCs/>
          <w:sz w:val="24"/>
          <w:szCs w:val="24"/>
          <w:lang w:val="en-US"/>
        </w:rPr>
        <w:t>Anthropologica</w:t>
      </w:r>
      <w:r w:rsidRPr="003B2C83">
        <w:rPr>
          <w:rFonts w:ascii="Times New Roman" w:hAnsi="Times New Roman" w:cs="Times New Roman"/>
          <w:bCs/>
          <w:i/>
          <w:iCs/>
          <w:sz w:val="24"/>
          <w:szCs w:val="24"/>
          <w:lang w:val="en-US"/>
        </w:rPr>
        <w:t>l review</w:t>
      </w:r>
      <w:r w:rsidRPr="003B2C83">
        <w:rPr>
          <w:rFonts w:ascii="Times New Roman" w:hAnsi="Times New Roman" w:cs="Times New Roman"/>
          <w:bCs/>
          <w:sz w:val="24"/>
          <w:szCs w:val="24"/>
          <w:lang w:val="en-US"/>
        </w:rPr>
        <w:t>, </w:t>
      </w:r>
      <w:r w:rsidRPr="003B2C83">
        <w:rPr>
          <w:rFonts w:ascii="Times New Roman" w:hAnsi="Times New Roman" w:cs="Times New Roman"/>
          <w:bCs/>
          <w:i/>
          <w:iCs/>
          <w:sz w:val="24"/>
          <w:szCs w:val="24"/>
          <w:lang w:val="en-US"/>
        </w:rPr>
        <w:t>77</w:t>
      </w:r>
      <w:r w:rsidRPr="003B2C83">
        <w:rPr>
          <w:rFonts w:ascii="Times New Roman" w:hAnsi="Times New Roman" w:cs="Times New Roman"/>
          <w:bCs/>
          <w:sz w:val="24"/>
          <w:szCs w:val="24"/>
          <w:lang w:val="en-US"/>
        </w:rPr>
        <w:t>, 347-353.</w:t>
      </w:r>
    </w:p>
    <w:p w14:paraId="6368B879" w14:textId="220D62F5" w:rsidR="00182C9C" w:rsidRDefault="00182C9C" w:rsidP="003B1656">
      <w:pPr>
        <w:spacing w:line="240" w:lineRule="auto"/>
        <w:rPr>
          <w:rFonts w:ascii="Times New Roman" w:hAnsi="Times New Roman" w:cs="Times New Roman"/>
          <w:sz w:val="24"/>
          <w:szCs w:val="24"/>
          <w:lang w:val="en-US"/>
        </w:rPr>
      </w:pPr>
      <w:r w:rsidRPr="00182C9C">
        <w:rPr>
          <w:rFonts w:ascii="Times New Roman" w:hAnsi="Times New Roman" w:cs="Times New Roman"/>
          <w:sz w:val="24"/>
          <w:szCs w:val="24"/>
          <w:lang w:val="en-US"/>
        </w:rPr>
        <w:t xml:space="preserve">Třebický, V., </w:t>
      </w:r>
      <w:proofErr w:type="spellStart"/>
      <w:r w:rsidRPr="00182C9C">
        <w:rPr>
          <w:rFonts w:ascii="Times New Roman" w:hAnsi="Times New Roman" w:cs="Times New Roman"/>
          <w:sz w:val="24"/>
          <w:szCs w:val="24"/>
          <w:lang w:val="en-US"/>
        </w:rPr>
        <w:t>Fialová</w:t>
      </w:r>
      <w:proofErr w:type="spellEnd"/>
      <w:r w:rsidRPr="00182C9C">
        <w:rPr>
          <w:rFonts w:ascii="Times New Roman" w:hAnsi="Times New Roman" w:cs="Times New Roman"/>
          <w:sz w:val="24"/>
          <w:szCs w:val="24"/>
          <w:lang w:val="en-US"/>
        </w:rPr>
        <w:t xml:space="preserve">, J., </w:t>
      </w:r>
      <w:proofErr w:type="spellStart"/>
      <w:r w:rsidRPr="00182C9C">
        <w:rPr>
          <w:rFonts w:ascii="Times New Roman" w:hAnsi="Times New Roman" w:cs="Times New Roman"/>
          <w:sz w:val="24"/>
          <w:szCs w:val="24"/>
          <w:lang w:val="en-US"/>
        </w:rPr>
        <w:t>Kleisner</w:t>
      </w:r>
      <w:proofErr w:type="spellEnd"/>
      <w:r w:rsidRPr="00182C9C">
        <w:rPr>
          <w:rFonts w:ascii="Times New Roman" w:hAnsi="Times New Roman" w:cs="Times New Roman"/>
          <w:sz w:val="24"/>
          <w:szCs w:val="24"/>
          <w:lang w:val="en-US"/>
        </w:rPr>
        <w:t xml:space="preserve">, K., Roberts, S. C., Little, </w:t>
      </w:r>
      <w:r w:rsidR="001F24FB">
        <w:rPr>
          <w:rFonts w:ascii="Times New Roman" w:hAnsi="Times New Roman" w:cs="Times New Roman"/>
          <w:sz w:val="24"/>
          <w:szCs w:val="24"/>
          <w:lang w:val="en-US"/>
        </w:rPr>
        <w:t xml:space="preserve">A. C., &amp; </w:t>
      </w:r>
      <w:proofErr w:type="spellStart"/>
      <w:r w:rsidR="001F24FB">
        <w:rPr>
          <w:rFonts w:ascii="Times New Roman" w:hAnsi="Times New Roman" w:cs="Times New Roman"/>
          <w:sz w:val="24"/>
          <w:szCs w:val="24"/>
          <w:lang w:val="en-US"/>
        </w:rPr>
        <w:t>Havlíček</w:t>
      </w:r>
      <w:proofErr w:type="spellEnd"/>
      <w:r w:rsidR="001F24FB">
        <w:rPr>
          <w:rFonts w:ascii="Times New Roman" w:hAnsi="Times New Roman" w:cs="Times New Roman"/>
          <w:sz w:val="24"/>
          <w:szCs w:val="24"/>
          <w:lang w:val="en-US"/>
        </w:rPr>
        <w:t>, J. (2015).</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Further evidence for links between facial width</w:t>
      </w:r>
      <w:r w:rsidRPr="00182C9C">
        <w:rPr>
          <w:rFonts w:ascii="Calibri" w:eastAsia="Calibri" w:hAnsi="Calibri" w:cs="Calibri"/>
          <w:sz w:val="24"/>
          <w:szCs w:val="24"/>
          <w:lang w:val="en-US"/>
        </w:rPr>
        <w:t>‐</w:t>
      </w:r>
      <w:r w:rsidRPr="00182C9C">
        <w:rPr>
          <w:rFonts w:ascii="Times New Roman" w:hAnsi="Times New Roman" w:cs="Times New Roman"/>
          <w:sz w:val="24"/>
          <w:szCs w:val="24"/>
          <w:lang w:val="en-US"/>
        </w:rPr>
        <w:t>to</w:t>
      </w:r>
      <w:r w:rsidRPr="00182C9C">
        <w:rPr>
          <w:rFonts w:ascii="Calibri" w:eastAsia="Calibri" w:hAnsi="Calibri" w:cs="Calibri"/>
          <w:sz w:val="24"/>
          <w:szCs w:val="24"/>
          <w:lang w:val="en-US"/>
        </w:rPr>
        <w:t>‐</w:t>
      </w:r>
      <w:r w:rsidRPr="00182C9C">
        <w:rPr>
          <w:rFonts w:ascii="Times New Roman" w:hAnsi="Times New Roman" w:cs="Times New Roman"/>
          <w:sz w:val="24"/>
          <w:szCs w:val="24"/>
          <w:lang w:val="en-US"/>
        </w:rPr>
        <w:t>hei</w:t>
      </w:r>
      <w:r w:rsidR="001F24FB">
        <w:rPr>
          <w:rFonts w:ascii="Times New Roman" w:hAnsi="Times New Roman" w:cs="Times New Roman"/>
          <w:sz w:val="24"/>
          <w:szCs w:val="24"/>
          <w:lang w:val="en-US"/>
        </w:rPr>
        <w:t>ght ratio and fighting success:</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 xml:space="preserve">commentary on </w:t>
      </w:r>
      <w:proofErr w:type="spellStart"/>
      <w:r w:rsidRPr="00182C9C">
        <w:rPr>
          <w:rFonts w:ascii="Times New Roman" w:hAnsi="Times New Roman" w:cs="Times New Roman"/>
          <w:sz w:val="24"/>
          <w:szCs w:val="24"/>
          <w:lang w:val="en-US"/>
        </w:rPr>
        <w:t>Zilioli</w:t>
      </w:r>
      <w:proofErr w:type="spellEnd"/>
      <w:r w:rsidRPr="00182C9C">
        <w:rPr>
          <w:rFonts w:ascii="Times New Roman" w:hAnsi="Times New Roman" w:cs="Times New Roman"/>
          <w:sz w:val="24"/>
          <w:szCs w:val="24"/>
          <w:lang w:val="en-US"/>
        </w:rPr>
        <w:t xml:space="preserve"> et al</w:t>
      </w:r>
      <w:proofErr w:type="gramStart"/>
      <w:r w:rsidRPr="00182C9C">
        <w:rPr>
          <w:rFonts w:ascii="Times New Roman" w:hAnsi="Times New Roman" w:cs="Times New Roman"/>
          <w:sz w:val="24"/>
          <w:szCs w:val="24"/>
          <w:lang w:val="en-US"/>
        </w:rPr>
        <w:t>.(</w:t>
      </w:r>
      <w:proofErr w:type="gramEnd"/>
      <w:r w:rsidRPr="00182C9C">
        <w:rPr>
          <w:rFonts w:ascii="Times New Roman" w:hAnsi="Times New Roman" w:cs="Times New Roman"/>
          <w:sz w:val="24"/>
          <w:szCs w:val="24"/>
          <w:lang w:val="en-US"/>
        </w:rPr>
        <w:t>2014). </w:t>
      </w:r>
      <w:r w:rsidRPr="00182C9C">
        <w:rPr>
          <w:rFonts w:ascii="Times New Roman" w:hAnsi="Times New Roman" w:cs="Times New Roman"/>
          <w:i/>
          <w:iCs/>
          <w:sz w:val="24"/>
          <w:szCs w:val="24"/>
          <w:lang w:val="en-US"/>
        </w:rPr>
        <w:t>Aggressive behavior</w:t>
      </w:r>
      <w:r w:rsidRPr="00182C9C">
        <w:rPr>
          <w:rFonts w:ascii="Times New Roman" w:hAnsi="Times New Roman" w:cs="Times New Roman"/>
          <w:sz w:val="24"/>
          <w:szCs w:val="24"/>
          <w:lang w:val="en-US"/>
        </w:rPr>
        <w:t>, </w:t>
      </w:r>
      <w:r w:rsidRPr="00182C9C">
        <w:rPr>
          <w:rFonts w:ascii="Times New Roman" w:hAnsi="Times New Roman" w:cs="Times New Roman"/>
          <w:i/>
          <w:iCs/>
          <w:sz w:val="24"/>
          <w:szCs w:val="24"/>
          <w:lang w:val="en-US"/>
        </w:rPr>
        <w:t>41</w:t>
      </w:r>
      <w:r w:rsidRPr="00182C9C">
        <w:rPr>
          <w:rFonts w:ascii="Times New Roman" w:hAnsi="Times New Roman" w:cs="Times New Roman"/>
          <w:sz w:val="24"/>
          <w:szCs w:val="24"/>
          <w:lang w:val="en-US"/>
        </w:rPr>
        <w:t>, 331-334.</w:t>
      </w:r>
    </w:p>
    <w:p w14:paraId="06646C58" w14:textId="7DD9A7F5" w:rsidR="00895CEC" w:rsidRPr="00182C9C" w:rsidRDefault="00895CEC" w:rsidP="003B1656">
      <w:pPr>
        <w:spacing w:line="240" w:lineRule="auto"/>
        <w:rPr>
          <w:rFonts w:ascii="Times New Roman" w:hAnsi="Times New Roman" w:cs="Times New Roman"/>
          <w:sz w:val="24"/>
          <w:szCs w:val="24"/>
          <w:lang w:val="en-US"/>
        </w:rPr>
      </w:pPr>
      <w:r w:rsidRPr="00895CEC">
        <w:rPr>
          <w:rFonts w:ascii="Times New Roman" w:hAnsi="Times New Roman" w:cs="Times New Roman"/>
          <w:sz w:val="24"/>
          <w:szCs w:val="24"/>
          <w:lang w:val="en-US"/>
        </w:rPr>
        <w:t xml:space="preserve">Třebický, V., </w:t>
      </w:r>
      <w:proofErr w:type="spellStart"/>
      <w:r w:rsidRPr="00895CEC">
        <w:rPr>
          <w:rFonts w:ascii="Times New Roman" w:hAnsi="Times New Roman" w:cs="Times New Roman"/>
          <w:sz w:val="24"/>
          <w:szCs w:val="24"/>
          <w:lang w:val="en-US"/>
        </w:rPr>
        <w:t>Havlíček</w:t>
      </w:r>
      <w:proofErr w:type="spellEnd"/>
      <w:r w:rsidRPr="00895CEC">
        <w:rPr>
          <w:rFonts w:ascii="Times New Roman" w:hAnsi="Times New Roman" w:cs="Times New Roman"/>
          <w:sz w:val="24"/>
          <w:szCs w:val="24"/>
          <w:lang w:val="en-US"/>
        </w:rPr>
        <w:t>, J., Roberts, S. C., Little, A. C., &amp;</w:t>
      </w:r>
      <w:r w:rsidR="001F24FB">
        <w:rPr>
          <w:rFonts w:ascii="Times New Roman" w:hAnsi="Times New Roman" w:cs="Times New Roman"/>
          <w:sz w:val="24"/>
          <w:szCs w:val="24"/>
          <w:lang w:val="en-US"/>
        </w:rPr>
        <w:t xml:space="preserve"> </w:t>
      </w:r>
      <w:proofErr w:type="spellStart"/>
      <w:r w:rsidR="001F24FB">
        <w:rPr>
          <w:rFonts w:ascii="Times New Roman" w:hAnsi="Times New Roman" w:cs="Times New Roman"/>
          <w:sz w:val="24"/>
          <w:szCs w:val="24"/>
          <w:lang w:val="en-US"/>
        </w:rPr>
        <w:t>Kleisner</w:t>
      </w:r>
      <w:proofErr w:type="spellEnd"/>
      <w:r w:rsidR="001F24FB">
        <w:rPr>
          <w:rFonts w:ascii="Times New Roman" w:hAnsi="Times New Roman" w:cs="Times New Roman"/>
          <w:sz w:val="24"/>
          <w:szCs w:val="24"/>
          <w:lang w:val="en-US"/>
        </w:rPr>
        <w:t>, K. (2013). Perceived</w:t>
      </w:r>
      <w:r w:rsidR="001F24FB">
        <w:rPr>
          <w:rFonts w:ascii="Times New Roman" w:hAnsi="Times New Roman" w:cs="Times New Roman"/>
          <w:sz w:val="24"/>
          <w:szCs w:val="24"/>
          <w:lang w:val="en-US"/>
        </w:rPr>
        <w:tab/>
      </w:r>
      <w:r w:rsidRPr="00895CEC">
        <w:rPr>
          <w:rFonts w:ascii="Times New Roman" w:hAnsi="Times New Roman" w:cs="Times New Roman"/>
          <w:sz w:val="24"/>
          <w:szCs w:val="24"/>
          <w:lang w:val="en-US"/>
        </w:rPr>
        <w:t>aggressiveness predicts fighting pe</w:t>
      </w:r>
      <w:r w:rsidR="001F24FB">
        <w:rPr>
          <w:rFonts w:ascii="Times New Roman" w:hAnsi="Times New Roman" w:cs="Times New Roman"/>
          <w:sz w:val="24"/>
          <w:szCs w:val="24"/>
          <w:lang w:val="en-US"/>
        </w:rPr>
        <w:t>rformance in mixed-martial-arts</w:t>
      </w:r>
      <w:r w:rsidR="001F24FB">
        <w:rPr>
          <w:rFonts w:ascii="Times New Roman" w:hAnsi="Times New Roman" w:cs="Times New Roman"/>
          <w:sz w:val="24"/>
          <w:szCs w:val="24"/>
          <w:lang w:val="en-US"/>
        </w:rPr>
        <w:tab/>
      </w:r>
      <w:r w:rsidRPr="00895CEC">
        <w:rPr>
          <w:rFonts w:ascii="Times New Roman" w:hAnsi="Times New Roman" w:cs="Times New Roman"/>
          <w:sz w:val="24"/>
          <w:szCs w:val="24"/>
          <w:lang w:val="en-US"/>
        </w:rPr>
        <w:t>fighters. </w:t>
      </w:r>
      <w:r w:rsidRPr="00895CEC">
        <w:rPr>
          <w:rFonts w:ascii="Times New Roman" w:hAnsi="Times New Roman" w:cs="Times New Roman"/>
          <w:i/>
          <w:iCs/>
          <w:sz w:val="24"/>
          <w:szCs w:val="24"/>
          <w:lang w:val="en-US"/>
        </w:rPr>
        <w:t>Psychological Science</w:t>
      </w:r>
      <w:r w:rsidRPr="00895CEC">
        <w:rPr>
          <w:rFonts w:ascii="Times New Roman" w:hAnsi="Times New Roman" w:cs="Times New Roman"/>
          <w:sz w:val="24"/>
          <w:szCs w:val="24"/>
          <w:lang w:val="en-US"/>
        </w:rPr>
        <w:t>, </w:t>
      </w:r>
      <w:r w:rsidRPr="00895CEC">
        <w:rPr>
          <w:rFonts w:ascii="Times New Roman" w:hAnsi="Times New Roman" w:cs="Times New Roman"/>
          <w:i/>
          <w:iCs/>
          <w:sz w:val="24"/>
          <w:szCs w:val="24"/>
          <w:lang w:val="en-US"/>
        </w:rPr>
        <w:t>24</w:t>
      </w:r>
      <w:r w:rsidRPr="00895CEC">
        <w:rPr>
          <w:rFonts w:ascii="Times New Roman" w:hAnsi="Times New Roman" w:cs="Times New Roman"/>
          <w:sz w:val="24"/>
          <w:szCs w:val="24"/>
          <w:lang w:val="en-US"/>
        </w:rPr>
        <w:t>, 1664-1672.</w:t>
      </w:r>
    </w:p>
    <w:p w14:paraId="7214F33B" w14:textId="25C7461E" w:rsidR="004C6FE4" w:rsidRDefault="004C6FE4" w:rsidP="004C6FE4">
      <w:pPr>
        <w:spacing w:line="240" w:lineRule="auto"/>
        <w:rPr>
          <w:rFonts w:ascii="Times New Roman" w:hAnsi="Times New Roman" w:cs="Times New Roman"/>
          <w:sz w:val="24"/>
          <w:szCs w:val="24"/>
          <w:lang w:val="en-US"/>
        </w:rPr>
      </w:pPr>
      <w:r w:rsidRPr="004C6FE4">
        <w:rPr>
          <w:rFonts w:ascii="Times New Roman" w:hAnsi="Times New Roman" w:cs="Times New Roman"/>
          <w:sz w:val="24"/>
          <w:szCs w:val="24"/>
        </w:rPr>
        <w:t xml:space="preserve">Valentova, J. V., </w:t>
      </w:r>
      <w:proofErr w:type="spellStart"/>
      <w:r w:rsidRPr="004C6FE4">
        <w:rPr>
          <w:rFonts w:ascii="Times New Roman" w:hAnsi="Times New Roman" w:cs="Times New Roman"/>
          <w:sz w:val="24"/>
          <w:szCs w:val="24"/>
          <w:lang w:val="en-US"/>
        </w:rPr>
        <w:t>Varella</w:t>
      </w:r>
      <w:proofErr w:type="spellEnd"/>
      <w:r w:rsidRPr="004C6FE4">
        <w:rPr>
          <w:rFonts w:ascii="Times New Roman" w:hAnsi="Times New Roman" w:cs="Times New Roman"/>
          <w:sz w:val="24"/>
          <w:szCs w:val="24"/>
          <w:lang w:val="en-US"/>
        </w:rPr>
        <w:t xml:space="preserve">, M., </w:t>
      </w:r>
      <w:proofErr w:type="spellStart"/>
      <w:r w:rsidRPr="004C6FE4">
        <w:rPr>
          <w:rFonts w:ascii="Times New Roman" w:hAnsi="Times New Roman" w:cs="Times New Roman"/>
          <w:sz w:val="24"/>
          <w:szCs w:val="24"/>
          <w:lang w:val="en-US"/>
        </w:rPr>
        <w:t>Bártová</w:t>
      </w:r>
      <w:proofErr w:type="spellEnd"/>
      <w:r w:rsidRPr="004C6FE4">
        <w:rPr>
          <w:rFonts w:ascii="Times New Roman" w:hAnsi="Times New Roman" w:cs="Times New Roman"/>
          <w:sz w:val="24"/>
          <w:szCs w:val="24"/>
          <w:lang w:val="en-US"/>
        </w:rPr>
        <w:t xml:space="preserve">, K., </w:t>
      </w:r>
      <w:proofErr w:type="spellStart"/>
      <w:r w:rsidRPr="004C6FE4">
        <w:rPr>
          <w:rFonts w:ascii="Times New Roman" w:hAnsi="Times New Roman" w:cs="Times New Roman"/>
          <w:sz w:val="24"/>
          <w:szCs w:val="24"/>
          <w:lang w:val="en-US"/>
        </w:rPr>
        <w:t>Štěrbová</w:t>
      </w:r>
      <w:proofErr w:type="spellEnd"/>
      <w:r w:rsidRPr="004C6FE4">
        <w:rPr>
          <w:rFonts w:ascii="Times New Roman" w:hAnsi="Times New Roman" w:cs="Times New Roman"/>
          <w:sz w:val="24"/>
          <w:szCs w:val="24"/>
          <w:lang w:val="en-US"/>
        </w:rPr>
        <w:t>, Z</w:t>
      </w:r>
      <w:r w:rsidRPr="004C6FE4">
        <w:rPr>
          <w:rFonts w:ascii="Times New Roman" w:hAnsi="Times New Roman" w:cs="Times New Roman"/>
          <w:sz w:val="24"/>
          <w:szCs w:val="24"/>
        </w:rPr>
        <w:t xml:space="preserve">., </w:t>
      </w:r>
      <w:r w:rsidRPr="00686880">
        <w:rPr>
          <w:rFonts w:ascii="Times New Roman" w:hAnsi="Times New Roman" w:cs="Times New Roman"/>
          <w:sz w:val="24"/>
          <w:szCs w:val="24"/>
        </w:rPr>
        <w:t>&amp; Dixson, B. J. W. 2017</w:t>
      </w:r>
      <w:r w:rsidRPr="004C6FE4">
        <w:rPr>
          <w:rFonts w:ascii="Times New Roman" w:hAnsi="Times New Roman" w:cs="Times New Roman"/>
          <w:sz w:val="24"/>
          <w:szCs w:val="24"/>
        </w:rPr>
        <w:t xml:space="preserve">. </w:t>
      </w:r>
      <w:r w:rsidR="001F24FB">
        <w:rPr>
          <w:rFonts w:ascii="Times New Roman" w:hAnsi="Times New Roman" w:cs="Times New Roman"/>
          <w:sz w:val="24"/>
          <w:szCs w:val="24"/>
          <w:lang w:val="en-US"/>
        </w:rPr>
        <w:t>Mate</w:t>
      </w:r>
      <w:r w:rsidR="001F24FB">
        <w:rPr>
          <w:rFonts w:ascii="Times New Roman" w:hAnsi="Times New Roman" w:cs="Times New Roman"/>
          <w:sz w:val="24"/>
          <w:szCs w:val="24"/>
          <w:lang w:val="en-US"/>
        </w:rPr>
        <w:tab/>
      </w:r>
      <w:r w:rsidRPr="004C6FE4">
        <w:rPr>
          <w:rFonts w:ascii="Times New Roman" w:hAnsi="Times New Roman" w:cs="Times New Roman"/>
          <w:sz w:val="24"/>
          <w:szCs w:val="24"/>
          <w:lang w:val="en-US"/>
        </w:rPr>
        <w:t>preferences and choices for facial and body</w:t>
      </w:r>
      <w:r w:rsidR="001F24FB">
        <w:rPr>
          <w:rFonts w:ascii="Times New Roman" w:hAnsi="Times New Roman" w:cs="Times New Roman"/>
          <w:sz w:val="24"/>
          <w:szCs w:val="24"/>
          <w:lang w:val="en-US"/>
        </w:rPr>
        <w:t xml:space="preserve"> hair in heterosexual women and</w:t>
      </w:r>
      <w:r w:rsidR="001F24FB">
        <w:rPr>
          <w:rFonts w:ascii="Times New Roman" w:hAnsi="Times New Roman" w:cs="Times New Roman"/>
          <w:sz w:val="24"/>
          <w:szCs w:val="24"/>
          <w:lang w:val="en-US"/>
        </w:rPr>
        <w:tab/>
      </w:r>
      <w:r w:rsidRPr="004C6FE4">
        <w:rPr>
          <w:rFonts w:ascii="Times New Roman" w:hAnsi="Times New Roman" w:cs="Times New Roman"/>
          <w:sz w:val="24"/>
          <w:szCs w:val="24"/>
          <w:lang w:val="en-US"/>
        </w:rPr>
        <w:t>homosexual men: Effects of sex, population, homogamy, and imprinting-like effects.</w:t>
      </w:r>
      <w:r w:rsidR="001F24FB">
        <w:rPr>
          <w:rFonts w:ascii="Times New Roman" w:hAnsi="Times New Roman" w:cs="Times New Roman"/>
          <w:sz w:val="24"/>
          <w:szCs w:val="24"/>
          <w:lang w:val="en-US"/>
        </w:rPr>
        <w:tab/>
      </w:r>
      <w:r w:rsidRPr="004C6FE4">
        <w:rPr>
          <w:rFonts w:ascii="Times New Roman" w:hAnsi="Times New Roman" w:cs="Times New Roman"/>
          <w:i/>
          <w:sz w:val="24"/>
          <w:szCs w:val="24"/>
          <w:lang w:val="en-US"/>
        </w:rPr>
        <w:t>Evolution and Human Behavior</w:t>
      </w:r>
      <w:r w:rsidRPr="004C6FE4">
        <w:rPr>
          <w:rFonts w:ascii="Times New Roman" w:hAnsi="Times New Roman" w:cs="Times New Roman"/>
          <w:sz w:val="24"/>
          <w:szCs w:val="24"/>
          <w:lang w:val="en-US"/>
        </w:rPr>
        <w:t>, 38, 241-248.</w:t>
      </w:r>
    </w:p>
    <w:p w14:paraId="230DEE1E" w14:textId="6DCC54DF" w:rsidR="00AA53C6" w:rsidRDefault="00AA53C6" w:rsidP="004C6FE4">
      <w:pPr>
        <w:spacing w:line="240" w:lineRule="auto"/>
        <w:rPr>
          <w:rFonts w:ascii="Times New Roman" w:hAnsi="Times New Roman" w:cs="Times New Roman"/>
          <w:sz w:val="24"/>
          <w:szCs w:val="24"/>
          <w:lang w:val="en-GB"/>
        </w:rPr>
      </w:pPr>
      <w:r w:rsidRPr="00AA53C6">
        <w:rPr>
          <w:rFonts w:ascii="Times New Roman" w:hAnsi="Times New Roman" w:cs="Times New Roman"/>
          <w:sz w:val="24"/>
          <w:szCs w:val="24"/>
          <w:lang w:val="en-GB"/>
        </w:rPr>
        <w:t xml:space="preserve">von </w:t>
      </w:r>
      <w:proofErr w:type="spellStart"/>
      <w:r w:rsidRPr="00AA53C6">
        <w:rPr>
          <w:rFonts w:ascii="Times New Roman" w:hAnsi="Times New Roman" w:cs="Times New Roman"/>
          <w:sz w:val="24"/>
          <w:szCs w:val="24"/>
          <w:lang w:val="en-GB"/>
        </w:rPr>
        <w:t>Rueden</w:t>
      </w:r>
      <w:proofErr w:type="spellEnd"/>
      <w:r w:rsidRPr="00AA53C6">
        <w:rPr>
          <w:rFonts w:ascii="Times New Roman" w:hAnsi="Times New Roman" w:cs="Times New Roman"/>
          <w:sz w:val="24"/>
          <w:szCs w:val="24"/>
          <w:lang w:val="en-GB"/>
        </w:rPr>
        <w:t xml:space="preserve">, C. R., &amp; </w:t>
      </w:r>
      <w:proofErr w:type="spellStart"/>
      <w:r w:rsidRPr="00AA53C6">
        <w:rPr>
          <w:rFonts w:ascii="Times New Roman" w:hAnsi="Times New Roman" w:cs="Times New Roman"/>
          <w:sz w:val="24"/>
          <w:szCs w:val="24"/>
          <w:lang w:val="en-GB"/>
        </w:rPr>
        <w:t>Jaeggi</w:t>
      </w:r>
      <w:proofErr w:type="spellEnd"/>
      <w:r w:rsidRPr="00AA53C6">
        <w:rPr>
          <w:rFonts w:ascii="Times New Roman" w:hAnsi="Times New Roman" w:cs="Times New Roman"/>
          <w:sz w:val="24"/>
          <w:szCs w:val="24"/>
          <w:lang w:val="en-GB"/>
        </w:rPr>
        <w:t>, A. V. (2016). Men’s status</w:t>
      </w:r>
      <w:r>
        <w:rPr>
          <w:rFonts w:ascii="Times New Roman" w:hAnsi="Times New Roman" w:cs="Times New Roman"/>
          <w:sz w:val="24"/>
          <w:szCs w:val="24"/>
          <w:lang w:val="en-GB"/>
        </w:rPr>
        <w:t xml:space="preserve"> and reproductive success in 33</w:t>
      </w:r>
      <w:r>
        <w:rPr>
          <w:rFonts w:ascii="Times New Roman" w:hAnsi="Times New Roman" w:cs="Times New Roman"/>
          <w:sz w:val="24"/>
          <w:szCs w:val="24"/>
          <w:lang w:val="en-GB"/>
        </w:rPr>
        <w:tab/>
      </w:r>
      <w:r w:rsidRPr="00AA53C6">
        <w:rPr>
          <w:rFonts w:ascii="Times New Roman" w:hAnsi="Times New Roman" w:cs="Times New Roman"/>
          <w:sz w:val="24"/>
          <w:szCs w:val="24"/>
          <w:lang w:val="en-GB"/>
        </w:rPr>
        <w:t>nonindustrial societies: Effects of subsistence, ma</w:t>
      </w:r>
      <w:r>
        <w:rPr>
          <w:rFonts w:ascii="Times New Roman" w:hAnsi="Times New Roman" w:cs="Times New Roman"/>
          <w:sz w:val="24"/>
          <w:szCs w:val="24"/>
          <w:lang w:val="en-GB"/>
        </w:rPr>
        <w:t>rriage system, and reproductive</w:t>
      </w:r>
      <w:r>
        <w:rPr>
          <w:rFonts w:ascii="Times New Roman" w:hAnsi="Times New Roman" w:cs="Times New Roman"/>
          <w:sz w:val="24"/>
          <w:szCs w:val="24"/>
          <w:lang w:val="en-GB"/>
        </w:rPr>
        <w:tab/>
      </w:r>
      <w:r w:rsidRPr="00AA53C6">
        <w:rPr>
          <w:rFonts w:ascii="Times New Roman" w:hAnsi="Times New Roman" w:cs="Times New Roman"/>
          <w:sz w:val="24"/>
          <w:szCs w:val="24"/>
          <w:lang w:val="en-GB"/>
        </w:rPr>
        <w:t>strategy. </w:t>
      </w:r>
      <w:r w:rsidRPr="00AA53C6">
        <w:rPr>
          <w:rFonts w:ascii="Times New Roman" w:hAnsi="Times New Roman" w:cs="Times New Roman"/>
          <w:i/>
          <w:iCs/>
          <w:sz w:val="24"/>
          <w:szCs w:val="24"/>
          <w:lang w:val="en-GB"/>
        </w:rPr>
        <w:t>Proceedings of the National Academy of Sciences</w:t>
      </w:r>
      <w:r w:rsidRPr="00AA53C6">
        <w:rPr>
          <w:rFonts w:ascii="Times New Roman" w:hAnsi="Times New Roman" w:cs="Times New Roman"/>
          <w:sz w:val="24"/>
          <w:szCs w:val="24"/>
          <w:lang w:val="en-GB"/>
        </w:rPr>
        <w:t>, </w:t>
      </w:r>
      <w:r w:rsidRPr="00AA53C6">
        <w:rPr>
          <w:rFonts w:ascii="Times New Roman" w:hAnsi="Times New Roman" w:cs="Times New Roman"/>
          <w:i/>
          <w:iCs/>
          <w:sz w:val="24"/>
          <w:szCs w:val="24"/>
          <w:lang w:val="en-GB"/>
        </w:rPr>
        <w:t>113</w:t>
      </w:r>
      <w:r w:rsidRPr="00AA53C6">
        <w:rPr>
          <w:rFonts w:ascii="Times New Roman" w:hAnsi="Times New Roman" w:cs="Times New Roman"/>
          <w:sz w:val="24"/>
          <w:szCs w:val="24"/>
          <w:lang w:val="en-GB"/>
        </w:rPr>
        <w:t>, 10824-10829.</w:t>
      </w:r>
    </w:p>
    <w:p w14:paraId="08D8D85F" w14:textId="77777777" w:rsidR="00B616C3" w:rsidRDefault="00B616C3" w:rsidP="00B616C3">
      <w:pPr>
        <w:spacing w:line="240" w:lineRule="auto"/>
        <w:rPr>
          <w:rFonts w:ascii="Times New Roman" w:hAnsi="Times New Roman" w:cs="Times New Roman"/>
          <w:sz w:val="24"/>
          <w:szCs w:val="24"/>
          <w:lang w:val="en-GB"/>
        </w:rPr>
      </w:pPr>
      <w:r w:rsidRPr="001852B2">
        <w:rPr>
          <w:rFonts w:ascii="Times New Roman" w:hAnsi="Times New Roman" w:cs="Times New Roman"/>
          <w:sz w:val="24"/>
          <w:szCs w:val="24"/>
          <w:lang w:val="en-GB"/>
        </w:rPr>
        <w:t xml:space="preserve">West, P. M., </w:t>
      </w:r>
      <w:proofErr w:type="spellStart"/>
      <w:r w:rsidRPr="001852B2">
        <w:rPr>
          <w:rFonts w:ascii="Times New Roman" w:hAnsi="Times New Roman" w:cs="Times New Roman"/>
          <w:sz w:val="24"/>
          <w:szCs w:val="24"/>
          <w:lang w:val="en-GB"/>
        </w:rPr>
        <w:t>MacCormick</w:t>
      </w:r>
      <w:proofErr w:type="spellEnd"/>
      <w:r w:rsidRPr="001852B2">
        <w:rPr>
          <w:rFonts w:ascii="Times New Roman" w:hAnsi="Times New Roman" w:cs="Times New Roman"/>
          <w:sz w:val="24"/>
          <w:szCs w:val="24"/>
          <w:lang w:val="en-GB"/>
        </w:rPr>
        <w:t xml:space="preserve">, H., </w:t>
      </w:r>
      <w:proofErr w:type="spellStart"/>
      <w:r w:rsidRPr="001852B2">
        <w:rPr>
          <w:rFonts w:ascii="Times New Roman" w:hAnsi="Times New Roman" w:cs="Times New Roman"/>
          <w:sz w:val="24"/>
          <w:szCs w:val="24"/>
          <w:lang w:val="en-GB"/>
        </w:rPr>
        <w:t>Hopcraft</w:t>
      </w:r>
      <w:proofErr w:type="spellEnd"/>
      <w:r w:rsidRPr="001852B2">
        <w:rPr>
          <w:rFonts w:ascii="Times New Roman" w:hAnsi="Times New Roman" w:cs="Times New Roman"/>
          <w:sz w:val="24"/>
          <w:szCs w:val="24"/>
          <w:lang w:val="en-GB"/>
        </w:rPr>
        <w:t>, G., Whitman, K.</w:t>
      </w:r>
      <w:r>
        <w:rPr>
          <w:rFonts w:ascii="Times New Roman" w:hAnsi="Times New Roman" w:cs="Times New Roman"/>
          <w:sz w:val="24"/>
          <w:szCs w:val="24"/>
          <w:lang w:val="en-GB"/>
        </w:rPr>
        <w:t xml:space="preserve">, Ericson, M., </w:t>
      </w:r>
      <w:proofErr w:type="spellStart"/>
      <w:r>
        <w:rPr>
          <w:rFonts w:ascii="Times New Roman" w:hAnsi="Times New Roman" w:cs="Times New Roman"/>
          <w:sz w:val="24"/>
          <w:szCs w:val="24"/>
          <w:lang w:val="en-GB"/>
        </w:rPr>
        <w:t>Hordinsky</w:t>
      </w:r>
      <w:proofErr w:type="spellEnd"/>
      <w:r>
        <w:rPr>
          <w:rFonts w:ascii="Times New Roman" w:hAnsi="Times New Roman" w:cs="Times New Roman"/>
          <w:sz w:val="24"/>
          <w:szCs w:val="24"/>
          <w:lang w:val="en-GB"/>
        </w:rPr>
        <w:t>, M., &amp;</w:t>
      </w:r>
      <w:r>
        <w:rPr>
          <w:rFonts w:ascii="Times New Roman" w:hAnsi="Times New Roman" w:cs="Times New Roman"/>
          <w:sz w:val="24"/>
          <w:szCs w:val="24"/>
          <w:lang w:val="en-GB"/>
        </w:rPr>
        <w:tab/>
      </w:r>
      <w:r w:rsidRPr="001852B2">
        <w:rPr>
          <w:rFonts w:ascii="Times New Roman" w:hAnsi="Times New Roman" w:cs="Times New Roman"/>
          <w:sz w:val="24"/>
          <w:szCs w:val="24"/>
          <w:lang w:val="en-GB"/>
        </w:rPr>
        <w:t>Packer, C. (2006). Wounding, mortality and ma</w:t>
      </w:r>
      <w:r>
        <w:rPr>
          <w:rFonts w:ascii="Times New Roman" w:hAnsi="Times New Roman" w:cs="Times New Roman"/>
          <w:sz w:val="24"/>
          <w:szCs w:val="24"/>
          <w:lang w:val="en-GB"/>
        </w:rPr>
        <w:t>ne morphology in African lions,</w:t>
      </w:r>
      <w:r>
        <w:rPr>
          <w:rFonts w:ascii="Times New Roman" w:hAnsi="Times New Roman" w:cs="Times New Roman"/>
          <w:sz w:val="24"/>
          <w:szCs w:val="24"/>
          <w:lang w:val="en-GB"/>
        </w:rPr>
        <w:tab/>
      </w:r>
      <w:proofErr w:type="spellStart"/>
      <w:r w:rsidRPr="001852B2">
        <w:rPr>
          <w:rFonts w:ascii="Times New Roman" w:hAnsi="Times New Roman" w:cs="Times New Roman"/>
          <w:sz w:val="24"/>
          <w:szCs w:val="24"/>
          <w:lang w:val="en-GB"/>
        </w:rPr>
        <w:t>Panthera</w:t>
      </w:r>
      <w:proofErr w:type="spellEnd"/>
      <w:r w:rsidRPr="001852B2">
        <w:rPr>
          <w:rFonts w:ascii="Times New Roman" w:hAnsi="Times New Roman" w:cs="Times New Roman"/>
          <w:sz w:val="24"/>
          <w:szCs w:val="24"/>
          <w:lang w:val="en-GB"/>
        </w:rPr>
        <w:t xml:space="preserve"> </w:t>
      </w:r>
      <w:proofErr w:type="spellStart"/>
      <w:r w:rsidRPr="001852B2">
        <w:rPr>
          <w:rFonts w:ascii="Times New Roman" w:hAnsi="Times New Roman" w:cs="Times New Roman"/>
          <w:sz w:val="24"/>
          <w:szCs w:val="24"/>
          <w:lang w:val="en-GB"/>
        </w:rPr>
        <w:t>leo</w:t>
      </w:r>
      <w:proofErr w:type="spellEnd"/>
      <w:r w:rsidRPr="001852B2">
        <w:rPr>
          <w:rFonts w:ascii="Times New Roman" w:hAnsi="Times New Roman" w:cs="Times New Roman"/>
          <w:sz w:val="24"/>
          <w:szCs w:val="24"/>
          <w:lang w:val="en-GB"/>
        </w:rPr>
        <w:t>. </w:t>
      </w:r>
      <w:r w:rsidRPr="001852B2">
        <w:rPr>
          <w:rFonts w:ascii="Times New Roman" w:hAnsi="Times New Roman" w:cs="Times New Roman"/>
          <w:i/>
          <w:iCs/>
          <w:sz w:val="24"/>
          <w:szCs w:val="24"/>
          <w:lang w:val="en-GB"/>
        </w:rPr>
        <w:t>Animal Behaviour</w:t>
      </w:r>
      <w:r w:rsidRPr="001852B2">
        <w:rPr>
          <w:rFonts w:ascii="Times New Roman" w:hAnsi="Times New Roman" w:cs="Times New Roman"/>
          <w:sz w:val="24"/>
          <w:szCs w:val="24"/>
          <w:lang w:val="en-GB"/>
        </w:rPr>
        <w:t>, </w:t>
      </w:r>
      <w:r w:rsidRPr="001852B2">
        <w:rPr>
          <w:rFonts w:ascii="Times New Roman" w:hAnsi="Times New Roman" w:cs="Times New Roman"/>
          <w:i/>
          <w:iCs/>
          <w:sz w:val="24"/>
          <w:szCs w:val="24"/>
          <w:lang w:val="en-GB"/>
        </w:rPr>
        <w:t>71</w:t>
      </w:r>
      <w:r w:rsidRPr="001852B2">
        <w:rPr>
          <w:rFonts w:ascii="Times New Roman" w:hAnsi="Times New Roman" w:cs="Times New Roman"/>
          <w:sz w:val="24"/>
          <w:szCs w:val="24"/>
          <w:lang w:val="en-GB"/>
        </w:rPr>
        <w:t>, 609-619.</w:t>
      </w:r>
    </w:p>
    <w:p w14:paraId="4E7C125A" w14:textId="251DE75C" w:rsidR="00B616C3" w:rsidRPr="00046EB8" w:rsidRDefault="00B616C3" w:rsidP="004C6FE4">
      <w:pPr>
        <w:spacing w:line="240" w:lineRule="auto"/>
        <w:rPr>
          <w:rFonts w:ascii="Times New Roman" w:hAnsi="Times New Roman" w:cs="Times New Roman"/>
          <w:sz w:val="24"/>
          <w:szCs w:val="24"/>
          <w:lang w:val="en-GB"/>
        </w:rPr>
      </w:pPr>
      <w:r w:rsidRPr="00064F0E">
        <w:rPr>
          <w:rFonts w:ascii="Times New Roman" w:hAnsi="Times New Roman" w:cs="Times New Roman"/>
          <w:sz w:val="24"/>
          <w:szCs w:val="24"/>
          <w:lang w:val="en-GB"/>
        </w:rPr>
        <w:lastRenderedPageBreak/>
        <w:t xml:space="preserve">Wilson, R. S., James, R. S., Bywater, C., &amp; </w:t>
      </w:r>
      <w:proofErr w:type="spellStart"/>
      <w:r w:rsidRPr="00064F0E">
        <w:rPr>
          <w:rFonts w:ascii="Times New Roman" w:hAnsi="Times New Roman" w:cs="Times New Roman"/>
          <w:sz w:val="24"/>
          <w:szCs w:val="24"/>
          <w:lang w:val="en-GB"/>
        </w:rPr>
        <w:t>Seebacher</w:t>
      </w:r>
      <w:proofErr w:type="spellEnd"/>
      <w:r w:rsidRPr="00064F0E">
        <w:rPr>
          <w:rFonts w:ascii="Times New Roman" w:hAnsi="Times New Roman" w:cs="Times New Roman"/>
          <w:sz w:val="24"/>
          <w:szCs w:val="24"/>
          <w:lang w:val="en-GB"/>
        </w:rPr>
        <w:t>, F</w:t>
      </w:r>
      <w:r>
        <w:rPr>
          <w:rFonts w:ascii="Times New Roman" w:hAnsi="Times New Roman" w:cs="Times New Roman"/>
          <w:sz w:val="24"/>
          <w:szCs w:val="24"/>
          <w:lang w:val="en-GB"/>
        </w:rPr>
        <w:t>. (2009). Costs and benefits of</w:t>
      </w:r>
      <w:r>
        <w:rPr>
          <w:rFonts w:ascii="Times New Roman" w:hAnsi="Times New Roman" w:cs="Times New Roman"/>
          <w:sz w:val="24"/>
          <w:szCs w:val="24"/>
          <w:lang w:val="en-GB"/>
        </w:rPr>
        <w:tab/>
      </w:r>
      <w:r w:rsidRPr="00064F0E">
        <w:rPr>
          <w:rFonts w:ascii="Times New Roman" w:hAnsi="Times New Roman" w:cs="Times New Roman"/>
          <w:sz w:val="24"/>
          <w:szCs w:val="24"/>
          <w:lang w:val="en-GB"/>
        </w:rPr>
        <w:t xml:space="preserve">increased weapon size differ between sexes </w:t>
      </w:r>
      <w:r>
        <w:rPr>
          <w:rFonts w:ascii="Times New Roman" w:hAnsi="Times New Roman" w:cs="Times New Roman"/>
          <w:sz w:val="24"/>
          <w:szCs w:val="24"/>
          <w:lang w:val="en-GB"/>
        </w:rPr>
        <w:t xml:space="preserve">of the slender crayfish, </w:t>
      </w:r>
      <w:proofErr w:type="spellStart"/>
      <w:r>
        <w:rPr>
          <w:rFonts w:ascii="Times New Roman" w:hAnsi="Times New Roman" w:cs="Times New Roman"/>
          <w:sz w:val="24"/>
          <w:szCs w:val="24"/>
          <w:lang w:val="en-GB"/>
        </w:rPr>
        <w:t>Cherax</w:t>
      </w:r>
      <w:proofErr w:type="spellEnd"/>
      <w:r>
        <w:rPr>
          <w:rFonts w:ascii="Times New Roman" w:hAnsi="Times New Roman" w:cs="Times New Roman"/>
          <w:sz w:val="24"/>
          <w:szCs w:val="24"/>
          <w:lang w:val="en-GB"/>
        </w:rPr>
        <w:tab/>
      </w:r>
      <w:proofErr w:type="spellStart"/>
      <w:r w:rsidRPr="00064F0E">
        <w:rPr>
          <w:rFonts w:ascii="Times New Roman" w:hAnsi="Times New Roman" w:cs="Times New Roman"/>
          <w:sz w:val="24"/>
          <w:szCs w:val="24"/>
          <w:lang w:val="en-GB"/>
        </w:rPr>
        <w:t>dispar</w:t>
      </w:r>
      <w:proofErr w:type="spellEnd"/>
      <w:r w:rsidRPr="00064F0E">
        <w:rPr>
          <w:rFonts w:ascii="Times New Roman" w:hAnsi="Times New Roman" w:cs="Times New Roman"/>
          <w:sz w:val="24"/>
          <w:szCs w:val="24"/>
          <w:lang w:val="en-GB"/>
        </w:rPr>
        <w:t>. </w:t>
      </w:r>
      <w:r w:rsidRPr="00064F0E">
        <w:rPr>
          <w:rFonts w:ascii="Times New Roman" w:hAnsi="Times New Roman" w:cs="Times New Roman"/>
          <w:i/>
          <w:iCs/>
          <w:sz w:val="24"/>
          <w:szCs w:val="24"/>
          <w:lang w:val="en-GB"/>
        </w:rPr>
        <w:t>Journal of Experimental Biology</w:t>
      </w:r>
      <w:r w:rsidRPr="00064F0E">
        <w:rPr>
          <w:rFonts w:ascii="Times New Roman" w:hAnsi="Times New Roman" w:cs="Times New Roman"/>
          <w:sz w:val="24"/>
          <w:szCs w:val="24"/>
          <w:lang w:val="en-GB"/>
        </w:rPr>
        <w:t>, </w:t>
      </w:r>
      <w:r w:rsidRPr="00064F0E">
        <w:rPr>
          <w:rFonts w:ascii="Times New Roman" w:hAnsi="Times New Roman" w:cs="Times New Roman"/>
          <w:i/>
          <w:iCs/>
          <w:sz w:val="24"/>
          <w:szCs w:val="24"/>
          <w:lang w:val="en-GB"/>
        </w:rPr>
        <w:t>212</w:t>
      </w:r>
      <w:r w:rsidRPr="00064F0E">
        <w:rPr>
          <w:rFonts w:ascii="Times New Roman" w:hAnsi="Times New Roman" w:cs="Times New Roman"/>
          <w:sz w:val="24"/>
          <w:szCs w:val="24"/>
          <w:lang w:val="en-GB"/>
        </w:rPr>
        <w:t>(6), 853-858.</w:t>
      </w:r>
    </w:p>
    <w:p w14:paraId="0B5FB667" w14:textId="31C8429B" w:rsidR="003B1656" w:rsidRDefault="003B1656" w:rsidP="002E506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Windhager, S., Schaefer, K., &amp; Fink, B. (2011). Geometric morphometrics </w:t>
      </w:r>
      <w:r w:rsidR="001F24FB">
        <w:rPr>
          <w:rFonts w:ascii="Times New Roman" w:hAnsi="Times New Roman" w:cs="Times New Roman"/>
          <w:sz w:val="24"/>
          <w:szCs w:val="24"/>
          <w:lang w:val="en-US"/>
        </w:rPr>
        <w:t>of male facial</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shape in relation to physical strength and perceived</w:t>
      </w:r>
      <w:r w:rsidR="001F24FB">
        <w:rPr>
          <w:rFonts w:ascii="Times New Roman" w:hAnsi="Times New Roman" w:cs="Times New Roman"/>
          <w:sz w:val="24"/>
          <w:szCs w:val="24"/>
          <w:lang w:val="en-US"/>
        </w:rPr>
        <w:t xml:space="preserve"> attractiveness, dominance, and</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masculinity. </w:t>
      </w:r>
      <w:r w:rsidRPr="00017BE3">
        <w:rPr>
          <w:rFonts w:ascii="Times New Roman" w:hAnsi="Times New Roman" w:cs="Times New Roman"/>
          <w:i/>
          <w:iCs/>
          <w:sz w:val="24"/>
          <w:szCs w:val="24"/>
          <w:lang w:val="en-US"/>
        </w:rPr>
        <w:t>American Journal of Human Biology</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23</w:t>
      </w:r>
      <w:r w:rsidRPr="00017BE3">
        <w:rPr>
          <w:rFonts w:ascii="Times New Roman" w:hAnsi="Times New Roman" w:cs="Times New Roman"/>
          <w:sz w:val="24"/>
          <w:szCs w:val="24"/>
          <w:lang w:val="en-US"/>
        </w:rPr>
        <w:t>, 805-814.</w:t>
      </w:r>
    </w:p>
    <w:p w14:paraId="1D96BD83" w14:textId="6AB005C1" w:rsidR="00182C9C" w:rsidRPr="00017BE3" w:rsidRDefault="00182C9C" w:rsidP="002E5061">
      <w:pPr>
        <w:spacing w:line="240" w:lineRule="auto"/>
        <w:rPr>
          <w:rFonts w:ascii="Times New Roman" w:hAnsi="Times New Roman" w:cs="Times New Roman"/>
          <w:sz w:val="24"/>
          <w:szCs w:val="24"/>
          <w:lang w:val="en-US"/>
        </w:rPr>
      </w:pPr>
      <w:proofErr w:type="spellStart"/>
      <w:r w:rsidRPr="00182C9C">
        <w:rPr>
          <w:rFonts w:ascii="Times New Roman" w:hAnsi="Times New Roman" w:cs="Times New Roman"/>
          <w:sz w:val="24"/>
          <w:szCs w:val="24"/>
          <w:lang w:val="en-US"/>
        </w:rPr>
        <w:t>Zilioli</w:t>
      </w:r>
      <w:proofErr w:type="spellEnd"/>
      <w:r w:rsidRPr="00182C9C">
        <w:rPr>
          <w:rFonts w:ascii="Times New Roman" w:hAnsi="Times New Roman" w:cs="Times New Roman"/>
          <w:sz w:val="24"/>
          <w:szCs w:val="24"/>
          <w:lang w:val="en-US"/>
        </w:rPr>
        <w:t xml:space="preserve">, S., Sell, A. N., </w:t>
      </w:r>
      <w:proofErr w:type="spellStart"/>
      <w:r w:rsidRPr="00182C9C">
        <w:rPr>
          <w:rFonts w:ascii="Times New Roman" w:hAnsi="Times New Roman" w:cs="Times New Roman"/>
          <w:sz w:val="24"/>
          <w:szCs w:val="24"/>
          <w:lang w:val="en-US"/>
        </w:rPr>
        <w:t>Stirrat</w:t>
      </w:r>
      <w:proofErr w:type="spellEnd"/>
      <w:r w:rsidRPr="00182C9C">
        <w:rPr>
          <w:rFonts w:ascii="Times New Roman" w:hAnsi="Times New Roman" w:cs="Times New Roman"/>
          <w:sz w:val="24"/>
          <w:szCs w:val="24"/>
          <w:lang w:val="en-US"/>
        </w:rPr>
        <w:t xml:space="preserve">, M., </w:t>
      </w:r>
      <w:proofErr w:type="spellStart"/>
      <w:r w:rsidRPr="00182C9C">
        <w:rPr>
          <w:rFonts w:ascii="Times New Roman" w:hAnsi="Times New Roman" w:cs="Times New Roman"/>
          <w:sz w:val="24"/>
          <w:szCs w:val="24"/>
          <w:lang w:val="en-US"/>
        </w:rPr>
        <w:t>Jagore</w:t>
      </w:r>
      <w:proofErr w:type="spellEnd"/>
      <w:r w:rsidRPr="00182C9C">
        <w:rPr>
          <w:rFonts w:ascii="Times New Roman" w:hAnsi="Times New Roman" w:cs="Times New Roman"/>
          <w:sz w:val="24"/>
          <w:szCs w:val="24"/>
          <w:lang w:val="en-US"/>
        </w:rPr>
        <w:t>, J., Vickerman, W</w:t>
      </w:r>
      <w:r w:rsidR="001F24FB">
        <w:rPr>
          <w:rFonts w:ascii="Times New Roman" w:hAnsi="Times New Roman" w:cs="Times New Roman"/>
          <w:sz w:val="24"/>
          <w:szCs w:val="24"/>
          <w:lang w:val="en-US"/>
        </w:rPr>
        <w:t>., &amp; Watson, N. V. (2015). Face</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 xml:space="preserve">of a fighter: </w:t>
      </w:r>
      <w:proofErr w:type="spellStart"/>
      <w:r w:rsidRPr="00182C9C">
        <w:rPr>
          <w:rFonts w:ascii="Times New Roman" w:hAnsi="Times New Roman" w:cs="Times New Roman"/>
          <w:sz w:val="24"/>
          <w:szCs w:val="24"/>
          <w:lang w:val="en-US"/>
        </w:rPr>
        <w:t>Bizygomatic</w:t>
      </w:r>
      <w:proofErr w:type="spellEnd"/>
      <w:r w:rsidRPr="00182C9C">
        <w:rPr>
          <w:rFonts w:ascii="Times New Roman" w:hAnsi="Times New Roman" w:cs="Times New Roman"/>
          <w:sz w:val="24"/>
          <w:szCs w:val="24"/>
          <w:lang w:val="en-US"/>
        </w:rPr>
        <w:t xml:space="preserve"> width as a cue of formidability. </w:t>
      </w:r>
      <w:r w:rsidRPr="00182C9C">
        <w:rPr>
          <w:rFonts w:ascii="Times New Roman" w:hAnsi="Times New Roman" w:cs="Times New Roman"/>
          <w:i/>
          <w:iCs/>
          <w:sz w:val="24"/>
          <w:szCs w:val="24"/>
          <w:lang w:val="en-US"/>
        </w:rPr>
        <w:t>Aggressive Behavior</w:t>
      </w:r>
      <w:r w:rsidRPr="00182C9C">
        <w:rPr>
          <w:rFonts w:ascii="Times New Roman" w:hAnsi="Times New Roman" w:cs="Times New Roman"/>
          <w:sz w:val="24"/>
          <w:szCs w:val="24"/>
          <w:lang w:val="en-US"/>
        </w:rPr>
        <w:t>, </w:t>
      </w:r>
      <w:r w:rsidRPr="00182C9C">
        <w:rPr>
          <w:rFonts w:ascii="Times New Roman" w:hAnsi="Times New Roman" w:cs="Times New Roman"/>
          <w:i/>
          <w:iCs/>
          <w:sz w:val="24"/>
          <w:szCs w:val="24"/>
          <w:lang w:val="en-US"/>
        </w:rPr>
        <w:t>41</w:t>
      </w:r>
      <w:r w:rsidR="001F24FB">
        <w:rPr>
          <w:rFonts w:ascii="Times New Roman" w:hAnsi="Times New Roman" w:cs="Times New Roman"/>
          <w:sz w:val="24"/>
          <w:szCs w:val="24"/>
          <w:lang w:val="en-US"/>
        </w:rPr>
        <w:t>,</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322-330.</w:t>
      </w:r>
    </w:p>
    <w:sectPr w:rsidR="00182C9C" w:rsidRPr="00017BE3">
      <w:headerReference w:type="even" r:id="rId10"/>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w:date="2017-08-07T17:08:00Z" w:initials="M">
    <w:p w14:paraId="062A76EE" w14:textId="1BE1A4C7" w:rsidR="00160A74" w:rsidRDefault="00160A74">
      <w:pPr>
        <w:pStyle w:val="CommentText"/>
      </w:pPr>
      <w:r>
        <w:rPr>
          <w:rStyle w:val="CommentReference"/>
        </w:rPr>
        <w:annotationRef/>
      </w:r>
      <w:r>
        <w:t xml:space="preserve">I cut this to 200 words to make the </w:t>
      </w:r>
      <w:proofErr w:type="spellStart"/>
      <w:r>
        <w:t>ProcB</w:t>
      </w:r>
      <w:proofErr w:type="spellEnd"/>
      <w:r>
        <w:t xml:space="preserve"> limit</w:t>
      </w:r>
    </w:p>
  </w:comment>
  <w:comment w:id="92" w:author="Michael" w:date="2017-08-07T17:08:00Z" w:initials="M">
    <w:p w14:paraId="6DF011DA" w14:textId="50494A62" w:rsidR="002753F1" w:rsidRDefault="002753F1">
      <w:pPr>
        <w:pStyle w:val="CommentText"/>
      </w:pPr>
      <w:r>
        <w:rPr>
          <w:rStyle w:val="CommentReference"/>
        </w:rPr>
        <w:annotationRef/>
      </w:r>
      <w:r>
        <w:t xml:space="preserve">I’m not sure if this is necessary. I think the facets you’ve got above make the argument much more strongly </w:t>
      </w:r>
      <w:r w:rsidR="007362C7">
        <w:t xml:space="preserve">than this </w:t>
      </w:r>
      <w:r>
        <w:t>here.</w:t>
      </w:r>
    </w:p>
  </w:comment>
  <w:comment w:id="250" w:author="Michael" w:date="2017-08-07T17:08:00Z" w:initials="M">
    <w:p w14:paraId="6441F0C5" w14:textId="28243A38" w:rsidR="00BE378F" w:rsidRDefault="00BE378F">
      <w:pPr>
        <w:pStyle w:val="CommentText"/>
      </w:pPr>
      <w:r>
        <w:rPr>
          <w:rStyle w:val="CommentReference"/>
        </w:rPr>
        <w:annotationRef/>
      </w:r>
      <w:r>
        <w:t>Is this what was missing here? I assumed this in an attempt to make sure this sentence was complete…something was missing but I’m not sure 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E5B4C" w14:textId="77777777" w:rsidR="00BB2A7E" w:rsidRDefault="00BB2A7E" w:rsidP="004A5891">
      <w:pPr>
        <w:spacing w:after="0" w:line="240" w:lineRule="auto"/>
      </w:pPr>
      <w:r>
        <w:separator/>
      </w:r>
    </w:p>
  </w:endnote>
  <w:endnote w:type="continuationSeparator" w:id="0">
    <w:p w14:paraId="0850E796" w14:textId="77777777" w:rsidR="00BB2A7E" w:rsidRDefault="00BB2A7E" w:rsidP="004A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F40E7" w14:textId="77777777" w:rsidR="00BB2A7E" w:rsidRDefault="00BB2A7E" w:rsidP="004A5891">
      <w:pPr>
        <w:spacing w:after="0" w:line="240" w:lineRule="auto"/>
      </w:pPr>
      <w:r>
        <w:separator/>
      </w:r>
    </w:p>
  </w:footnote>
  <w:footnote w:type="continuationSeparator" w:id="0">
    <w:p w14:paraId="736D2527" w14:textId="77777777" w:rsidR="00BB2A7E" w:rsidRDefault="00BB2A7E" w:rsidP="004A5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E7C06" w14:textId="77777777" w:rsidR="00B3436F" w:rsidRDefault="00B3436F" w:rsidP="002D52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59E17" w14:textId="77777777" w:rsidR="00B3436F" w:rsidRDefault="00B3436F" w:rsidP="004A589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43F9" w14:textId="77777777" w:rsidR="00B3436F" w:rsidRDefault="00B3436F" w:rsidP="002D52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7D37">
      <w:rPr>
        <w:rStyle w:val="PageNumber"/>
        <w:noProof/>
      </w:rPr>
      <w:t>8</w:t>
    </w:r>
    <w:r>
      <w:rPr>
        <w:rStyle w:val="PageNumber"/>
      </w:rPr>
      <w:fldChar w:fldCharType="end"/>
    </w:r>
  </w:p>
  <w:p w14:paraId="46CE512F" w14:textId="77777777" w:rsidR="00B3436F" w:rsidRDefault="00B3436F" w:rsidP="004A589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E221B"/>
    <w:multiLevelType w:val="hybridMultilevel"/>
    <w:tmpl w:val="BD9ED846"/>
    <w:lvl w:ilvl="0" w:tplc="A7087FDE">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708"/>
    <w:rsid w:val="00001CF2"/>
    <w:rsid w:val="00002C7A"/>
    <w:rsid w:val="00004F6F"/>
    <w:rsid w:val="00005E27"/>
    <w:rsid w:val="000074FD"/>
    <w:rsid w:val="00011B90"/>
    <w:rsid w:val="0001654B"/>
    <w:rsid w:val="00017BE3"/>
    <w:rsid w:val="00022635"/>
    <w:rsid w:val="000231B0"/>
    <w:rsid w:val="000242BB"/>
    <w:rsid w:val="00024B8B"/>
    <w:rsid w:val="00025573"/>
    <w:rsid w:val="000262EF"/>
    <w:rsid w:val="00030EDE"/>
    <w:rsid w:val="000318DF"/>
    <w:rsid w:val="00034ABD"/>
    <w:rsid w:val="000367CF"/>
    <w:rsid w:val="00036C8C"/>
    <w:rsid w:val="0004058F"/>
    <w:rsid w:val="00042B61"/>
    <w:rsid w:val="000445DF"/>
    <w:rsid w:val="00045CCF"/>
    <w:rsid w:val="000468C7"/>
    <w:rsid w:val="00046EB8"/>
    <w:rsid w:val="000470E4"/>
    <w:rsid w:val="00047CAE"/>
    <w:rsid w:val="00047FC5"/>
    <w:rsid w:val="00052F42"/>
    <w:rsid w:val="00053B54"/>
    <w:rsid w:val="00057E4F"/>
    <w:rsid w:val="00061B09"/>
    <w:rsid w:val="00064F0E"/>
    <w:rsid w:val="00065699"/>
    <w:rsid w:val="00067C8E"/>
    <w:rsid w:val="00070E49"/>
    <w:rsid w:val="0007130D"/>
    <w:rsid w:val="00073648"/>
    <w:rsid w:val="00073FD9"/>
    <w:rsid w:val="000745CD"/>
    <w:rsid w:val="000777D1"/>
    <w:rsid w:val="00077F08"/>
    <w:rsid w:val="000807BD"/>
    <w:rsid w:val="00084400"/>
    <w:rsid w:val="000856F0"/>
    <w:rsid w:val="000936E2"/>
    <w:rsid w:val="00093BED"/>
    <w:rsid w:val="000941C6"/>
    <w:rsid w:val="0009539E"/>
    <w:rsid w:val="0009553F"/>
    <w:rsid w:val="00096E31"/>
    <w:rsid w:val="000A25BF"/>
    <w:rsid w:val="000A41B6"/>
    <w:rsid w:val="000A4FE4"/>
    <w:rsid w:val="000B0D5A"/>
    <w:rsid w:val="000B13FE"/>
    <w:rsid w:val="000B3143"/>
    <w:rsid w:val="000B45FE"/>
    <w:rsid w:val="000B5E23"/>
    <w:rsid w:val="000B6126"/>
    <w:rsid w:val="000C017C"/>
    <w:rsid w:val="000C0699"/>
    <w:rsid w:val="000C2857"/>
    <w:rsid w:val="000C3B5E"/>
    <w:rsid w:val="000C4E0C"/>
    <w:rsid w:val="000C687C"/>
    <w:rsid w:val="000C68C3"/>
    <w:rsid w:val="000C6E00"/>
    <w:rsid w:val="000C7DB0"/>
    <w:rsid w:val="000E3769"/>
    <w:rsid w:val="000E4452"/>
    <w:rsid w:val="000E6DCC"/>
    <w:rsid w:val="000E78AA"/>
    <w:rsid w:val="000E78E0"/>
    <w:rsid w:val="000F0E29"/>
    <w:rsid w:val="000F4833"/>
    <w:rsid w:val="000F54FC"/>
    <w:rsid w:val="000F6CB2"/>
    <w:rsid w:val="00100BF3"/>
    <w:rsid w:val="00101700"/>
    <w:rsid w:val="00103D47"/>
    <w:rsid w:val="0010583A"/>
    <w:rsid w:val="00107CDB"/>
    <w:rsid w:val="00107E7E"/>
    <w:rsid w:val="00110F3F"/>
    <w:rsid w:val="00111AD5"/>
    <w:rsid w:val="00111D54"/>
    <w:rsid w:val="00114B20"/>
    <w:rsid w:val="0012018A"/>
    <w:rsid w:val="001222C2"/>
    <w:rsid w:val="00130B3C"/>
    <w:rsid w:val="00131487"/>
    <w:rsid w:val="00135C0F"/>
    <w:rsid w:val="00140B4D"/>
    <w:rsid w:val="001411F8"/>
    <w:rsid w:val="00143BDE"/>
    <w:rsid w:val="001479A4"/>
    <w:rsid w:val="00151FCE"/>
    <w:rsid w:val="00152BD9"/>
    <w:rsid w:val="00154A0A"/>
    <w:rsid w:val="001560F0"/>
    <w:rsid w:val="0015639E"/>
    <w:rsid w:val="001563C4"/>
    <w:rsid w:val="00160A74"/>
    <w:rsid w:val="00160E77"/>
    <w:rsid w:val="00164B25"/>
    <w:rsid w:val="0017540A"/>
    <w:rsid w:val="001776F6"/>
    <w:rsid w:val="00177B4C"/>
    <w:rsid w:val="00182C9C"/>
    <w:rsid w:val="00183BA1"/>
    <w:rsid w:val="00185142"/>
    <w:rsid w:val="001852B2"/>
    <w:rsid w:val="0018607D"/>
    <w:rsid w:val="00187FD5"/>
    <w:rsid w:val="001901AE"/>
    <w:rsid w:val="001915C0"/>
    <w:rsid w:val="00191CE2"/>
    <w:rsid w:val="00194D41"/>
    <w:rsid w:val="00195085"/>
    <w:rsid w:val="0019570C"/>
    <w:rsid w:val="0019708C"/>
    <w:rsid w:val="00197F93"/>
    <w:rsid w:val="001A1226"/>
    <w:rsid w:val="001A3346"/>
    <w:rsid w:val="001A43A2"/>
    <w:rsid w:val="001A5740"/>
    <w:rsid w:val="001A5DD5"/>
    <w:rsid w:val="001A6EB9"/>
    <w:rsid w:val="001B08AA"/>
    <w:rsid w:val="001B4599"/>
    <w:rsid w:val="001B50B2"/>
    <w:rsid w:val="001B5CB5"/>
    <w:rsid w:val="001B647B"/>
    <w:rsid w:val="001B7554"/>
    <w:rsid w:val="001B787F"/>
    <w:rsid w:val="001C04CE"/>
    <w:rsid w:val="001C08FC"/>
    <w:rsid w:val="001C1A21"/>
    <w:rsid w:val="001C2139"/>
    <w:rsid w:val="001C4130"/>
    <w:rsid w:val="001C6866"/>
    <w:rsid w:val="001C6B3F"/>
    <w:rsid w:val="001C6E4D"/>
    <w:rsid w:val="001D0DAC"/>
    <w:rsid w:val="001D2B06"/>
    <w:rsid w:val="001D5C66"/>
    <w:rsid w:val="001D6435"/>
    <w:rsid w:val="001E53F5"/>
    <w:rsid w:val="001E5673"/>
    <w:rsid w:val="001E5BCB"/>
    <w:rsid w:val="001F1A19"/>
    <w:rsid w:val="001F1EB0"/>
    <w:rsid w:val="001F24FB"/>
    <w:rsid w:val="001F68D6"/>
    <w:rsid w:val="001F695C"/>
    <w:rsid w:val="0020035B"/>
    <w:rsid w:val="00201D2F"/>
    <w:rsid w:val="002027BE"/>
    <w:rsid w:val="00204D52"/>
    <w:rsid w:val="00204FB6"/>
    <w:rsid w:val="00205D90"/>
    <w:rsid w:val="00207050"/>
    <w:rsid w:val="0021275F"/>
    <w:rsid w:val="002131FD"/>
    <w:rsid w:val="00220288"/>
    <w:rsid w:val="00221641"/>
    <w:rsid w:val="00221847"/>
    <w:rsid w:val="002220FB"/>
    <w:rsid w:val="002222D0"/>
    <w:rsid w:val="00222B4B"/>
    <w:rsid w:val="0023222F"/>
    <w:rsid w:val="00233223"/>
    <w:rsid w:val="002333B0"/>
    <w:rsid w:val="0024333F"/>
    <w:rsid w:val="00245C13"/>
    <w:rsid w:val="0024693B"/>
    <w:rsid w:val="002502A9"/>
    <w:rsid w:val="00254D94"/>
    <w:rsid w:val="002553A2"/>
    <w:rsid w:val="00263279"/>
    <w:rsid w:val="00267C99"/>
    <w:rsid w:val="00270BD2"/>
    <w:rsid w:val="002725FC"/>
    <w:rsid w:val="0027474E"/>
    <w:rsid w:val="002753F1"/>
    <w:rsid w:val="00276999"/>
    <w:rsid w:val="00277E3F"/>
    <w:rsid w:val="0028393A"/>
    <w:rsid w:val="00283FC0"/>
    <w:rsid w:val="002864D5"/>
    <w:rsid w:val="00286787"/>
    <w:rsid w:val="00286B3B"/>
    <w:rsid w:val="00286BCA"/>
    <w:rsid w:val="00292913"/>
    <w:rsid w:val="00292BC9"/>
    <w:rsid w:val="002A2BEC"/>
    <w:rsid w:val="002A50DD"/>
    <w:rsid w:val="002B04C6"/>
    <w:rsid w:val="002B0C61"/>
    <w:rsid w:val="002B4816"/>
    <w:rsid w:val="002B5B48"/>
    <w:rsid w:val="002B62E5"/>
    <w:rsid w:val="002C0E14"/>
    <w:rsid w:val="002C784E"/>
    <w:rsid w:val="002C7A6D"/>
    <w:rsid w:val="002D08E9"/>
    <w:rsid w:val="002D0B47"/>
    <w:rsid w:val="002D5246"/>
    <w:rsid w:val="002D63AE"/>
    <w:rsid w:val="002D6FD5"/>
    <w:rsid w:val="002E33C6"/>
    <w:rsid w:val="002E4183"/>
    <w:rsid w:val="002E5061"/>
    <w:rsid w:val="002E5DB1"/>
    <w:rsid w:val="002E6189"/>
    <w:rsid w:val="002E708C"/>
    <w:rsid w:val="002E7C09"/>
    <w:rsid w:val="002F056A"/>
    <w:rsid w:val="002F4E1E"/>
    <w:rsid w:val="002F5F80"/>
    <w:rsid w:val="002F6264"/>
    <w:rsid w:val="002F6AF5"/>
    <w:rsid w:val="002F6D9E"/>
    <w:rsid w:val="002F6F1F"/>
    <w:rsid w:val="002F779E"/>
    <w:rsid w:val="002F7B61"/>
    <w:rsid w:val="003002A9"/>
    <w:rsid w:val="00305AE9"/>
    <w:rsid w:val="00306C65"/>
    <w:rsid w:val="00306FC2"/>
    <w:rsid w:val="00311C5B"/>
    <w:rsid w:val="00313EC8"/>
    <w:rsid w:val="00315042"/>
    <w:rsid w:val="003150BD"/>
    <w:rsid w:val="00315BD9"/>
    <w:rsid w:val="00316CD7"/>
    <w:rsid w:val="00317E5F"/>
    <w:rsid w:val="00324810"/>
    <w:rsid w:val="00324CD0"/>
    <w:rsid w:val="00330535"/>
    <w:rsid w:val="00343DA7"/>
    <w:rsid w:val="003470A7"/>
    <w:rsid w:val="003563A8"/>
    <w:rsid w:val="00356CFC"/>
    <w:rsid w:val="0035779D"/>
    <w:rsid w:val="00360081"/>
    <w:rsid w:val="003608E5"/>
    <w:rsid w:val="00361381"/>
    <w:rsid w:val="003617BF"/>
    <w:rsid w:val="0036340B"/>
    <w:rsid w:val="00363D28"/>
    <w:rsid w:val="003657A3"/>
    <w:rsid w:val="00365DDA"/>
    <w:rsid w:val="00367DB3"/>
    <w:rsid w:val="0037172B"/>
    <w:rsid w:val="0037432C"/>
    <w:rsid w:val="00374561"/>
    <w:rsid w:val="00375505"/>
    <w:rsid w:val="0038027A"/>
    <w:rsid w:val="00382D89"/>
    <w:rsid w:val="00383580"/>
    <w:rsid w:val="003870B7"/>
    <w:rsid w:val="00397AE9"/>
    <w:rsid w:val="003A1C15"/>
    <w:rsid w:val="003A3FC5"/>
    <w:rsid w:val="003A51EB"/>
    <w:rsid w:val="003A5DDE"/>
    <w:rsid w:val="003A603F"/>
    <w:rsid w:val="003B1656"/>
    <w:rsid w:val="003B2C83"/>
    <w:rsid w:val="003B3200"/>
    <w:rsid w:val="003B52BF"/>
    <w:rsid w:val="003B75E3"/>
    <w:rsid w:val="003C2506"/>
    <w:rsid w:val="003C5549"/>
    <w:rsid w:val="003C7022"/>
    <w:rsid w:val="003C7330"/>
    <w:rsid w:val="003D218C"/>
    <w:rsid w:val="003D4540"/>
    <w:rsid w:val="003D4A5D"/>
    <w:rsid w:val="003D4A7D"/>
    <w:rsid w:val="003E04D6"/>
    <w:rsid w:val="003E3BC7"/>
    <w:rsid w:val="003E7D49"/>
    <w:rsid w:val="003F0021"/>
    <w:rsid w:val="003F4D65"/>
    <w:rsid w:val="003F6C64"/>
    <w:rsid w:val="003F73E2"/>
    <w:rsid w:val="00401B9C"/>
    <w:rsid w:val="004033D6"/>
    <w:rsid w:val="00410ED6"/>
    <w:rsid w:val="00412146"/>
    <w:rsid w:val="0041508D"/>
    <w:rsid w:val="00417B63"/>
    <w:rsid w:val="00424611"/>
    <w:rsid w:val="00424AB2"/>
    <w:rsid w:val="004251CF"/>
    <w:rsid w:val="00426365"/>
    <w:rsid w:val="00426897"/>
    <w:rsid w:val="0042777E"/>
    <w:rsid w:val="004279C3"/>
    <w:rsid w:val="00431CFC"/>
    <w:rsid w:val="0043339B"/>
    <w:rsid w:val="00434BE4"/>
    <w:rsid w:val="004357B0"/>
    <w:rsid w:val="00435B98"/>
    <w:rsid w:val="00435ECE"/>
    <w:rsid w:val="0043695E"/>
    <w:rsid w:val="0043726E"/>
    <w:rsid w:val="004401D9"/>
    <w:rsid w:val="00443C35"/>
    <w:rsid w:val="00444F64"/>
    <w:rsid w:val="004461F3"/>
    <w:rsid w:val="00450825"/>
    <w:rsid w:val="004521FB"/>
    <w:rsid w:val="004555CD"/>
    <w:rsid w:val="00456D67"/>
    <w:rsid w:val="00461ECC"/>
    <w:rsid w:val="004640BE"/>
    <w:rsid w:val="00464DAF"/>
    <w:rsid w:val="00465016"/>
    <w:rsid w:val="00465878"/>
    <w:rsid w:val="004672E7"/>
    <w:rsid w:val="00467DA9"/>
    <w:rsid w:val="00467ED3"/>
    <w:rsid w:val="0047141B"/>
    <w:rsid w:val="00473598"/>
    <w:rsid w:val="00474087"/>
    <w:rsid w:val="00476CE1"/>
    <w:rsid w:val="00477590"/>
    <w:rsid w:val="00477A1E"/>
    <w:rsid w:val="00480234"/>
    <w:rsid w:val="004817EB"/>
    <w:rsid w:val="004820BC"/>
    <w:rsid w:val="00482C27"/>
    <w:rsid w:val="0048389B"/>
    <w:rsid w:val="00484B38"/>
    <w:rsid w:val="0048790C"/>
    <w:rsid w:val="00492625"/>
    <w:rsid w:val="00495737"/>
    <w:rsid w:val="004969CA"/>
    <w:rsid w:val="00496B21"/>
    <w:rsid w:val="004A0CE5"/>
    <w:rsid w:val="004A22BC"/>
    <w:rsid w:val="004A5891"/>
    <w:rsid w:val="004A61BE"/>
    <w:rsid w:val="004A7026"/>
    <w:rsid w:val="004B48A5"/>
    <w:rsid w:val="004B6131"/>
    <w:rsid w:val="004B7234"/>
    <w:rsid w:val="004B7786"/>
    <w:rsid w:val="004C07B2"/>
    <w:rsid w:val="004C20AA"/>
    <w:rsid w:val="004C278A"/>
    <w:rsid w:val="004C6FE4"/>
    <w:rsid w:val="004C70DB"/>
    <w:rsid w:val="004D10DC"/>
    <w:rsid w:val="004D118A"/>
    <w:rsid w:val="004D33F4"/>
    <w:rsid w:val="004D3799"/>
    <w:rsid w:val="004D48B0"/>
    <w:rsid w:val="004D52DD"/>
    <w:rsid w:val="004D7F05"/>
    <w:rsid w:val="004E165F"/>
    <w:rsid w:val="004E1C40"/>
    <w:rsid w:val="004E27AC"/>
    <w:rsid w:val="004E2DCA"/>
    <w:rsid w:val="004E38C6"/>
    <w:rsid w:val="004E5554"/>
    <w:rsid w:val="004E57C4"/>
    <w:rsid w:val="004E6847"/>
    <w:rsid w:val="004E69E2"/>
    <w:rsid w:val="004E6F2B"/>
    <w:rsid w:val="004E789A"/>
    <w:rsid w:val="004E7C6D"/>
    <w:rsid w:val="004F1848"/>
    <w:rsid w:val="005005AC"/>
    <w:rsid w:val="00501602"/>
    <w:rsid w:val="0050522E"/>
    <w:rsid w:val="00505313"/>
    <w:rsid w:val="005062DB"/>
    <w:rsid w:val="00506B40"/>
    <w:rsid w:val="00515AE4"/>
    <w:rsid w:val="00515E0D"/>
    <w:rsid w:val="00520FBC"/>
    <w:rsid w:val="005212E4"/>
    <w:rsid w:val="005220B7"/>
    <w:rsid w:val="0052673B"/>
    <w:rsid w:val="005315AF"/>
    <w:rsid w:val="00540FAD"/>
    <w:rsid w:val="0054241A"/>
    <w:rsid w:val="0054280F"/>
    <w:rsid w:val="00544E1E"/>
    <w:rsid w:val="005453F4"/>
    <w:rsid w:val="00551213"/>
    <w:rsid w:val="0055155F"/>
    <w:rsid w:val="0055657A"/>
    <w:rsid w:val="00556CB7"/>
    <w:rsid w:val="005651BD"/>
    <w:rsid w:val="00566D46"/>
    <w:rsid w:val="00574D6E"/>
    <w:rsid w:val="00580091"/>
    <w:rsid w:val="0058261C"/>
    <w:rsid w:val="005864BB"/>
    <w:rsid w:val="0058727D"/>
    <w:rsid w:val="005902AB"/>
    <w:rsid w:val="005910E1"/>
    <w:rsid w:val="005931E2"/>
    <w:rsid w:val="0059559A"/>
    <w:rsid w:val="00596614"/>
    <w:rsid w:val="005A0A7B"/>
    <w:rsid w:val="005A422B"/>
    <w:rsid w:val="005A56B1"/>
    <w:rsid w:val="005B0506"/>
    <w:rsid w:val="005B12E9"/>
    <w:rsid w:val="005B17FD"/>
    <w:rsid w:val="005B4867"/>
    <w:rsid w:val="005B4F31"/>
    <w:rsid w:val="005C0353"/>
    <w:rsid w:val="005C0A5F"/>
    <w:rsid w:val="005C0EFD"/>
    <w:rsid w:val="005C26A2"/>
    <w:rsid w:val="005D14F5"/>
    <w:rsid w:val="005D196F"/>
    <w:rsid w:val="005D43E8"/>
    <w:rsid w:val="005D4DD4"/>
    <w:rsid w:val="005D4FA8"/>
    <w:rsid w:val="005D6334"/>
    <w:rsid w:val="005E0231"/>
    <w:rsid w:val="005E18C0"/>
    <w:rsid w:val="005E291F"/>
    <w:rsid w:val="005E6B27"/>
    <w:rsid w:val="005E7686"/>
    <w:rsid w:val="005E76C0"/>
    <w:rsid w:val="005F0291"/>
    <w:rsid w:val="005F19FF"/>
    <w:rsid w:val="005F640C"/>
    <w:rsid w:val="005F656E"/>
    <w:rsid w:val="005F7967"/>
    <w:rsid w:val="005F7C38"/>
    <w:rsid w:val="00601E0D"/>
    <w:rsid w:val="00605179"/>
    <w:rsid w:val="00605EF7"/>
    <w:rsid w:val="00611722"/>
    <w:rsid w:val="006120EC"/>
    <w:rsid w:val="006175DB"/>
    <w:rsid w:val="00617E0B"/>
    <w:rsid w:val="0062150B"/>
    <w:rsid w:val="00624802"/>
    <w:rsid w:val="00624B12"/>
    <w:rsid w:val="0062690A"/>
    <w:rsid w:val="00627BE0"/>
    <w:rsid w:val="006341C6"/>
    <w:rsid w:val="00634D10"/>
    <w:rsid w:val="00635F4F"/>
    <w:rsid w:val="00640E64"/>
    <w:rsid w:val="006418BE"/>
    <w:rsid w:val="0064357C"/>
    <w:rsid w:val="006435A3"/>
    <w:rsid w:val="00644734"/>
    <w:rsid w:val="00647F74"/>
    <w:rsid w:val="00650770"/>
    <w:rsid w:val="006513EE"/>
    <w:rsid w:val="00657B99"/>
    <w:rsid w:val="00661480"/>
    <w:rsid w:val="006615E4"/>
    <w:rsid w:val="00662A3C"/>
    <w:rsid w:val="00666314"/>
    <w:rsid w:val="00672C47"/>
    <w:rsid w:val="006750EA"/>
    <w:rsid w:val="00675D93"/>
    <w:rsid w:val="00682E34"/>
    <w:rsid w:val="00685BA0"/>
    <w:rsid w:val="00686880"/>
    <w:rsid w:val="00692B1E"/>
    <w:rsid w:val="006930D0"/>
    <w:rsid w:val="00693A14"/>
    <w:rsid w:val="0069441D"/>
    <w:rsid w:val="00694A7C"/>
    <w:rsid w:val="006977F6"/>
    <w:rsid w:val="00697946"/>
    <w:rsid w:val="006A03E9"/>
    <w:rsid w:val="006A2B0D"/>
    <w:rsid w:val="006A30B3"/>
    <w:rsid w:val="006A321D"/>
    <w:rsid w:val="006A5AD1"/>
    <w:rsid w:val="006A6532"/>
    <w:rsid w:val="006B1DC3"/>
    <w:rsid w:val="006B2CD6"/>
    <w:rsid w:val="006B31A6"/>
    <w:rsid w:val="006B5AAB"/>
    <w:rsid w:val="006B7F99"/>
    <w:rsid w:val="006C0A99"/>
    <w:rsid w:val="006C120D"/>
    <w:rsid w:val="006C349D"/>
    <w:rsid w:val="006C34E2"/>
    <w:rsid w:val="006C4336"/>
    <w:rsid w:val="006C56DE"/>
    <w:rsid w:val="006C570E"/>
    <w:rsid w:val="006E2F3C"/>
    <w:rsid w:val="006E39E6"/>
    <w:rsid w:val="006E5605"/>
    <w:rsid w:val="006E6047"/>
    <w:rsid w:val="006E6738"/>
    <w:rsid w:val="006E6B6E"/>
    <w:rsid w:val="006E79B9"/>
    <w:rsid w:val="006E7FE2"/>
    <w:rsid w:val="006F4192"/>
    <w:rsid w:val="006F4CE1"/>
    <w:rsid w:val="006F6F7B"/>
    <w:rsid w:val="006F7A5C"/>
    <w:rsid w:val="00700F9F"/>
    <w:rsid w:val="007018AD"/>
    <w:rsid w:val="00702D15"/>
    <w:rsid w:val="007131BD"/>
    <w:rsid w:val="0071321E"/>
    <w:rsid w:val="00713BDD"/>
    <w:rsid w:val="007142AF"/>
    <w:rsid w:val="00721F16"/>
    <w:rsid w:val="00722A03"/>
    <w:rsid w:val="0073142C"/>
    <w:rsid w:val="00732E57"/>
    <w:rsid w:val="007347C4"/>
    <w:rsid w:val="00736042"/>
    <w:rsid w:val="007362C7"/>
    <w:rsid w:val="00737103"/>
    <w:rsid w:val="0074079B"/>
    <w:rsid w:val="0074095F"/>
    <w:rsid w:val="0074120B"/>
    <w:rsid w:val="007433DF"/>
    <w:rsid w:val="007448A3"/>
    <w:rsid w:val="00744A76"/>
    <w:rsid w:val="00746884"/>
    <w:rsid w:val="00747381"/>
    <w:rsid w:val="00751176"/>
    <w:rsid w:val="007513BF"/>
    <w:rsid w:val="00751C0E"/>
    <w:rsid w:val="00751ECC"/>
    <w:rsid w:val="00757D6F"/>
    <w:rsid w:val="00760048"/>
    <w:rsid w:val="00765449"/>
    <w:rsid w:val="007658F4"/>
    <w:rsid w:val="0076625E"/>
    <w:rsid w:val="007668B8"/>
    <w:rsid w:val="007718A1"/>
    <w:rsid w:val="00771A4B"/>
    <w:rsid w:val="007739AF"/>
    <w:rsid w:val="00774C21"/>
    <w:rsid w:val="00776175"/>
    <w:rsid w:val="0077650B"/>
    <w:rsid w:val="00776C44"/>
    <w:rsid w:val="00783D27"/>
    <w:rsid w:val="00785DD5"/>
    <w:rsid w:val="00787A28"/>
    <w:rsid w:val="00790DA9"/>
    <w:rsid w:val="007920C6"/>
    <w:rsid w:val="00795C46"/>
    <w:rsid w:val="00796AED"/>
    <w:rsid w:val="007A29FF"/>
    <w:rsid w:val="007A3C9B"/>
    <w:rsid w:val="007A42FC"/>
    <w:rsid w:val="007A46BC"/>
    <w:rsid w:val="007A58AF"/>
    <w:rsid w:val="007B16CC"/>
    <w:rsid w:val="007B2578"/>
    <w:rsid w:val="007B6DD4"/>
    <w:rsid w:val="007C0FED"/>
    <w:rsid w:val="007C1D35"/>
    <w:rsid w:val="007C4B11"/>
    <w:rsid w:val="007C6311"/>
    <w:rsid w:val="007D6D70"/>
    <w:rsid w:val="007D70F7"/>
    <w:rsid w:val="007D73C4"/>
    <w:rsid w:val="007E3D2A"/>
    <w:rsid w:val="007E5B3F"/>
    <w:rsid w:val="007E5F39"/>
    <w:rsid w:val="007E7021"/>
    <w:rsid w:val="007F091E"/>
    <w:rsid w:val="007F25E3"/>
    <w:rsid w:val="007F3FA1"/>
    <w:rsid w:val="007F450B"/>
    <w:rsid w:val="007F5E05"/>
    <w:rsid w:val="007F62FE"/>
    <w:rsid w:val="007F77F9"/>
    <w:rsid w:val="007F7E9C"/>
    <w:rsid w:val="007F7F03"/>
    <w:rsid w:val="00803002"/>
    <w:rsid w:val="00803CFD"/>
    <w:rsid w:val="00803F1E"/>
    <w:rsid w:val="00807054"/>
    <w:rsid w:val="008109E7"/>
    <w:rsid w:val="00812FCB"/>
    <w:rsid w:val="0081581B"/>
    <w:rsid w:val="00817126"/>
    <w:rsid w:val="00821313"/>
    <w:rsid w:val="008221AF"/>
    <w:rsid w:val="0082687C"/>
    <w:rsid w:val="00826DFC"/>
    <w:rsid w:val="00831849"/>
    <w:rsid w:val="00831B3D"/>
    <w:rsid w:val="00831FD6"/>
    <w:rsid w:val="00834647"/>
    <w:rsid w:val="0083486E"/>
    <w:rsid w:val="0083489D"/>
    <w:rsid w:val="008363ED"/>
    <w:rsid w:val="008367A2"/>
    <w:rsid w:val="00840AD1"/>
    <w:rsid w:val="008420A5"/>
    <w:rsid w:val="008448B2"/>
    <w:rsid w:val="00844C9F"/>
    <w:rsid w:val="00854234"/>
    <w:rsid w:val="008546E7"/>
    <w:rsid w:val="00855B95"/>
    <w:rsid w:val="00855C52"/>
    <w:rsid w:val="00861760"/>
    <w:rsid w:val="00862722"/>
    <w:rsid w:val="00862D59"/>
    <w:rsid w:val="00863CC6"/>
    <w:rsid w:val="00864333"/>
    <w:rsid w:val="008652D3"/>
    <w:rsid w:val="0087004D"/>
    <w:rsid w:val="00870586"/>
    <w:rsid w:val="00871493"/>
    <w:rsid w:val="00873D41"/>
    <w:rsid w:val="00874A2A"/>
    <w:rsid w:val="00876DBA"/>
    <w:rsid w:val="00876EFF"/>
    <w:rsid w:val="00877236"/>
    <w:rsid w:val="008809C5"/>
    <w:rsid w:val="00885693"/>
    <w:rsid w:val="00885880"/>
    <w:rsid w:val="0088689F"/>
    <w:rsid w:val="0089013D"/>
    <w:rsid w:val="0089046B"/>
    <w:rsid w:val="008916E5"/>
    <w:rsid w:val="008917BF"/>
    <w:rsid w:val="008943E8"/>
    <w:rsid w:val="00895CEC"/>
    <w:rsid w:val="00896708"/>
    <w:rsid w:val="00896B48"/>
    <w:rsid w:val="0089710E"/>
    <w:rsid w:val="008A1736"/>
    <w:rsid w:val="008A1D3D"/>
    <w:rsid w:val="008A27DC"/>
    <w:rsid w:val="008A2F7C"/>
    <w:rsid w:val="008A37F9"/>
    <w:rsid w:val="008A50C0"/>
    <w:rsid w:val="008A5DC4"/>
    <w:rsid w:val="008A6890"/>
    <w:rsid w:val="008A6E6B"/>
    <w:rsid w:val="008A7F9F"/>
    <w:rsid w:val="008B0289"/>
    <w:rsid w:val="008B0C76"/>
    <w:rsid w:val="008B18E4"/>
    <w:rsid w:val="008B32A3"/>
    <w:rsid w:val="008B513A"/>
    <w:rsid w:val="008B7562"/>
    <w:rsid w:val="008C749E"/>
    <w:rsid w:val="008D0E3E"/>
    <w:rsid w:val="008D28CC"/>
    <w:rsid w:val="008D52EA"/>
    <w:rsid w:val="008D64D3"/>
    <w:rsid w:val="008D775A"/>
    <w:rsid w:val="008D7AF1"/>
    <w:rsid w:val="008F1921"/>
    <w:rsid w:val="008F55D8"/>
    <w:rsid w:val="00901186"/>
    <w:rsid w:val="00902857"/>
    <w:rsid w:val="00902A0F"/>
    <w:rsid w:val="00903FCD"/>
    <w:rsid w:val="00910B65"/>
    <w:rsid w:val="0092247A"/>
    <w:rsid w:val="00923957"/>
    <w:rsid w:val="009249B5"/>
    <w:rsid w:val="00924BD7"/>
    <w:rsid w:val="00926C7B"/>
    <w:rsid w:val="009303B3"/>
    <w:rsid w:val="00933899"/>
    <w:rsid w:val="00935205"/>
    <w:rsid w:val="009354AE"/>
    <w:rsid w:val="009362D3"/>
    <w:rsid w:val="00944D87"/>
    <w:rsid w:val="00944EAC"/>
    <w:rsid w:val="00945E7B"/>
    <w:rsid w:val="00946CB5"/>
    <w:rsid w:val="00950855"/>
    <w:rsid w:val="00950FB1"/>
    <w:rsid w:val="0095271D"/>
    <w:rsid w:val="009546F1"/>
    <w:rsid w:val="00961AC4"/>
    <w:rsid w:val="00965146"/>
    <w:rsid w:val="00965675"/>
    <w:rsid w:val="00975FB9"/>
    <w:rsid w:val="00976010"/>
    <w:rsid w:val="009772BD"/>
    <w:rsid w:val="0098188D"/>
    <w:rsid w:val="00983E4D"/>
    <w:rsid w:val="00994162"/>
    <w:rsid w:val="009A0E6A"/>
    <w:rsid w:val="009A0F6F"/>
    <w:rsid w:val="009A1A85"/>
    <w:rsid w:val="009A1D42"/>
    <w:rsid w:val="009A2904"/>
    <w:rsid w:val="009A4075"/>
    <w:rsid w:val="009A49ED"/>
    <w:rsid w:val="009A4F9F"/>
    <w:rsid w:val="009B3779"/>
    <w:rsid w:val="009B5962"/>
    <w:rsid w:val="009C2091"/>
    <w:rsid w:val="009C34F3"/>
    <w:rsid w:val="009C51BF"/>
    <w:rsid w:val="009D4CBF"/>
    <w:rsid w:val="009D69C2"/>
    <w:rsid w:val="009D6E48"/>
    <w:rsid w:val="009E0A30"/>
    <w:rsid w:val="009E3209"/>
    <w:rsid w:val="009E4514"/>
    <w:rsid w:val="009E7620"/>
    <w:rsid w:val="009F111D"/>
    <w:rsid w:val="009F74F4"/>
    <w:rsid w:val="00A06D0F"/>
    <w:rsid w:val="00A06F51"/>
    <w:rsid w:val="00A07C9F"/>
    <w:rsid w:val="00A117ED"/>
    <w:rsid w:val="00A142AC"/>
    <w:rsid w:val="00A157F7"/>
    <w:rsid w:val="00A172CD"/>
    <w:rsid w:val="00A22B84"/>
    <w:rsid w:val="00A22BF3"/>
    <w:rsid w:val="00A23627"/>
    <w:rsid w:val="00A24D0F"/>
    <w:rsid w:val="00A25933"/>
    <w:rsid w:val="00A317F4"/>
    <w:rsid w:val="00A31A18"/>
    <w:rsid w:val="00A33BA9"/>
    <w:rsid w:val="00A33BFB"/>
    <w:rsid w:val="00A33F71"/>
    <w:rsid w:val="00A35C05"/>
    <w:rsid w:val="00A36CA3"/>
    <w:rsid w:val="00A379D6"/>
    <w:rsid w:val="00A40B75"/>
    <w:rsid w:val="00A41271"/>
    <w:rsid w:val="00A4475C"/>
    <w:rsid w:val="00A45C4D"/>
    <w:rsid w:val="00A46DF5"/>
    <w:rsid w:val="00A50F05"/>
    <w:rsid w:val="00A5588F"/>
    <w:rsid w:val="00A562E3"/>
    <w:rsid w:val="00A5720A"/>
    <w:rsid w:val="00A600ED"/>
    <w:rsid w:val="00A60590"/>
    <w:rsid w:val="00A62752"/>
    <w:rsid w:val="00A6290D"/>
    <w:rsid w:val="00A635C8"/>
    <w:rsid w:val="00A655B3"/>
    <w:rsid w:val="00A66538"/>
    <w:rsid w:val="00A71939"/>
    <w:rsid w:val="00A72975"/>
    <w:rsid w:val="00A7770D"/>
    <w:rsid w:val="00A810BA"/>
    <w:rsid w:val="00A8177E"/>
    <w:rsid w:val="00A828EF"/>
    <w:rsid w:val="00A848C7"/>
    <w:rsid w:val="00A85872"/>
    <w:rsid w:val="00A868E0"/>
    <w:rsid w:val="00A87088"/>
    <w:rsid w:val="00A9129F"/>
    <w:rsid w:val="00A92258"/>
    <w:rsid w:val="00A92DC7"/>
    <w:rsid w:val="00A9571C"/>
    <w:rsid w:val="00A974E5"/>
    <w:rsid w:val="00AA2764"/>
    <w:rsid w:val="00AA53C6"/>
    <w:rsid w:val="00AA65B8"/>
    <w:rsid w:val="00AB1192"/>
    <w:rsid w:val="00AB4FE5"/>
    <w:rsid w:val="00AB5AF4"/>
    <w:rsid w:val="00AB7AAA"/>
    <w:rsid w:val="00AC1C07"/>
    <w:rsid w:val="00AC5AFD"/>
    <w:rsid w:val="00AC67F9"/>
    <w:rsid w:val="00AC7923"/>
    <w:rsid w:val="00AD0FBB"/>
    <w:rsid w:val="00AD190D"/>
    <w:rsid w:val="00AD2B99"/>
    <w:rsid w:val="00AD63B3"/>
    <w:rsid w:val="00AD7F21"/>
    <w:rsid w:val="00AE0DC1"/>
    <w:rsid w:val="00AE1375"/>
    <w:rsid w:val="00AE2F1F"/>
    <w:rsid w:val="00AE36EC"/>
    <w:rsid w:val="00AE3CAA"/>
    <w:rsid w:val="00AE4A23"/>
    <w:rsid w:val="00AE5D98"/>
    <w:rsid w:val="00AE6C7B"/>
    <w:rsid w:val="00AF20CE"/>
    <w:rsid w:val="00AF2DD5"/>
    <w:rsid w:val="00AF5B56"/>
    <w:rsid w:val="00AF5FD0"/>
    <w:rsid w:val="00AF69F1"/>
    <w:rsid w:val="00B011CB"/>
    <w:rsid w:val="00B018F8"/>
    <w:rsid w:val="00B01BF2"/>
    <w:rsid w:val="00B02CF5"/>
    <w:rsid w:val="00B03B78"/>
    <w:rsid w:val="00B063DA"/>
    <w:rsid w:val="00B0705B"/>
    <w:rsid w:val="00B079DF"/>
    <w:rsid w:val="00B11C99"/>
    <w:rsid w:val="00B12041"/>
    <w:rsid w:val="00B148BA"/>
    <w:rsid w:val="00B14D1C"/>
    <w:rsid w:val="00B15B5F"/>
    <w:rsid w:val="00B17BEB"/>
    <w:rsid w:val="00B23A68"/>
    <w:rsid w:val="00B26A07"/>
    <w:rsid w:val="00B26EDD"/>
    <w:rsid w:val="00B331FC"/>
    <w:rsid w:val="00B334E3"/>
    <w:rsid w:val="00B33740"/>
    <w:rsid w:val="00B339C5"/>
    <w:rsid w:val="00B3436F"/>
    <w:rsid w:val="00B344BC"/>
    <w:rsid w:val="00B374BE"/>
    <w:rsid w:val="00B40057"/>
    <w:rsid w:val="00B414AB"/>
    <w:rsid w:val="00B41CAC"/>
    <w:rsid w:val="00B427DD"/>
    <w:rsid w:val="00B4434A"/>
    <w:rsid w:val="00B45524"/>
    <w:rsid w:val="00B45BE4"/>
    <w:rsid w:val="00B4677A"/>
    <w:rsid w:val="00B50124"/>
    <w:rsid w:val="00B51C9E"/>
    <w:rsid w:val="00B55264"/>
    <w:rsid w:val="00B616C3"/>
    <w:rsid w:val="00B62CE5"/>
    <w:rsid w:val="00B63E95"/>
    <w:rsid w:val="00B64228"/>
    <w:rsid w:val="00B64AFC"/>
    <w:rsid w:val="00B65F7B"/>
    <w:rsid w:val="00B76D09"/>
    <w:rsid w:val="00B85A56"/>
    <w:rsid w:val="00B8601D"/>
    <w:rsid w:val="00B86638"/>
    <w:rsid w:val="00B8707E"/>
    <w:rsid w:val="00B914E8"/>
    <w:rsid w:val="00B91825"/>
    <w:rsid w:val="00B92DA5"/>
    <w:rsid w:val="00B94808"/>
    <w:rsid w:val="00B96925"/>
    <w:rsid w:val="00B97C08"/>
    <w:rsid w:val="00BA09C8"/>
    <w:rsid w:val="00BA1177"/>
    <w:rsid w:val="00BA160B"/>
    <w:rsid w:val="00BA389C"/>
    <w:rsid w:val="00BA4CBB"/>
    <w:rsid w:val="00BA68AE"/>
    <w:rsid w:val="00BA71A6"/>
    <w:rsid w:val="00BA7323"/>
    <w:rsid w:val="00BB0074"/>
    <w:rsid w:val="00BB2A7E"/>
    <w:rsid w:val="00BB32A7"/>
    <w:rsid w:val="00BB39E9"/>
    <w:rsid w:val="00BB5ED6"/>
    <w:rsid w:val="00BB6CB4"/>
    <w:rsid w:val="00BB7FB3"/>
    <w:rsid w:val="00BC219B"/>
    <w:rsid w:val="00BC29D7"/>
    <w:rsid w:val="00BC4C24"/>
    <w:rsid w:val="00BC5288"/>
    <w:rsid w:val="00BC5E71"/>
    <w:rsid w:val="00BC5ECE"/>
    <w:rsid w:val="00BD2617"/>
    <w:rsid w:val="00BD6408"/>
    <w:rsid w:val="00BD7854"/>
    <w:rsid w:val="00BE1D3F"/>
    <w:rsid w:val="00BE2F79"/>
    <w:rsid w:val="00BE378F"/>
    <w:rsid w:val="00BE3907"/>
    <w:rsid w:val="00BE3BE6"/>
    <w:rsid w:val="00BE3F4C"/>
    <w:rsid w:val="00BE6CF7"/>
    <w:rsid w:val="00BE6FD8"/>
    <w:rsid w:val="00BF120E"/>
    <w:rsid w:val="00BF1DFD"/>
    <w:rsid w:val="00C00941"/>
    <w:rsid w:val="00C0170C"/>
    <w:rsid w:val="00C01CF7"/>
    <w:rsid w:val="00C02678"/>
    <w:rsid w:val="00C02BDF"/>
    <w:rsid w:val="00C103DE"/>
    <w:rsid w:val="00C12F19"/>
    <w:rsid w:val="00C13B19"/>
    <w:rsid w:val="00C21C8F"/>
    <w:rsid w:val="00C251FF"/>
    <w:rsid w:val="00C271E9"/>
    <w:rsid w:val="00C27611"/>
    <w:rsid w:val="00C27E7B"/>
    <w:rsid w:val="00C329F3"/>
    <w:rsid w:val="00C33331"/>
    <w:rsid w:val="00C51B83"/>
    <w:rsid w:val="00C52B0D"/>
    <w:rsid w:val="00C52DF5"/>
    <w:rsid w:val="00C53A66"/>
    <w:rsid w:val="00C626E0"/>
    <w:rsid w:val="00C658FF"/>
    <w:rsid w:val="00C65994"/>
    <w:rsid w:val="00C70C61"/>
    <w:rsid w:val="00C719EF"/>
    <w:rsid w:val="00C72BD5"/>
    <w:rsid w:val="00C72FC7"/>
    <w:rsid w:val="00C76160"/>
    <w:rsid w:val="00C770D4"/>
    <w:rsid w:val="00C77259"/>
    <w:rsid w:val="00C80534"/>
    <w:rsid w:val="00C805D8"/>
    <w:rsid w:val="00C83254"/>
    <w:rsid w:val="00C85383"/>
    <w:rsid w:val="00C8576E"/>
    <w:rsid w:val="00C85CD4"/>
    <w:rsid w:val="00C8723F"/>
    <w:rsid w:val="00C873C2"/>
    <w:rsid w:val="00C90053"/>
    <w:rsid w:val="00C930D3"/>
    <w:rsid w:val="00C93B72"/>
    <w:rsid w:val="00C93C7A"/>
    <w:rsid w:val="00CA12A0"/>
    <w:rsid w:val="00CA2932"/>
    <w:rsid w:val="00CA4A98"/>
    <w:rsid w:val="00CA73F2"/>
    <w:rsid w:val="00CB1B8D"/>
    <w:rsid w:val="00CB2AF7"/>
    <w:rsid w:val="00CB5C1C"/>
    <w:rsid w:val="00CC14B4"/>
    <w:rsid w:val="00CE0668"/>
    <w:rsid w:val="00CE23A3"/>
    <w:rsid w:val="00CE2F16"/>
    <w:rsid w:val="00CE4CE5"/>
    <w:rsid w:val="00CE5AA5"/>
    <w:rsid w:val="00CF2DCD"/>
    <w:rsid w:val="00CF7C5E"/>
    <w:rsid w:val="00D00577"/>
    <w:rsid w:val="00D00D27"/>
    <w:rsid w:val="00D03836"/>
    <w:rsid w:val="00D06FFE"/>
    <w:rsid w:val="00D074E6"/>
    <w:rsid w:val="00D07B6A"/>
    <w:rsid w:val="00D10893"/>
    <w:rsid w:val="00D12BED"/>
    <w:rsid w:val="00D131AA"/>
    <w:rsid w:val="00D1798C"/>
    <w:rsid w:val="00D25402"/>
    <w:rsid w:val="00D25A49"/>
    <w:rsid w:val="00D30389"/>
    <w:rsid w:val="00D31C66"/>
    <w:rsid w:val="00D335E6"/>
    <w:rsid w:val="00D34833"/>
    <w:rsid w:val="00D41E27"/>
    <w:rsid w:val="00D433B6"/>
    <w:rsid w:val="00D43DE7"/>
    <w:rsid w:val="00D46AC5"/>
    <w:rsid w:val="00D5093C"/>
    <w:rsid w:val="00D511F0"/>
    <w:rsid w:val="00D513FC"/>
    <w:rsid w:val="00D5299B"/>
    <w:rsid w:val="00D54B64"/>
    <w:rsid w:val="00D558E0"/>
    <w:rsid w:val="00D55CE2"/>
    <w:rsid w:val="00D57A4D"/>
    <w:rsid w:val="00D62741"/>
    <w:rsid w:val="00D62D63"/>
    <w:rsid w:val="00D6382D"/>
    <w:rsid w:val="00D6435E"/>
    <w:rsid w:val="00D66B69"/>
    <w:rsid w:val="00D71214"/>
    <w:rsid w:val="00D81088"/>
    <w:rsid w:val="00D82F8B"/>
    <w:rsid w:val="00D83166"/>
    <w:rsid w:val="00D83907"/>
    <w:rsid w:val="00D85F8B"/>
    <w:rsid w:val="00D863FD"/>
    <w:rsid w:val="00D86EDE"/>
    <w:rsid w:val="00D872A5"/>
    <w:rsid w:val="00D928FD"/>
    <w:rsid w:val="00D93A53"/>
    <w:rsid w:val="00DA021C"/>
    <w:rsid w:val="00DA1E3A"/>
    <w:rsid w:val="00DA2826"/>
    <w:rsid w:val="00DA3C38"/>
    <w:rsid w:val="00DA734D"/>
    <w:rsid w:val="00DB10E5"/>
    <w:rsid w:val="00DB1690"/>
    <w:rsid w:val="00DB3A5B"/>
    <w:rsid w:val="00DB6F40"/>
    <w:rsid w:val="00DB6F63"/>
    <w:rsid w:val="00DB720C"/>
    <w:rsid w:val="00DC2AF1"/>
    <w:rsid w:val="00DC6081"/>
    <w:rsid w:val="00DC6828"/>
    <w:rsid w:val="00DD29D0"/>
    <w:rsid w:val="00DD55D8"/>
    <w:rsid w:val="00DD600C"/>
    <w:rsid w:val="00DE38BC"/>
    <w:rsid w:val="00DE4A57"/>
    <w:rsid w:val="00DF3BDF"/>
    <w:rsid w:val="00DF4350"/>
    <w:rsid w:val="00DF6A1F"/>
    <w:rsid w:val="00DF7D37"/>
    <w:rsid w:val="00E03875"/>
    <w:rsid w:val="00E105E5"/>
    <w:rsid w:val="00E17206"/>
    <w:rsid w:val="00E1721A"/>
    <w:rsid w:val="00E17CF5"/>
    <w:rsid w:val="00E2091A"/>
    <w:rsid w:val="00E22CBA"/>
    <w:rsid w:val="00E25D5A"/>
    <w:rsid w:val="00E26BA6"/>
    <w:rsid w:val="00E31EBD"/>
    <w:rsid w:val="00E365A0"/>
    <w:rsid w:val="00E36618"/>
    <w:rsid w:val="00E37673"/>
    <w:rsid w:val="00E41CB4"/>
    <w:rsid w:val="00E4265E"/>
    <w:rsid w:val="00E431E3"/>
    <w:rsid w:val="00E43D7B"/>
    <w:rsid w:val="00E442D4"/>
    <w:rsid w:val="00E44F82"/>
    <w:rsid w:val="00E50461"/>
    <w:rsid w:val="00E515D9"/>
    <w:rsid w:val="00E55AEF"/>
    <w:rsid w:val="00E560BF"/>
    <w:rsid w:val="00E6336A"/>
    <w:rsid w:val="00E64201"/>
    <w:rsid w:val="00E670F1"/>
    <w:rsid w:val="00E675E9"/>
    <w:rsid w:val="00E67FC1"/>
    <w:rsid w:val="00E71324"/>
    <w:rsid w:val="00E726AE"/>
    <w:rsid w:val="00E72C6B"/>
    <w:rsid w:val="00E749A5"/>
    <w:rsid w:val="00E80013"/>
    <w:rsid w:val="00E81A9A"/>
    <w:rsid w:val="00E82291"/>
    <w:rsid w:val="00E8347F"/>
    <w:rsid w:val="00E84FC2"/>
    <w:rsid w:val="00E85007"/>
    <w:rsid w:val="00E85349"/>
    <w:rsid w:val="00E86F2B"/>
    <w:rsid w:val="00E87B17"/>
    <w:rsid w:val="00E87FC2"/>
    <w:rsid w:val="00E90A30"/>
    <w:rsid w:val="00E91CB2"/>
    <w:rsid w:val="00E949FC"/>
    <w:rsid w:val="00E94F7D"/>
    <w:rsid w:val="00E95117"/>
    <w:rsid w:val="00E9557E"/>
    <w:rsid w:val="00EA217C"/>
    <w:rsid w:val="00EA37F6"/>
    <w:rsid w:val="00EA3979"/>
    <w:rsid w:val="00EA48BF"/>
    <w:rsid w:val="00EA4A77"/>
    <w:rsid w:val="00EA5B66"/>
    <w:rsid w:val="00EB1E98"/>
    <w:rsid w:val="00EB49D0"/>
    <w:rsid w:val="00EB4B77"/>
    <w:rsid w:val="00EC0911"/>
    <w:rsid w:val="00EC0CAF"/>
    <w:rsid w:val="00EC295E"/>
    <w:rsid w:val="00EC7B3A"/>
    <w:rsid w:val="00ED1B8C"/>
    <w:rsid w:val="00ED1D77"/>
    <w:rsid w:val="00ED5309"/>
    <w:rsid w:val="00ED6126"/>
    <w:rsid w:val="00ED67EC"/>
    <w:rsid w:val="00EE5C74"/>
    <w:rsid w:val="00EF29BF"/>
    <w:rsid w:val="00EF38FF"/>
    <w:rsid w:val="00EF4DCF"/>
    <w:rsid w:val="00EF5BF0"/>
    <w:rsid w:val="00F01C04"/>
    <w:rsid w:val="00F01F9C"/>
    <w:rsid w:val="00F03011"/>
    <w:rsid w:val="00F06889"/>
    <w:rsid w:val="00F06E5B"/>
    <w:rsid w:val="00F07178"/>
    <w:rsid w:val="00F1560E"/>
    <w:rsid w:val="00F17199"/>
    <w:rsid w:val="00F20DFA"/>
    <w:rsid w:val="00F2477E"/>
    <w:rsid w:val="00F269C0"/>
    <w:rsid w:val="00F30512"/>
    <w:rsid w:val="00F325B2"/>
    <w:rsid w:val="00F32768"/>
    <w:rsid w:val="00F32BE3"/>
    <w:rsid w:val="00F36A58"/>
    <w:rsid w:val="00F40958"/>
    <w:rsid w:val="00F45968"/>
    <w:rsid w:val="00F5026F"/>
    <w:rsid w:val="00F50FD7"/>
    <w:rsid w:val="00F53997"/>
    <w:rsid w:val="00F54F8F"/>
    <w:rsid w:val="00F55E8B"/>
    <w:rsid w:val="00F610F6"/>
    <w:rsid w:val="00F62693"/>
    <w:rsid w:val="00F6474D"/>
    <w:rsid w:val="00F72FEA"/>
    <w:rsid w:val="00F7388E"/>
    <w:rsid w:val="00F74052"/>
    <w:rsid w:val="00F7547D"/>
    <w:rsid w:val="00F7735E"/>
    <w:rsid w:val="00F8016D"/>
    <w:rsid w:val="00F82112"/>
    <w:rsid w:val="00F82EC2"/>
    <w:rsid w:val="00F83768"/>
    <w:rsid w:val="00F843C1"/>
    <w:rsid w:val="00F87DE4"/>
    <w:rsid w:val="00F90176"/>
    <w:rsid w:val="00F9034D"/>
    <w:rsid w:val="00F90D40"/>
    <w:rsid w:val="00F91CA5"/>
    <w:rsid w:val="00F92FF6"/>
    <w:rsid w:val="00F96AEA"/>
    <w:rsid w:val="00F97BF2"/>
    <w:rsid w:val="00FA2242"/>
    <w:rsid w:val="00FA432D"/>
    <w:rsid w:val="00FA58A8"/>
    <w:rsid w:val="00FB16EB"/>
    <w:rsid w:val="00FB1F98"/>
    <w:rsid w:val="00FB20BD"/>
    <w:rsid w:val="00FB236A"/>
    <w:rsid w:val="00FB3E99"/>
    <w:rsid w:val="00FB6E62"/>
    <w:rsid w:val="00FB747B"/>
    <w:rsid w:val="00FC03AA"/>
    <w:rsid w:val="00FC20AA"/>
    <w:rsid w:val="00FC45A9"/>
    <w:rsid w:val="00FD341E"/>
    <w:rsid w:val="00FD5327"/>
    <w:rsid w:val="00FD5DAF"/>
    <w:rsid w:val="00FE04E2"/>
    <w:rsid w:val="00FE0767"/>
    <w:rsid w:val="00FE4E64"/>
    <w:rsid w:val="00FE4F66"/>
    <w:rsid w:val="00FF1C4D"/>
    <w:rsid w:val="00FF301A"/>
    <w:rsid w:val="00FF31A2"/>
    <w:rsid w:val="00FF787A"/>
    <w:rsid w:val="00FF7D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8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C35"/>
    <w:pPr>
      <w:spacing w:line="240" w:lineRule="auto"/>
      <w:outlineLvl w:val="0"/>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0B7"/>
    <w:rPr>
      <w:color w:val="0000FF"/>
      <w:u w:val="single"/>
    </w:rPr>
  </w:style>
  <w:style w:type="paragraph" w:styleId="BalloonText">
    <w:name w:val="Balloon Text"/>
    <w:basedOn w:val="Normal"/>
    <w:link w:val="BalloonTextChar"/>
    <w:uiPriority w:val="99"/>
    <w:semiHidden/>
    <w:unhideWhenUsed/>
    <w:rsid w:val="00BA1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0B"/>
    <w:rPr>
      <w:rFonts w:ascii="Tahoma" w:hAnsi="Tahoma" w:cs="Tahoma"/>
      <w:sz w:val="16"/>
      <w:szCs w:val="16"/>
    </w:rPr>
  </w:style>
  <w:style w:type="paragraph" w:styleId="NormalWeb">
    <w:name w:val="Normal (Web)"/>
    <w:basedOn w:val="Normal"/>
    <w:uiPriority w:val="99"/>
    <w:semiHidden/>
    <w:unhideWhenUsed/>
    <w:rsid w:val="004E7C6D"/>
    <w:rPr>
      <w:rFonts w:ascii="Times New Roman" w:hAnsi="Times New Roman" w:cs="Times New Roman"/>
      <w:sz w:val="24"/>
      <w:szCs w:val="24"/>
    </w:rPr>
  </w:style>
  <w:style w:type="paragraph" w:styleId="Header">
    <w:name w:val="header"/>
    <w:basedOn w:val="Normal"/>
    <w:link w:val="HeaderChar"/>
    <w:uiPriority w:val="99"/>
    <w:unhideWhenUsed/>
    <w:rsid w:val="004A5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91"/>
  </w:style>
  <w:style w:type="character" w:styleId="PageNumber">
    <w:name w:val="page number"/>
    <w:basedOn w:val="DefaultParagraphFont"/>
    <w:uiPriority w:val="99"/>
    <w:semiHidden/>
    <w:unhideWhenUsed/>
    <w:rsid w:val="004A5891"/>
  </w:style>
  <w:style w:type="character" w:customStyle="1" w:styleId="Heading1Char">
    <w:name w:val="Heading 1 Char"/>
    <w:basedOn w:val="DefaultParagraphFont"/>
    <w:link w:val="Heading1"/>
    <w:uiPriority w:val="9"/>
    <w:rsid w:val="00443C35"/>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2753F1"/>
    <w:rPr>
      <w:sz w:val="16"/>
      <w:szCs w:val="16"/>
    </w:rPr>
  </w:style>
  <w:style w:type="paragraph" w:styleId="CommentText">
    <w:name w:val="annotation text"/>
    <w:basedOn w:val="Normal"/>
    <w:link w:val="CommentTextChar"/>
    <w:uiPriority w:val="99"/>
    <w:semiHidden/>
    <w:unhideWhenUsed/>
    <w:rsid w:val="002753F1"/>
    <w:pPr>
      <w:spacing w:line="240" w:lineRule="auto"/>
    </w:pPr>
    <w:rPr>
      <w:sz w:val="20"/>
      <w:szCs w:val="20"/>
    </w:rPr>
  </w:style>
  <w:style w:type="character" w:customStyle="1" w:styleId="CommentTextChar">
    <w:name w:val="Comment Text Char"/>
    <w:basedOn w:val="DefaultParagraphFont"/>
    <w:link w:val="CommentText"/>
    <w:uiPriority w:val="99"/>
    <w:semiHidden/>
    <w:rsid w:val="002753F1"/>
    <w:rPr>
      <w:sz w:val="20"/>
      <w:szCs w:val="20"/>
    </w:rPr>
  </w:style>
  <w:style w:type="paragraph" w:styleId="CommentSubject">
    <w:name w:val="annotation subject"/>
    <w:basedOn w:val="CommentText"/>
    <w:next w:val="CommentText"/>
    <w:link w:val="CommentSubjectChar"/>
    <w:uiPriority w:val="99"/>
    <w:semiHidden/>
    <w:unhideWhenUsed/>
    <w:rsid w:val="002753F1"/>
    <w:rPr>
      <w:b/>
      <w:bCs/>
    </w:rPr>
  </w:style>
  <w:style w:type="character" w:customStyle="1" w:styleId="CommentSubjectChar">
    <w:name w:val="Comment Subject Char"/>
    <w:basedOn w:val="CommentTextChar"/>
    <w:link w:val="CommentSubject"/>
    <w:uiPriority w:val="99"/>
    <w:semiHidden/>
    <w:rsid w:val="002753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C35"/>
    <w:pPr>
      <w:spacing w:line="240" w:lineRule="auto"/>
      <w:outlineLvl w:val="0"/>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0B7"/>
    <w:rPr>
      <w:color w:val="0000FF"/>
      <w:u w:val="single"/>
    </w:rPr>
  </w:style>
  <w:style w:type="paragraph" w:styleId="BalloonText">
    <w:name w:val="Balloon Text"/>
    <w:basedOn w:val="Normal"/>
    <w:link w:val="BalloonTextChar"/>
    <w:uiPriority w:val="99"/>
    <w:semiHidden/>
    <w:unhideWhenUsed/>
    <w:rsid w:val="00BA1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0B"/>
    <w:rPr>
      <w:rFonts w:ascii="Tahoma" w:hAnsi="Tahoma" w:cs="Tahoma"/>
      <w:sz w:val="16"/>
      <w:szCs w:val="16"/>
    </w:rPr>
  </w:style>
  <w:style w:type="paragraph" w:styleId="NormalWeb">
    <w:name w:val="Normal (Web)"/>
    <w:basedOn w:val="Normal"/>
    <w:uiPriority w:val="99"/>
    <w:semiHidden/>
    <w:unhideWhenUsed/>
    <w:rsid w:val="004E7C6D"/>
    <w:rPr>
      <w:rFonts w:ascii="Times New Roman" w:hAnsi="Times New Roman" w:cs="Times New Roman"/>
      <w:sz w:val="24"/>
      <w:szCs w:val="24"/>
    </w:rPr>
  </w:style>
  <w:style w:type="paragraph" w:styleId="Header">
    <w:name w:val="header"/>
    <w:basedOn w:val="Normal"/>
    <w:link w:val="HeaderChar"/>
    <w:uiPriority w:val="99"/>
    <w:unhideWhenUsed/>
    <w:rsid w:val="004A5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91"/>
  </w:style>
  <w:style w:type="character" w:styleId="PageNumber">
    <w:name w:val="page number"/>
    <w:basedOn w:val="DefaultParagraphFont"/>
    <w:uiPriority w:val="99"/>
    <w:semiHidden/>
    <w:unhideWhenUsed/>
    <w:rsid w:val="004A5891"/>
  </w:style>
  <w:style w:type="character" w:customStyle="1" w:styleId="Heading1Char">
    <w:name w:val="Heading 1 Char"/>
    <w:basedOn w:val="DefaultParagraphFont"/>
    <w:link w:val="Heading1"/>
    <w:uiPriority w:val="9"/>
    <w:rsid w:val="00443C35"/>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2753F1"/>
    <w:rPr>
      <w:sz w:val="16"/>
      <w:szCs w:val="16"/>
    </w:rPr>
  </w:style>
  <w:style w:type="paragraph" w:styleId="CommentText">
    <w:name w:val="annotation text"/>
    <w:basedOn w:val="Normal"/>
    <w:link w:val="CommentTextChar"/>
    <w:uiPriority w:val="99"/>
    <w:semiHidden/>
    <w:unhideWhenUsed/>
    <w:rsid w:val="002753F1"/>
    <w:pPr>
      <w:spacing w:line="240" w:lineRule="auto"/>
    </w:pPr>
    <w:rPr>
      <w:sz w:val="20"/>
      <w:szCs w:val="20"/>
    </w:rPr>
  </w:style>
  <w:style w:type="character" w:customStyle="1" w:styleId="CommentTextChar">
    <w:name w:val="Comment Text Char"/>
    <w:basedOn w:val="DefaultParagraphFont"/>
    <w:link w:val="CommentText"/>
    <w:uiPriority w:val="99"/>
    <w:semiHidden/>
    <w:rsid w:val="002753F1"/>
    <w:rPr>
      <w:sz w:val="20"/>
      <w:szCs w:val="20"/>
    </w:rPr>
  </w:style>
  <w:style w:type="paragraph" w:styleId="CommentSubject">
    <w:name w:val="annotation subject"/>
    <w:basedOn w:val="CommentText"/>
    <w:next w:val="CommentText"/>
    <w:link w:val="CommentSubjectChar"/>
    <w:uiPriority w:val="99"/>
    <w:semiHidden/>
    <w:unhideWhenUsed/>
    <w:rsid w:val="002753F1"/>
    <w:rPr>
      <w:b/>
      <w:bCs/>
    </w:rPr>
  </w:style>
  <w:style w:type="character" w:customStyle="1" w:styleId="CommentSubjectChar">
    <w:name w:val="Comment Subject Char"/>
    <w:basedOn w:val="CommentTextChar"/>
    <w:link w:val="CommentSubject"/>
    <w:uiPriority w:val="99"/>
    <w:semiHidden/>
    <w:rsid w:val="002753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09589">
      <w:bodyDiv w:val="1"/>
      <w:marLeft w:val="0"/>
      <w:marRight w:val="0"/>
      <w:marTop w:val="0"/>
      <w:marBottom w:val="0"/>
      <w:divBdr>
        <w:top w:val="none" w:sz="0" w:space="0" w:color="auto"/>
        <w:left w:val="none" w:sz="0" w:space="0" w:color="auto"/>
        <w:bottom w:val="none" w:sz="0" w:space="0" w:color="auto"/>
        <w:right w:val="none" w:sz="0" w:space="0" w:color="auto"/>
      </w:divBdr>
    </w:div>
    <w:div w:id="31465020">
      <w:bodyDiv w:val="1"/>
      <w:marLeft w:val="0"/>
      <w:marRight w:val="0"/>
      <w:marTop w:val="0"/>
      <w:marBottom w:val="0"/>
      <w:divBdr>
        <w:top w:val="none" w:sz="0" w:space="0" w:color="auto"/>
        <w:left w:val="none" w:sz="0" w:space="0" w:color="auto"/>
        <w:bottom w:val="none" w:sz="0" w:space="0" w:color="auto"/>
        <w:right w:val="none" w:sz="0" w:space="0" w:color="auto"/>
      </w:divBdr>
    </w:div>
    <w:div w:id="33189885">
      <w:bodyDiv w:val="1"/>
      <w:marLeft w:val="0"/>
      <w:marRight w:val="0"/>
      <w:marTop w:val="0"/>
      <w:marBottom w:val="0"/>
      <w:divBdr>
        <w:top w:val="none" w:sz="0" w:space="0" w:color="auto"/>
        <w:left w:val="none" w:sz="0" w:space="0" w:color="auto"/>
        <w:bottom w:val="none" w:sz="0" w:space="0" w:color="auto"/>
        <w:right w:val="none" w:sz="0" w:space="0" w:color="auto"/>
      </w:divBdr>
    </w:div>
    <w:div w:id="35928972">
      <w:bodyDiv w:val="1"/>
      <w:marLeft w:val="0"/>
      <w:marRight w:val="0"/>
      <w:marTop w:val="0"/>
      <w:marBottom w:val="0"/>
      <w:divBdr>
        <w:top w:val="none" w:sz="0" w:space="0" w:color="auto"/>
        <w:left w:val="none" w:sz="0" w:space="0" w:color="auto"/>
        <w:bottom w:val="none" w:sz="0" w:space="0" w:color="auto"/>
        <w:right w:val="none" w:sz="0" w:space="0" w:color="auto"/>
      </w:divBdr>
    </w:div>
    <w:div w:id="45379003">
      <w:bodyDiv w:val="1"/>
      <w:marLeft w:val="0"/>
      <w:marRight w:val="0"/>
      <w:marTop w:val="0"/>
      <w:marBottom w:val="0"/>
      <w:divBdr>
        <w:top w:val="none" w:sz="0" w:space="0" w:color="auto"/>
        <w:left w:val="none" w:sz="0" w:space="0" w:color="auto"/>
        <w:bottom w:val="none" w:sz="0" w:space="0" w:color="auto"/>
        <w:right w:val="none" w:sz="0" w:space="0" w:color="auto"/>
      </w:divBdr>
    </w:div>
    <w:div w:id="63526087">
      <w:bodyDiv w:val="1"/>
      <w:marLeft w:val="0"/>
      <w:marRight w:val="0"/>
      <w:marTop w:val="0"/>
      <w:marBottom w:val="0"/>
      <w:divBdr>
        <w:top w:val="none" w:sz="0" w:space="0" w:color="auto"/>
        <w:left w:val="none" w:sz="0" w:space="0" w:color="auto"/>
        <w:bottom w:val="none" w:sz="0" w:space="0" w:color="auto"/>
        <w:right w:val="none" w:sz="0" w:space="0" w:color="auto"/>
      </w:divBdr>
    </w:div>
    <w:div w:id="75175681">
      <w:bodyDiv w:val="1"/>
      <w:marLeft w:val="0"/>
      <w:marRight w:val="0"/>
      <w:marTop w:val="0"/>
      <w:marBottom w:val="0"/>
      <w:divBdr>
        <w:top w:val="none" w:sz="0" w:space="0" w:color="auto"/>
        <w:left w:val="none" w:sz="0" w:space="0" w:color="auto"/>
        <w:bottom w:val="none" w:sz="0" w:space="0" w:color="auto"/>
        <w:right w:val="none" w:sz="0" w:space="0" w:color="auto"/>
      </w:divBdr>
    </w:div>
    <w:div w:id="86928924">
      <w:bodyDiv w:val="1"/>
      <w:marLeft w:val="0"/>
      <w:marRight w:val="0"/>
      <w:marTop w:val="0"/>
      <w:marBottom w:val="0"/>
      <w:divBdr>
        <w:top w:val="none" w:sz="0" w:space="0" w:color="auto"/>
        <w:left w:val="none" w:sz="0" w:space="0" w:color="auto"/>
        <w:bottom w:val="none" w:sz="0" w:space="0" w:color="auto"/>
        <w:right w:val="none" w:sz="0" w:space="0" w:color="auto"/>
      </w:divBdr>
    </w:div>
    <w:div w:id="99184519">
      <w:bodyDiv w:val="1"/>
      <w:marLeft w:val="0"/>
      <w:marRight w:val="0"/>
      <w:marTop w:val="0"/>
      <w:marBottom w:val="0"/>
      <w:divBdr>
        <w:top w:val="none" w:sz="0" w:space="0" w:color="auto"/>
        <w:left w:val="none" w:sz="0" w:space="0" w:color="auto"/>
        <w:bottom w:val="none" w:sz="0" w:space="0" w:color="auto"/>
        <w:right w:val="none" w:sz="0" w:space="0" w:color="auto"/>
      </w:divBdr>
    </w:div>
    <w:div w:id="113209438">
      <w:bodyDiv w:val="1"/>
      <w:marLeft w:val="0"/>
      <w:marRight w:val="0"/>
      <w:marTop w:val="0"/>
      <w:marBottom w:val="0"/>
      <w:divBdr>
        <w:top w:val="none" w:sz="0" w:space="0" w:color="auto"/>
        <w:left w:val="none" w:sz="0" w:space="0" w:color="auto"/>
        <w:bottom w:val="none" w:sz="0" w:space="0" w:color="auto"/>
        <w:right w:val="none" w:sz="0" w:space="0" w:color="auto"/>
      </w:divBdr>
    </w:div>
    <w:div w:id="133835884">
      <w:bodyDiv w:val="1"/>
      <w:marLeft w:val="0"/>
      <w:marRight w:val="0"/>
      <w:marTop w:val="0"/>
      <w:marBottom w:val="0"/>
      <w:divBdr>
        <w:top w:val="none" w:sz="0" w:space="0" w:color="auto"/>
        <w:left w:val="none" w:sz="0" w:space="0" w:color="auto"/>
        <w:bottom w:val="none" w:sz="0" w:space="0" w:color="auto"/>
        <w:right w:val="none" w:sz="0" w:space="0" w:color="auto"/>
      </w:divBdr>
      <w:divsChild>
        <w:div w:id="398672847">
          <w:marLeft w:val="0"/>
          <w:marRight w:val="0"/>
          <w:marTop w:val="0"/>
          <w:marBottom w:val="0"/>
          <w:divBdr>
            <w:top w:val="none" w:sz="0" w:space="0" w:color="auto"/>
            <w:left w:val="none" w:sz="0" w:space="0" w:color="auto"/>
            <w:bottom w:val="none" w:sz="0" w:space="0" w:color="auto"/>
            <w:right w:val="none" w:sz="0" w:space="0" w:color="auto"/>
          </w:divBdr>
          <w:divsChild>
            <w:div w:id="1421490374">
              <w:marLeft w:val="0"/>
              <w:marRight w:val="0"/>
              <w:marTop w:val="0"/>
              <w:marBottom w:val="0"/>
              <w:divBdr>
                <w:top w:val="none" w:sz="0" w:space="0" w:color="auto"/>
                <w:left w:val="none" w:sz="0" w:space="0" w:color="auto"/>
                <w:bottom w:val="none" w:sz="0" w:space="0" w:color="auto"/>
                <w:right w:val="none" w:sz="0" w:space="0" w:color="auto"/>
              </w:divBdr>
              <w:divsChild>
                <w:div w:id="8087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493">
      <w:bodyDiv w:val="1"/>
      <w:marLeft w:val="0"/>
      <w:marRight w:val="0"/>
      <w:marTop w:val="0"/>
      <w:marBottom w:val="0"/>
      <w:divBdr>
        <w:top w:val="none" w:sz="0" w:space="0" w:color="auto"/>
        <w:left w:val="none" w:sz="0" w:space="0" w:color="auto"/>
        <w:bottom w:val="none" w:sz="0" w:space="0" w:color="auto"/>
        <w:right w:val="none" w:sz="0" w:space="0" w:color="auto"/>
      </w:divBdr>
    </w:div>
    <w:div w:id="164171313">
      <w:bodyDiv w:val="1"/>
      <w:marLeft w:val="0"/>
      <w:marRight w:val="0"/>
      <w:marTop w:val="0"/>
      <w:marBottom w:val="0"/>
      <w:divBdr>
        <w:top w:val="none" w:sz="0" w:space="0" w:color="auto"/>
        <w:left w:val="none" w:sz="0" w:space="0" w:color="auto"/>
        <w:bottom w:val="none" w:sz="0" w:space="0" w:color="auto"/>
        <w:right w:val="none" w:sz="0" w:space="0" w:color="auto"/>
      </w:divBdr>
      <w:divsChild>
        <w:div w:id="194655613">
          <w:marLeft w:val="0"/>
          <w:marRight w:val="0"/>
          <w:marTop w:val="0"/>
          <w:marBottom w:val="0"/>
          <w:divBdr>
            <w:top w:val="none" w:sz="0" w:space="0" w:color="auto"/>
            <w:left w:val="none" w:sz="0" w:space="0" w:color="auto"/>
            <w:bottom w:val="none" w:sz="0" w:space="0" w:color="auto"/>
            <w:right w:val="none" w:sz="0" w:space="0" w:color="auto"/>
          </w:divBdr>
          <w:divsChild>
            <w:div w:id="2139368798">
              <w:marLeft w:val="0"/>
              <w:marRight w:val="0"/>
              <w:marTop w:val="0"/>
              <w:marBottom w:val="0"/>
              <w:divBdr>
                <w:top w:val="none" w:sz="0" w:space="0" w:color="auto"/>
                <w:left w:val="none" w:sz="0" w:space="0" w:color="auto"/>
                <w:bottom w:val="none" w:sz="0" w:space="0" w:color="auto"/>
                <w:right w:val="none" w:sz="0" w:space="0" w:color="auto"/>
              </w:divBdr>
              <w:divsChild>
                <w:div w:id="1922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1883">
      <w:bodyDiv w:val="1"/>
      <w:marLeft w:val="0"/>
      <w:marRight w:val="0"/>
      <w:marTop w:val="0"/>
      <w:marBottom w:val="0"/>
      <w:divBdr>
        <w:top w:val="none" w:sz="0" w:space="0" w:color="auto"/>
        <w:left w:val="none" w:sz="0" w:space="0" w:color="auto"/>
        <w:bottom w:val="none" w:sz="0" w:space="0" w:color="auto"/>
        <w:right w:val="none" w:sz="0" w:space="0" w:color="auto"/>
      </w:divBdr>
    </w:div>
    <w:div w:id="195705930">
      <w:bodyDiv w:val="1"/>
      <w:marLeft w:val="0"/>
      <w:marRight w:val="0"/>
      <w:marTop w:val="0"/>
      <w:marBottom w:val="0"/>
      <w:divBdr>
        <w:top w:val="none" w:sz="0" w:space="0" w:color="auto"/>
        <w:left w:val="none" w:sz="0" w:space="0" w:color="auto"/>
        <w:bottom w:val="none" w:sz="0" w:space="0" w:color="auto"/>
        <w:right w:val="none" w:sz="0" w:space="0" w:color="auto"/>
      </w:divBdr>
    </w:div>
    <w:div w:id="196088328">
      <w:bodyDiv w:val="1"/>
      <w:marLeft w:val="0"/>
      <w:marRight w:val="0"/>
      <w:marTop w:val="0"/>
      <w:marBottom w:val="0"/>
      <w:divBdr>
        <w:top w:val="none" w:sz="0" w:space="0" w:color="auto"/>
        <w:left w:val="none" w:sz="0" w:space="0" w:color="auto"/>
        <w:bottom w:val="none" w:sz="0" w:space="0" w:color="auto"/>
        <w:right w:val="none" w:sz="0" w:space="0" w:color="auto"/>
      </w:divBdr>
      <w:divsChild>
        <w:div w:id="1079596111">
          <w:marLeft w:val="0"/>
          <w:marRight w:val="0"/>
          <w:marTop w:val="0"/>
          <w:marBottom w:val="0"/>
          <w:divBdr>
            <w:top w:val="none" w:sz="0" w:space="0" w:color="auto"/>
            <w:left w:val="none" w:sz="0" w:space="0" w:color="auto"/>
            <w:bottom w:val="none" w:sz="0" w:space="0" w:color="auto"/>
            <w:right w:val="none" w:sz="0" w:space="0" w:color="auto"/>
          </w:divBdr>
          <w:divsChild>
            <w:div w:id="687412934">
              <w:marLeft w:val="0"/>
              <w:marRight w:val="0"/>
              <w:marTop w:val="0"/>
              <w:marBottom w:val="0"/>
              <w:divBdr>
                <w:top w:val="none" w:sz="0" w:space="0" w:color="auto"/>
                <w:left w:val="none" w:sz="0" w:space="0" w:color="auto"/>
                <w:bottom w:val="none" w:sz="0" w:space="0" w:color="auto"/>
                <w:right w:val="none" w:sz="0" w:space="0" w:color="auto"/>
              </w:divBdr>
              <w:divsChild>
                <w:div w:id="15427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8609">
      <w:bodyDiv w:val="1"/>
      <w:marLeft w:val="0"/>
      <w:marRight w:val="0"/>
      <w:marTop w:val="0"/>
      <w:marBottom w:val="0"/>
      <w:divBdr>
        <w:top w:val="none" w:sz="0" w:space="0" w:color="auto"/>
        <w:left w:val="none" w:sz="0" w:space="0" w:color="auto"/>
        <w:bottom w:val="none" w:sz="0" w:space="0" w:color="auto"/>
        <w:right w:val="none" w:sz="0" w:space="0" w:color="auto"/>
      </w:divBdr>
    </w:div>
    <w:div w:id="219708705">
      <w:bodyDiv w:val="1"/>
      <w:marLeft w:val="0"/>
      <w:marRight w:val="0"/>
      <w:marTop w:val="0"/>
      <w:marBottom w:val="0"/>
      <w:divBdr>
        <w:top w:val="none" w:sz="0" w:space="0" w:color="auto"/>
        <w:left w:val="none" w:sz="0" w:space="0" w:color="auto"/>
        <w:bottom w:val="none" w:sz="0" w:space="0" w:color="auto"/>
        <w:right w:val="none" w:sz="0" w:space="0" w:color="auto"/>
      </w:divBdr>
    </w:div>
    <w:div w:id="265499710">
      <w:bodyDiv w:val="1"/>
      <w:marLeft w:val="0"/>
      <w:marRight w:val="0"/>
      <w:marTop w:val="0"/>
      <w:marBottom w:val="0"/>
      <w:divBdr>
        <w:top w:val="none" w:sz="0" w:space="0" w:color="auto"/>
        <w:left w:val="none" w:sz="0" w:space="0" w:color="auto"/>
        <w:bottom w:val="none" w:sz="0" w:space="0" w:color="auto"/>
        <w:right w:val="none" w:sz="0" w:space="0" w:color="auto"/>
      </w:divBdr>
      <w:divsChild>
        <w:div w:id="450829498">
          <w:marLeft w:val="0"/>
          <w:marRight w:val="0"/>
          <w:marTop w:val="0"/>
          <w:marBottom w:val="0"/>
          <w:divBdr>
            <w:top w:val="none" w:sz="0" w:space="0" w:color="auto"/>
            <w:left w:val="none" w:sz="0" w:space="0" w:color="auto"/>
            <w:bottom w:val="none" w:sz="0" w:space="0" w:color="auto"/>
            <w:right w:val="none" w:sz="0" w:space="0" w:color="auto"/>
          </w:divBdr>
          <w:divsChild>
            <w:div w:id="1090393157">
              <w:marLeft w:val="0"/>
              <w:marRight w:val="0"/>
              <w:marTop w:val="0"/>
              <w:marBottom w:val="0"/>
              <w:divBdr>
                <w:top w:val="none" w:sz="0" w:space="0" w:color="auto"/>
                <w:left w:val="none" w:sz="0" w:space="0" w:color="auto"/>
                <w:bottom w:val="none" w:sz="0" w:space="0" w:color="auto"/>
                <w:right w:val="none" w:sz="0" w:space="0" w:color="auto"/>
              </w:divBdr>
              <w:divsChild>
                <w:div w:id="19262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1246">
      <w:bodyDiv w:val="1"/>
      <w:marLeft w:val="0"/>
      <w:marRight w:val="0"/>
      <w:marTop w:val="0"/>
      <w:marBottom w:val="0"/>
      <w:divBdr>
        <w:top w:val="none" w:sz="0" w:space="0" w:color="auto"/>
        <w:left w:val="none" w:sz="0" w:space="0" w:color="auto"/>
        <w:bottom w:val="none" w:sz="0" w:space="0" w:color="auto"/>
        <w:right w:val="none" w:sz="0" w:space="0" w:color="auto"/>
      </w:divBdr>
    </w:div>
    <w:div w:id="313686139">
      <w:bodyDiv w:val="1"/>
      <w:marLeft w:val="0"/>
      <w:marRight w:val="0"/>
      <w:marTop w:val="0"/>
      <w:marBottom w:val="0"/>
      <w:divBdr>
        <w:top w:val="none" w:sz="0" w:space="0" w:color="auto"/>
        <w:left w:val="none" w:sz="0" w:space="0" w:color="auto"/>
        <w:bottom w:val="none" w:sz="0" w:space="0" w:color="auto"/>
        <w:right w:val="none" w:sz="0" w:space="0" w:color="auto"/>
      </w:divBdr>
    </w:div>
    <w:div w:id="313804282">
      <w:bodyDiv w:val="1"/>
      <w:marLeft w:val="0"/>
      <w:marRight w:val="0"/>
      <w:marTop w:val="0"/>
      <w:marBottom w:val="0"/>
      <w:divBdr>
        <w:top w:val="none" w:sz="0" w:space="0" w:color="auto"/>
        <w:left w:val="none" w:sz="0" w:space="0" w:color="auto"/>
        <w:bottom w:val="none" w:sz="0" w:space="0" w:color="auto"/>
        <w:right w:val="none" w:sz="0" w:space="0" w:color="auto"/>
      </w:divBdr>
      <w:divsChild>
        <w:div w:id="1611006016">
          <w:marLeft w:val="0"/>
          <w:marRight w:val="0"/>
          <w:marTop w:val="0"/>
          <w:marBottom w:val="0"/>
          <w:divBdr>
            <w:top w:val="none" w:sz="0" w:space="0" w:color="auto"/>
            <w:left w:val="none" w:sz="0" w:space="0" w:color="auto"/>
            <w:bottom w:val="none" w:sz="0" w:space="0" w:color="auto"/>
            <w:right w:val="none" w:sz="0" w:space="0" w:color="auto"/>
          </w:divBdr>
          <w:divsChild>
            <w:div w:id="2118517943">
              <w:marLeft w:val="0"/>
              <w:marRight w:val="0"/>
              <w:marTop w:val="0"/>
              <w:marBottom w:val="0"/>
              <w:divBdr>
                <w:top w:val="none" w:sz="0" w:space="0" w:color="auto"/>
                <w:left w:val="none" w:sz="0" w:space="0" w:color="auto"/>
                <w:bottom w:val="none" w:sz="0" w:space="0" w:color="auto"/>
                <w:right w:val="none" w:sz="0" w:space="0" w:color="auto"/>
              </w:divBdr>
              <w:divsChild>
                <w:div w:id="10434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3204">
      <w:bodyDiv w:val="1"/>
      <w:marLeft w:val="0"/>
      <w:marRight w:val="0"/>
      <w:marTop w:val="0"/>
      <w:marBottom w:val="0"/>
      <w:divBdr>
        <w:top w:val="none" w:sz="0" w:space="0" w:color="auto"/>
        <w:left w:val="none" w:sz="0" w:space="0" w:color="auto"/>
        <w:bottom w:val="none" w:sz="0" w:space="0" w:color="auto"/>
        <w:right w:val="none" w:sz="0" w:space="0" w:color="auto"/>
      </w:divBdr>
    </w:div>
    <w:div w:id="412238329">
      <w:bodyDiv w:val="1"/>
      <w:marLeft w:val="0"/>
      <w:marRight w:val="0"/>
      <w:marTop w:val="0"/>
      <w:marBottom w:val="0"/>
      <w:divBdr>
        <w:top w:val="none" w:sz="0" w:space="0" w:color="auto"/>
        <w:left w:val="none" w:sz="0" w:space="0" w:color="auto"/>
        <w:bottom w:val="none" w:sz="0" w:space="0" w:color="auto"/>
        <w:right w:val="none" w:sz="0" w:space="0" w:color="auto"/>
      </w:divBdr>
    </w:div>
    <w:div w:id="452094958">
      <w:bodyDiv w:val="1"/>
      <w:marLeft w:val="0"/>
      <w:marRight w:val="0"/>
      <w:marTop w:val="0"/>
      <w:marBottom w:val="0"/>
      <w:divBdr>
        <w:top w:val="none" w:sz="0" w:space="0" w:color="auto"/>
        <w:left w:val="none" w:sz="0" w:space="0" w:color="auto"/>
        <w:bottom w:val="none" w:sz="0" w:space="0" w:color="auto"/>
        <w:right w:val="none" w:sz="0" w:space="0" w:color="auto"/>
      </w:divBdr>
    </w:div>
    <w:div w:id="476721750">
      <w:bodyDiv w:val="1"/>
      <w:marLeft w:val="0"/>
      <w:marRight w:val="0"/>
      <w:marTop w:val="0"/>
      <w:marBottom w:val="0"/>
      <w:divBdr>
        <w:top w:val="none" w:sz="0" w:space="0" w:color="auto"/>
        <w:left w:val="none" w:sz="0" w:space="0" w:color="auto"/>
        <w:bottom w:val="none" w:sz="0" w:space="0" w:color="auto"/>
        <w:right w:val="none" w:sz="0" w:space="0" w:color="auto"/>
      </w:divBdr>
    </w:div>
    <w:div w:id="504051179">
      <w:bodyDiv w:val="1"/>
      <w:marLeft w:val="0"/>
      <w:marRight w:val="0"/>
      <w:marTop w:val="0"/>
      <w:marBottom w:val="0"/>
      <w:divBdr>
        <w:top w:val="none" w:sz="0" w:space="0" w:color="auto"/>
        <w:left w:val="none" w:sz="0" w:space="0" w:color="auto"/>
        <w:bottom w:val="none" w:sz="0" w:space="0" w:color="auto"/>
        <w:right w:val="none" w:sz="0" w:space="0" w:color="auto"/>
      </w:divBdr>
    </w:div>
    <w:div w:id="536233633">
      <w:bodyDiv w:val="1"/>
      <w:marLeft w:val="0"/>
      <w:marRight w:val="0"/>
      <w:marTop w:val="0"/>
      <w:marBottom w:val="0"/>
      <w:divBdr>
        <w:top w:val="none" w:sz="0" w:space="0" w:color="auto"/>
        <w:left w:val="none" w:sz="0" w:space="0" w:color="auto"/>
        <w:bottom w:val="none" w:sz="0" w:space="0" w:color="auto"/>
        <w:right w:val="none" w:sz="0" w:space="0" w:color="auto"/>
      </w:divBdr>
      <w:divsChild>
        <w:div w:id="569119869">
          <w:marLeft w:val="0"/>
          <w:marRight w:val="0"/>
          <w:marTop w:val="0"/>
          <w:marBottom w:val="0"/>
          <w:divBdr>
            <w:top w:val="none" w:sz="0" w:space="0" w:color="auto"/>
            <w:left w:val="none" w:sz="0" w:space="0" w:color="auto"/>
            <w:bottom w:val="none" w:sz="0" w:space="0" w:color="auto"/>
            <w:right w:val="none" w:sz="0" w:space="0" w:color="auto"/>
          </w:divBdr>
          <w:divsChild>
            <w:div w:id="1478959687">
              <w:marLeft w:val="0"/>
              <w:marRight w:val="0"/>
              <w:marTop w:val="0"/>
              <w:marBottom w:val="0"/>
              <w:divBdr>
                <w:top w:val="none" w:sz="0" w:space="0" w:color="auto"/>
                <w:left w:val="none" w:sz="0" w:space="0" w:color="auto"/>
                <w:bottom w:val="none" w:sz="0" w:space="0" w:color="auto"/>
                <w:right w:val="none" w:sz="0" w:space="0" w:color="auto"/>
              </w:divBdr>
              <w:divsChild>
                <w:div w:id="94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3001">
      <w:bodyDiv w:val="1"/>
      <w:marLeft w:val="0"/>
      <w:marRight w:val="0"/>
      <w:marTop w:val="0"/>
      <w:marBottom w:val="0"/>
      <w:divBdr>
        <w:top w:val="none" w:sz="0" w:space="0" w:color="auto"/>
        <w:left w:val="none" w:sz="0" w:space="0" w:color="auto"/>
        <w:bottom w:val="none" w:sz="0" w:space="0" w:color="auto"/>
        <w:right w:val="none" w:sz="0" w:space="0" w:color="auto"/>
      </w:divBdr>
    </w:div>
    <w:div w:id="538055415">
      <w:bodyDiv w:val="1"/>
      <w:marLeft w:val="0"/>
      <w:marRight w:val="0"/>
      <w:marTop w:val="0"/>
      <w:marBottom w:val="0"/>
      <w:divBdr>
        <w:top w:val="none" w:sz="0" w:space="0" w:color="auto"/>
        <w:left w:val="none" w:sz="0" w:space="0" w:color="auto"/>
        <w:bottom w:val="none" w:sz="0" w:space="0" w:color="auto"/>
        <w:right w:val="none" w:sz="0" w:space="0" w:color="auto"/>
      </w:divBdr>
    </w:div>
    <w:div w:id="562566591">
      <w:bodyDiv w:val="1"/>
      <w:marLeft w:val="0"/>
      <w:marRight w:val="0"/>
      <w:marTop w:val="0"/>
      <w:marBottom w:val="0"/>
      <w:divBdr>
        <w:top w:val="none" w:sz="0" w:space="0" w:color="auto"/>
        <w:left w:val="none" w:sz="0" w:space="0" w:color="auto"/>
        <w:bottom w:val="none" w:sz="0" w:space="0" w:color="auto"/>
        <w:right w:val="none" w:sz="0" w:space="0" w:color="auto"/>
      </w:divBdr>
    </w:div>
    <w:div w:id="605966881">
      <w:bodyDiv w:val="1"/>
      <w:marLeft w:val="0"/>
      <w:marRight w:val="0"/>
      <w:marTop w:val="0"/>
      <w:marBottom w:val="0"/>
      <w:divBdr>
        <w:top w:val="none" w:sz="0" w:space="0" w:color="auto"/>
        <w:left w:val="none" w:sz="0" w:space="0" w:color="auto"/>
        <w:bottom w:val="none" w:sz="0" w:space="0" w:color="auto"/>
        <w:right w:val="none" w:sz="0" w:space="0" w:color="auto"/>
      </w:divBdr>
      <w:divsChild>
        <w:div w:id="1858420715">
          <w:marLeft w:val="0"/>
          <w:marRight w:val="0"/>
          <w:marTop w:val="0"/>
          <w:marBottom w:val="0"/>
          <w:divBdr>
            <w:top w:val="none" w:sz="0" w:space="0" w:color="auto"/>
            <w:left w:val="none" w:sz="0" w:space="0" w:color="auto"/>
            <w:bottom w:val="none" w:sz="0" w:space="0" w:color="auto"/>
            <w:right w:val="none" w:sz="0" w:space="0" w:color="auto"/>
          </w:divBdr>
          <w:divsChild>
            <w:div w:id="205680711">
              <w:marLeft w:val="0"/>
              <w:marRight w:val="0"/>
              <w:marTop w:val="0"/>
              <w:marBottom w:val="0"/>
              <w:divBdr>
                <w:top w:val="none" w:sz="0" w:space="0" w:color="auto"/>
                <w:left w:val="none" w:sz="0" w:space="0" w:color="auto"/>
                <w:bottom w:val="none" w:sz="0" w:space="0" w:color="auto"/>
                <w:right w:val="none" w:sz="0" w:space="0" w:color="auto"/>
              </w:divBdr>
              <w:divsChild>
                <w:div w:id="5576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3437">
      <w:bodyDiv w:val="1"/>
      <w:marLeft w:val="0"/>
      <w:marRight w:val="0"/>
      <w:marTop w:val="0"/>
      <w:marBottom w:val="0"/>
      <w:divBdr>
        <w:top w:val="none" w:sz="0" w:space="0" w:color="auto"/>
        <w:left w:val="none" w:sz="0" w:space="0" w:color="auto"/>
        <w:bottom w:val="none" w:sz="0" w:space="0" w:color="auto"/>
        <w:right w:val="none" w:sz="0" w:space="0" w:color="auto"/>
      </w:divBdr>
    </w:div>
    <w:div w:id="698900116">
      <w:bodyDiv w:val="1"/>
      <w:marLeft w:val="0"/>
      <w:marRight w:val="0"/>
      <w:marTop w:val="0"/>
      <w:marBottom w:val="0"/>
      <w:divBdr>
        <w:top w:val="none" w:sz="0" w:space="0" w:color="auto"/>
        <w:left w:val="none" w:sz="0" w:space="0" w:color="auto"/>
        <w:bottom w:val="none" w:sz="0" w:space="0" w:color="auto"/>
        <w:right w:val="none" w:sz="0" w:space="0" w:color="auto"/>
      </w:divBdr>
    </w:div>
    <w:div w:id="704334563">
      <w:bodyDiv w:val="1"/>
      <w:marLeft w:val="0"/>
      <w:marRight w:val="0"/>
      <w:marTop w:val="0"/>
      <w:marBottom w:val="0"/>
      <w:divBdr>
        <w:top w:val="none" w:sz="0" w:space="0" w:color="auto"/>
        <w:left w:val="none" w:sz="0" w:space="0" w:color="auto"/>
        <w:bottom w:val="none" w:sz="0" w:space="0" w:color="auto"/>
        <w:right w:val="none" w:sz="0" w:space="0" w:color="auto"/>
      </w:divBdr>
    </w:div>
    <w:div w:id="827864866">
      <w:bodyDiv w:val="1"/>
      <w:marLeft w:val="0"/>
      <w:marRight w:val="0"/>
      <w:marTop w:val="0"/>
      <w:marBottom w:val="0"/>
      <w:divBdr>
        <w:top w:val="none" w:sz="0" w:space="0" w:color="auto"/>
        <w:left w:val="none" w:sz="0" w:space="0" w:color="auto"/>
        <w:bottom w:val="none" w:sz="0" w:space="0" w:color="auto"/>
        <w:right w:val="none" w:sz="0" w:space="0" w:color="auto"/>
      </w:divBdr>
    </w:div>
    <w:div w:id="836846824">
      <w:bodyDiv w:val="1"/>
      <w:marLeft w:val="0"/>
      <w:marRight w:val="0"/>
      <w:marTop w:val="0"/>
      <w:marBottom w:val="0"/>
      <w:divBdr>
        <w:top w:val="none" w:sz="0" w:space="0" w:color="auto"/>
        <w:left w:val="none" w:sz="0" w:space="0" w:color="auto"/>
        <w:bottom w:val="none" w:sz="0" w:space="0" w:color="auto"/>
        <w:right w:val="none" w:sz="0" w:space="0" w:color="auto"/>
      </w:divBdr>
    </w:div>
    <w:div w:id="845485280">
      <w:bodyDiv w:val="1"/>
      <w:marLeft w:val="0"/>
      <w:marRight w:val="0"/>
      <w:marTop w:val="0"/>
      <w:marBottom w:val="0"/>
      <w:divBdr>
        <w:top w:val="none" w:sz="0" w:space="0" w:color="auto"/>
        <w:left w:val="none" w:sz="0" w:space="0" w:color="auto"/>
        <w:bottom w:val="none" w:sz="0" w:space="0" w:color="auto"/>
        <w:right w:val="none" w:sz="0" w:space="0" w:color="auto"/>
      </w:divBdr>
    </w:div>
    <w:div w:id="876236550">
      <w:bodyDiv w:val="1"/>
      <w:marLeft w:val="0"/>
      <w:marRight w:val="0"/>
      <w:marTop w:val="0"/>
      <w:marBottom w:val="0"/>
      <w:divBdr>
        <w:top w:val="none" w:sz="0" w:space="0" w:color="auto"/>
        <w:left w:val="none" w:sz="0" w:space="0" w:color="auto"/>
        <w:bottom w:val="none" w:sz="0" w:space="0" w:color="auto"/>
        <w:right w:val="none" w:sz="0" w:space="0" w:color="auto"/>
      </w:divBdr>
    </w:div>
    <w:div w:id="885874555">
      <w:bodyDiv w:val="1"/>
      <w:marLeft w:val="0"/>
      <w:marRight w:val="0"/>
      <w:marTop w:val="0"/>
      <w:marBottom w:val="0"/>
      <w:divBdr>
        <w:top w:val="none" w:sz="0" w:space="0" w:color="auto"/>
        <w:left w:val="none" w:sz="0" w:space="0" w:color="auto"/>
        <w:bottom w:val="none" w:sz="0" w:space="0" w:color="auto"/>
        <w:right w:val="none" w:sz="0" w:space="0" w:color="auto"/>
      </w:divBdr>
    </w:div>
    <w:div w:id="959341763">
      <w:bodyDiv w:val="1"/>
      <w:marLeft w:val="0"/>
      <w:marRight w:val="0"/>
      <w:marTop w:val="0"/>
      <w:marBottom w:val="0"/>
      <w:divBdr>
        <w:top w:val="none" w:sz="0" w:space="0" w:color="auto"/>
        <w:left w:val="none" w:sz="0" w:space="0" w:color="auto"/>
        <w:bottom w:val="none" w:sz="0" w:space="0" w:color="auto"/>
        <w:right w:val="none" w:sz="0" w:space="0" w:color="auto"/>
      </w:divBdr>
    </w:div>
    <w:div w:id="963080343">
      <w:bodyDiv w:val="1"/>
      <w:marLeft w:val="0"/>
      <w:marRight w:val="0"/>
      <w:marTop w:val="0"/>
      <w:marBottom w:val="0"/>
      <w:divBdr>
        <w:top w:val="none" w:sz="0" w:space="0" w:color="auto"/>
        <w:left w:val="none" w:sz="0" w:space="0" w:color="auto"/>
        <w:bottom w:val="none" w:sz="0" w:space="0" w:color="auto"/>
        <w:right w:val="none" w:sz="0" w:space="0" w:color="auto"/>
      </w:divBdr>
    </w:div>
    <w:div w:id="996759612">
      <w:bodyDiv w:val="1"/>
      <w:marLeft w:val="0"/>
      <w:marRight w:val="0"/>
      <w:marTop w:val="0"/>
      <w:marBottom w:val="0"/>
      <w:divBdr>
        <w:top w:val="none" w:sz="0" w:space="0" w:color="auto"/>
        <w:left w:val="none" w:sz="0" w:space="0" w:color="auto"/>
        <w:bottom w:val="none" w:sz="0" w:space="0" w:color="auto"/>
        <w:right w:val="none" w:sz="0" w:space="0" w:color="auto"/>
      </w:divBdr>
    </w:div>
    <w:div w:id="1002660615">
      <w:bodyDiv w:val="1"/>
      <w:marLeft w:val="0"/>
      <w:marRight w:val="0"/>
      <w:marTop w:val="0"/>
      <w:marBottom w:val="0"/>
      <w:divBdr>
        <w:top w:val="none" w:sz="0" w:space="0" w:color="auto"/>
        <w:left w:val="none" w:sz="0" w:space="0" w:color="auto"/>
        <w:bottom w:val="none" w:sz="0" w:space="0" w:color="auto"/>
        <w:right w:val="none" w:sz="0" w:space="0" w:color="auto"/>
      </w:divBdr>
    </w:div>
    <w:div w:id="1025718687">
      <w:bodyDiv w:val="1"/>
      <w:marLeft w:val="0"/>
      <w:marRight w:val="0"/>
      <w:marTop w:val="0"/>
      <w:marBottom w:val="0"/>
      <w:divBdr>
        <w:top w:val="none" w:sz="0" w:space="0" w:color="auto"/>
        <w:left w:val="none" w:sz="0" w:space="0" w:color="auto"/>
        <w:bottom w:val="none" w:sz="0" w:space="0" w:color="auto"/>
        <w:right w:val="none" w:sz="0" w:space="0" w:color="auto"/>
      </w:divBdr>
    </w:div>
    <w:div w:id="1046414641">
      <w:bodyDiv w:val="1"/>
      <w:marLeft w:val="0"/>
      <w:marRight w:val="0"/>
      <w:marTop w:val="0"/>
      <w:marBottom w:val="0"/>
      <w:divBdr>
        <w:top w:val="none" w:sz="0" w:space="0" w:color="auto"/>
        <w:left w:val="none" w:sz="0" w:space="0" w:color="auto"/>
        <w:bottom w:val="none" w:sz="0" w:space="0" w:color="auto"/>
        <w:right w:val="none" w:sz="0" w:space="0" w:color="auto"/>
      </w:divBdr>
    </w:div>
    <w:div w:id="1056002557">
      <w:bodyDiv w:val="1"/>
      <w:marLeft w:val="0"/>
      <w:marRight w:val="0"/>
      <w:marTop w:val="0"/>
      <w:marBottom w:val="0"/>
      <w:divBdr>
        <w:top w:val="none" w:sz="0" w:space="0" w:color="auto"/>
        <w:left w:val="none" w:sz="0" w:space="0" w:color="auto"/>
        <w:bottom w:val="none" w:sz="0" w:space="0" w:color="auto"/>
        <w:right w:val="none" w:sz="0" w:space="0" w:color="auto"/>
      </w:divBdr>
    </w:div>
    <w:div w:id="1108700667">
      <w:bodyDiv w:val="1"/>
      <w:marLeft w:val="0"/>
      <w:marRight w:val="0"/>
      <w:marTop w:val="0"/>
      <w:marBottom w:val="0"/>
      <w:divBdr>
        <w:top w:val="none" w:sz="0" w:space="0" w:color="auto"/>
        <w:left w:val="none" w:sz="0" w:space="0" w:color="auto"/>
        <w:bottom w:val="none" w:sz="0" w:space="0" w:color="auto"/>
        <w:right w:val="none" w:sz="0" w:space="0" w:color="auto"/>
      </w:divBdr>
    </w:div>
    <w:div w:id="1136602093">
      <w:bodyDiv w:val="1"/>
      <w:marLeft w:val="0"/>
      <w:marRight w:val="0"/>
      <w:marTop w:val="0"/>
      <w:marBottom w:val="0"/>
      <w:divBdr>
        <w:top w:val="none" w:sz="0" w:space="0" w:color="auto"/>
        <w:left w:val="none" w:sz="0" w:space="0" w:color="auto"/>
        <w:bottom w:val="none" w:sz="0" w:space="0" w:color="auto"/>
        <w:right w:val="none" w:sz="0" w:space="0" w:color="auto"/>
      </w:divBdr>
    </w:div>
    <w:div w:id="1204168677">
      <w:bodyDiv w:val="1"/>
      <w:marLeft w:val="0"/>
      <w:marRight w:val="0"/>
      <w:marTop w:val="0"/>
      <w:marBottom w:val="0"/>
      <w:divBdr>
        <w:top w:val="none" w:sz="0" w:space="0" w:color="auto"/>
        <w:left w:val="none" w:sz="0" w:space="0" w:color="auto"/>
        <w:bottom w:val="none" w:sz="0" w:space="0" w:color="auto"/>
        <w:right w:val="none" w:sz="0" w:space="0" w:color="auto"/>
      </w:divBdr>
    </w:div>
    <w:div w:id="1209222306">
      <w:bodyDiv w:val="1"/>
      <w:marLeft w:val="0"/>
      <w:marRight w:val="0"/>
      <w:marTop w:val="0"/>
      <w:marBottom w:val="0"/>
      <w:divBdr>
        <w:top w:val="none" w:sz="0" w:space="0" w:color="auto"/>
        <w:left w:val="none" w:sz="0" w:space="0" w:color="auto"/>
        <w:bottom w:val="none" w:sz="0" w:space="0" w:color="auto"/>
        <w:right w:val="none" w:sz="0" w:space="0" w:color="auto"/>
      </w:divBdr>
    </w:div>
    <w:div w:id="1223250682">
      <w:bodyDiv w:val="1"/>
      <w:marLeft w:val="0"/>
      <w:marRight w:val="0"/>
      <w:marTop w:val="0"/>
      <w:marBottom w:val="0"/>
      <w:divBdr>
        <w:top w:val="none" w:sz="0" w:space="0" w:color="auto"/>
        <w:left w:val="none" w:sz="0" w:space="0" w:color="auto"/>
        <w:bottom w:val="none" w:sz="0" w:space="0" w:color="auto"/>
        <w:right w:val="none" w:sz="0" w:space="0" w:color="auto"/>
      </w:divBdr>
    </w:div>
    <w:div w:id="1245995364">
      <w:bodyDiv w:val="1"/>
      <w:marLeft w:val="0"/>
      <w:marRight w:val="0"/>
      <w:marTop w:val="0"/>
      <w:marBottom w:val="0"/>
      <w:divBdr>
        <w:top w:val="none" w:sz="0" w:space="0" w:color="auto"/>
        <w:left w:val="none" w:sz="0" w:space="0" w:color="auto"/>
        <w:bottom w:val="none" w:sz="0" w:space="0" w:color="auto"/>
        <w:right w:val="none" w:sz="0" w:space="0" w:color="auto"/>
      </w:divBdr>
      <w:divsChild>
        <w:div w:id="2037193491">
          <w:marLeft w:val="0"/>
          <w:marRight w:val="0"/>
          <w:marTop w:val="0"/>
          <w:marBottom w:val="0"/>
          <w:divBdr>
            <w:top w:val="none" w:sz="0" w:space="0" w:color="auto"/>
            <w:left w:val="none" w:sz="0" w:space="0" w:color="auto"/>
            <w:bottom w:val="none" w:sz="0" w:space="0" w:color="auto"/>
            <w:right w:val="none" w:sz="0" w:space="0" w:color="auto"/>
          </w:divBdr>
          <w:divsChild>
            <w:div w:id="790130879">
              <w:marLeft w:val="0"/>
              <w:marRight w:val="0"/>
              <w:marTop w:val="0"/>
              <w:marBottom w:val="0"/>
              <w:divBdr>
                <w:top w:val="none" w:sz="0" w:space="0" w:color="auto"/>
                <w:left w:val="none" w:sz="0" w:space="0" w:color="auto"/>
                <w:bottom w:val="none" w:sz="0" w:space="0" w:color="auto"/>
                <w:right w:val="none" w:sz="0" w:space="0" w:color="auto"/>
              </w:divBdr>
              <w:divsChild>
                <w:div w:id="1006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42770">
      <w:bodyDiv w:val="1"/>
      <w:marLeft w:val="0"/>
      <w:marRight w:val="0"/>
      <w:marTop w:val="0"/>
      <w:marBottom w:val="0"/>
      <w:divBdr>
        <w:top w:val="none" w:sz="0" w:space="0" w:color="auto"/>
        <w:left w:val="none" w:sz="0" w:space="0" w:color="auto"/>
        <w:bottom w:val="none" w:sz="0" w:space="0" w:color="auto"/>
        <w:right w:val="none" w:sz="0" w:space="0" w:color="auto"/>
      </w:divBdr>
    </w:div>
    <w:div w:id="1265377833">
      <w:bodyDiv w:val="1"/>
      <w:marLeft w:val="0"/>
      <w:marRight w:val="0"/>
      <w:marTop w:val="0"/>
      <w:marBottom w:val="0"/>
      <w:divBdr>
        <w:top w:val="none" w:sz="0" w:space="0" w:color="auto"/>
        <w:left w:val="none" w:sz="0" w:space="0" w:color="auto"/>
        <w:bottom w:val="none" w:sz="0" w:space="0" w:color="auto"/>
        <w:right w:val="none" w:sz="0" w:space="0" w:color="auto"/>
      </w:divBdr>
    </w:div>
    <w:div w:id="1276712555">
      <w:bodyDiv w:val="1"/>
      <w:marLeft w:val="0"/>
      <w:marRight w:val="0"/>
      <w:marTop w:val="0"/>
      <w:marBottom w:val="0"/>
      <w:divBdr>
        <w:top w:val="none" w:sz="0" w:space="0" w:color="auto"/>
        <w:left w:val="none" w:sz="0" w:space="0" w:color="auto"/>
        <w:bottom w:val="none" w:sz="0" w:space="0" w:color="auto"/>
        <w:right w:val="none" w:sz="0" w:space="0" w:color="auto"/>
      </w:divBdr>
    </w:div>
    <w:div w:id="1321811740">
      <w:bodyDiv w:val="1"/>
      <w:marLeft w:val="0"/>
      <w:marRight w:val="0"/>
      <w:marTop w:val="0"/>
      <w:marBottom w:val="0"/>
      <w:divBdr>
        <w:top w:val="none" w:sz="0" w:space="0" w:color="auto"/>
        <w:left w:val="none" w:sz="0" w:space="0" w:color="auto"/>
        <w:bottom w:val="none" w:sz="0" w:space="0" w:color="auto"/>
        <w:right w:val="none" w:sz="0" w:space="0" w:color="auto"/>
      </w:divBdr>
    </w:div>
    <w:div w:id="1327904319">
      <w:bodyDiv w:val="1"/>
      <w:marLeft w:val="0"/>
      <w:marRight w:val="0"/>
      <w:marTop w:val="0"/>
      <w:marBottom w:val="0"/>
      <w:divBdr>
        <w:top w:val="none" w:sz="0" w:space="0" w:color="auto"/>
        <w:left w:val="none" w:sz="0" w:space="0" w:color="auto"/>
        <w:bottom w:val="none" w:sz="0" w:space="0" w:color="auto"/>
        <w:right w:val="none" w:sz="0" w:space="0" w:color="auto"/>
      </w:divBdr>
    </w:div>
    <w:div w:id="1333144650">
      <w:bodyDiv w:val="1"/>
      <w:marLeft w:val="0"/>
      <w:marRight w:val="0"/>
      <w:marTop w:val="0"/>
      <w:marBottom w:val="0"/>
      <w:divBdr>
        <w:top w:val="none" w:sz="0" w:space="0" w:color="auto"/>
        <w:left w:val="none" w:sz="0" w:space="0" w:color="auto"/>
        <w:bottom w:val="none" w:sz="0" w:space="0" w:color="auto"/>
        <w:right w:val="none" w:sz="0" w:space="0" w:color="auto"/>
      </w:divBdr>
    </w:div>
    <w:div w:id="1386636734">
      <w:bodyDiv w:val="1"/>
      <w:marLeft w:val="0"/>
      <w:marRight w:val="0"/>
      <w:marTop w:val="0"/>
      <w:marBottom w:val="0"/>
      <w:divBdr>
        <w:top w:val="none" w:sz="0" w:space="0" w:color="auto"/>
        <w:left w:val="none" w:sz="0" w:space="0" w:color="auto"/>
        <w:bottom w:val="none" w:sz="0" w:space="0" w:color="auto"/>
        <w:right w:val="none" w:sz="0" w:space="0" w:color="auto"/>
      </w:divBdr>
    </w:div>
    <w:div w:id="1403408071">
      <w:bodyDiv w:val="1"/>
      <w:marLeft w:val="0"/>
      <w:marRight w:val="0"/>
      <w:marTop w:val="0"/>
      <w:marBottom w:val="0"/>
      <w:divBdr>
        <w:top w:val="none" w:sz="0" w:space="0" w:color="auto"/>
        <w:left w:val="none" w:sz="0" w:space="0" w:color="auto"/>
        <w:bottom w:val="none" w:sz="0" w:space="0" w:color="auto"/>
        <w:right w:val="none" w:sz="0" w:space="0" w:color="auto"/>
      </w:divBdr>
      <w:divsChild>
        <w:div w:id="283775326">
          <w:marLeft w:val="0"/>
          <w:marRight w:val="0"/>
          <w:marTop w:val="0"/>
          <w:marBottom w:val="0"/>
          <w:divBdr>
            <w:top w:val="none" w:sz="0" w:space="0" w:color="auto"/>
            <w:left w:val="none" w:sz="0" w:space="0" w:color="auto"/>
            <w:bottom w:val="none" w:sz="0" w:space="0" w:color="auto"/>
            <w:right w:val="none" w:sz="0" w:space="0" w:color="auto"/>
          </w:divBdr>
          <w:divsChild>
            <w:div w:id="1130703922">
              <w:marLeft w:val="0"/>
              <w:marRight w:val="0"/>
              <w:marTop w:val="0"/>
              <w:marBottom w:val="0"/>
              <w:divBdr>
                <w:top w:val="none" w:sz="0" w:space="0" w:color="auto"/>
                <w:left w:val="none" w:sz="0" w:space="0" w:color="auto"/>
                <w:bottom w:val="none" w:sz="0" w:space="0" w:color="auto"/>
                <w:right w:val="none" w:sz="0" w:space="0" w:color="auto"/>
              </w:divBdr>
              <w:divsChild>
                <w:div w:id="2052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10696">
      <w:bodyDiv w:val="1"/>
      <w:marLeft w:val="0"/>
      <w:marRight w:val="0"/>
      <w:marTop w:val="0"/>
      <w:marBottom w:val="0"/>
      <w:divBdr>
        <w:top w:val="none" w:sz="0" w:space="0" w:color="auto"/>
        <w:left w:val="none" w:sz="0" w:space="0" w:color="auto"/>
        <w:bottom w:val="none" w:sz="0" w:space="0" w:color="auto"/>
        <w:right w:val="none" w:sz="0" w:space="0" w:color="auto"/>
      </w:divBdr>
    </w:div>
    <w:div w:id="1493793384">
      <w:bodyDiv w:val="1"/>
      <w:marLeft w:val="0"/>
      <w:marRight w:val="0"/>
      <w:marTop w:val="0"/>
      <w:marBottom w:val="0"/>
      <w:divBdr>
        <w:top w:val="none" w:sz="0" w:space="0" w:color="auto"/>
        <w:left w:val="none" w:sz="0" w:space="0" w:color="auto"/>
        <w:bottom w:val="none" w:sz="0" w:space="0" w:color="auto"/>
        <w:right w:val="none" w:sz="0" w:space="0" w:color="auto"/>
      </w:divBdr>
    </w:div>
    <w:div w:id="1511604363">
      <w:bodyDiv w:val="1"/>
      <w:marLeft w:val="0"/>
      <w:marRight w:val="0"/>
      <w:marTop w:val="0"/>
      <w:marBottom w:val="0"/>
      <w:divBdr>
        <w:top w:val="none" w:sz="0" w:space="0" w:color="auto"/>
        <w:left w:val="none" w:sz="0" w:space="0" w:color="auto"/>
        <w:bottom w:val="none" w:sz="0" w:space="0" w:color="auto"/>
        <w:right w:val="none" w:sz="0" w:space="0" w:color="auto"/>
      </w:divBdr>
    </w:div>
    <w:div w:id="1545753729">
      <w:bodyDiv w:val="1"/>
      <w:marLeft w:val="0"/>
      <w:marRight w:val="0"/>
      <w:marTop w:val="0"/>
      <w:marBottom w:val="0"/>
      <w:divBdr>
        <w:top w:val="none" w:sz="0" w:space="0" w:color="auto"/>
        <w:left w:val="none" w:sz="0" w:space="0" w:color="auto"/>
        <w:bottom w:val="none" w:sz="0" w:space="0" w:color="auto"/>
        <w:right w:val="none" w:sz="0" w:space="0" w:color="auto"/>
      </w:divBdr>
    </w:div>
    <w:div w:id="1619139954">
      <w:bodyDiv w:val="1"/>
      <w:marLeft w:val="0"/>
      <w:marRight w:val="0"/>
      <w:marTop w:val="0"/>
      <w:marBottom w:val="0"/>
      <w:divBdr>
        <w:top w:val="none" w:sz="0" w:space="0" w:color="auto"/>
        <w:left w:val="none" w:sz="0" w:space="0" w:color="auto"/>
        <w:bottom w:val="none" w:sz="0" w:space="0" w:color="auto"/>
        <w:right w:val="none" w:sz="0" w:space="0" w:color="auto"/>
      </w:divBdr>
      <w:divsChild>
        <w:div w:id="2132507462">
          <w:marLeft w:val="0"/>
          <w:marRight w:val="0"/>
          <w:marTop w:val="0"/>
          <w:marBottom w:val="0"/>
          <w:divBdr>
            <w:top w:val="none" w:sz="0" w:space="0" w:color="auto"/>
            <w:left w:val="none" w:sz="0" w:space="0" w:color="auto"/>
            <w:bottom w:val="none" w:sz="0" w:space="0" w:color="auto"/>
            <w:right w:val="none" w:sz="0" w:space="0" w:color="auto"/>
          </w:divBdr>
          <w:divsChild>
            <w:div w:id="1911233091">
              <w:marLeft w:val="0"/>
              <w:marRight w:val="0"/>
              <w:marTop w:val="0"/>
              <w:marBottom w:val="0"/>
              <w:divBdr>
                <w:top w:val="none" w:sz="0" w:space="0" w:color="auto"/>
                <w:left w:val="none" w:sz="0" w:space="0" w:color="auto"/>
                <w:bottom w:val="none" w:sz="0" w:space="0" w:color="auto"/>
                <w:right w:val="none" w:sz="0" w:space="0" w:color="auto"/>
              </w:divBdr>
              <w:divsChild>
                <w:div w:id="968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807">
      <w:bodyDiv w:val="1"/>
      <w:marLeft w:val="0"/>
      <w:marRight w:val="0"/>
      <w:marTop w:val="0"/>
      <w:marBottom w:val="0"/>
      <w:divBdr>
        <w:top w:val="none" w:sz="0" w:space="0" w:color="auto"/>
        <w:left w:val="none" w:sz="0" w:space="0" w:color="auto"/>
        <w:bottom w:val="none" w:sz="0" w:space="0" w:color="auto"/>
        <w:right w:val="none" w:sz="0" w:space="0" w:color="auto"/>
      </w:divBdr>
    </w:div>
    <w:div w:id="1698922440">
      <w:bodyDiv w:val="1"/>
      <w:marLeft w:val="0"/>
      <w:marRight w:val="0"/>
      <w:marTop w:val="0"/>
      <w:marBottom w:val="0"/>
      <w:divBdr>
        <w:top w:val="none" w:sz="0" w:space="0" w:color="auto"/>
        <w:left w:val="none" w:sz="0" w:space="0" w:color="auto"/>
        <w:bottom w:val="none" w:sz="0" w:space="0" w:color="auto"/>
        <w:right w:val="none" w:sz="0" w:space="0" w:color="auto"/>
      </w:divBdr>
    </w:div>
    <w:div w:id="1705326400">
      <w:bodyDiv w:val="1"/>
      <w:marLeft w:val="0"/>
      <w:marRight w:val="0"/>
      <w:marTop w:val="0"/>
      <w:marBottom w:val="0"/>
      <w:divBdr>
        <w:top w:val="none" w:sz="0" w:space="0" w:color="auto"/>
        <w:left w:val="none" w:sz="0" w:space="0" w:color="auto"/>
        <w:bottom w:val="none" w:sz="0" w:space="0" w:color="auto"/>
        <w:right w:val="none" w:sz="0" w:space="0" w:color="auto"/>
      </w:divBdr>
    </w:div>
    <w:div w:id="1717659070">
      <w:bodyDiv w:val="1"/>
      <w:marLeft w:val="0"/>
      <w:marRight w:val="0"/>
      <w:marTop w:val="0"/>
      <w:marBottom w:val="0"/>
      <w:divBdr>
        <w:top w:val="none" w:sz="0" w:space="0" w:color="auto"/>
        <w:left w:val="none" w:sz="0" w:space="0" w:color="auto"/>
        <w:bottom w:val="none" w:sz="0" w:space="0" w:color="auto"/>
        <w:right w:val="none" w:sz="0" w:space="0" w:color="auto"/>
      </w:divBdr>
    </w:div>
    <w:div w:id="1754933834">
      <w:bodyDiv w:val="1"/>
      <w:marLeft w:val="0"/>
      <w:marRight w:val="0"/>
      <w:marTop w:val="0"/>
      <w:marBottom w:val="0"/>
      <w:divBdr>
        <w:top w:val="none" w:sz="0" w:space="0" w:color="auto"/>
        <w:left w:val="none" w:sz="0" w:space="0" w:color="auto"/>
        <w:bottom w:val="none" w:sz="0" w:space="0" w:color="auto"/>
        <w:right w:val="none" w:sz="0" w:space="0" w:color="auto"/>
      </w:divBdr>
    </w:div>
    <w:div w:id="1786802333">
      <w:bodyDiv w:val="1"/>
      <w:marLeft w:val="0"/>
      <w:marRight w:val="0"/>
      <w:marTop w:val="0"/>
      <w:marBottom w:val="0"/>
      <w:divBdr>
        <w:top w:val="none" w:sz="0" w:space="0" w:color="auto"/>
        <w:left w:val="none" w:sz="0" w:space="0" w:color="auto"/>
        <w:bottom w:val="none" w:sz="0" w:space="0" w:color="auto"/>
        <w:right w:val="none" w:sz="0" w:space="0" w:color="auto"/>
      </w:divBdr>
    </w:div>
    <w:div w:id="1806435083">
      <w:bodyDiv w:val="1"/>
      <w:marLeft w:val="0"/>
      <w:marRight w:val="0"/>
      <w:marTop w:val="0"/>
      <w:marBottom w:val="0"/>
      <w:divBdr>
        <w:top w:val="none" w:sz="0" w:space="0" w:color="auto"/>
        <w:left w:val="none" w:sz="0" w:space="0" w:color="auto"/>
        <w:bottom w:val="none" w:sz="0" w:space="0" w:color="auto"/>
        <w:right w:val="none" w:sz="0" w:space="0" w:color="auto"/>
      </w:divBdr>
    </w:div>
    <w:div w:id="1817188986">
      <w:bodyDiv w:val="1"/>
      <w:marLeft w:val="0"/>
      <w:marRight w:val="0"/>
      <w:marTop w:val="0"/>
      <w:marBottom w:val="0"/>
      <w:divBdr>
        <w:top w:val="none" w:sz="0" w:space="0" w:color="auto"/>
        <w:left w:val="none" w:sz="0" w:space="0" w:color="auto"/>
        <w:bottom w:val="none" w:sz="0" w:space="0" w:color="auto"/>
        <w:right w:val="none" w:sz="0" w:space="0" w:color="auto"/>
      </w:divBdr>
      <w:divsChild>
        <w:div w:id="265233156">
          <w:marLeft w:val="0"/>
          <w:marRight w:val="0"/>
          <w:marTop w:val="0"/>
          <w:marBottom w:val="0"/>
          <w:divBdr>
            <w:top w:val="none" w:sz="0" w:space="0" w:color="auto"/>
            <w:left w:val="none" w:sz="0" w:space="0" w:color="auto"/>
            <w:bottom w:val="none" w:sz="0" w:space="0" w:color="auto"/>
            <w:right w:val="none" w:sz="0" w:space="0" w:color="auto"/>
          </w:divBdr>
          <w:divsChild>
            <w:div w:id="158158370">
              <w:marLeft w:val="0"/>
              <w:marRight w:val="0"/>
              <w:marTop w:val="0"/>
              <w:marBottom w:val="0"/>
              <w:divBdr>
                <w:top w:val="none" w:sz="0" w:space="0" w:color="auto"/>
                <w:left w:val="none" w:sz="0" w:space="0" w:color="auto"/>
                <w:bottom w:val="none" w:sz="0" w:space="0" w:color="auto"/>
                <w:right w:val="none" w:sz="0" w:space="0" w:color="auto"/>
              </w:divBdr>
              <w:divsChild>
                <w:div w:id="13321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90087">
      <w:bodyDiv w:val="1"/>
      <w:marLeft w:val="0"/>
      <w:marRight w:val="0"/>
      <w:marTop w:val="0"/>
      <w:marBottom w:val="0"/>
      <w:divBdr>
        <w:top w:val="none" w:sz="0" w:space="0" w:color="auto"/>
        <w:left w:val="none" w:sz="0" w:space="0" w:color="auto"/>
        <w:bottom w:val="none" w:sz="0" w:space="0" w:color="auto"/>
        <w:right w:val="none" w:sz="0" w:space="0" w:color="auto"/>
      </w:divBdr>
      <w:divsChild>
        <w:div w:id="1311209306">
          <w:marLeft w:val="0"/>
          <w:marRight w:val="0"/>
          <w:marTop w:val="0"/>
          <w:marBottom w:val="0"/>
          <w:divBdr>
            <w:top w:val="none" w:sz="0" w:space="0" w:color="auto"/>
            <w:left w:val="none" w:sz="0" w:space="0" w:color="auto"/>
            <w:bottom w:val="none" w:sz="0" w:space="0" w:color="auto"/>
            <w:right w:val="none" w:sz="0" w:space="0" w:color="auto"/>
          </w:divBdr>
          <w:divsChild>
            <w:div w:id="835072976">
              <w:marLeft w:val="0"/>
              <w:marRight w:val="0"/>
              <w:marTop w:val="0"/>
              <w:marBottom w:val="0"/>
              <w:divBdr>
                <w:top w:val="none" w:sz="0" w:space="0" w:color="auto"/>
                <w:left w:val="none" w:sz="0" w:space="0" w:color="auto"/>
                <w:bottom w:val="none" w:sz="0" w:space="0" w:color="auto"/>
                <w:right w:val="none" w:sz="0" w:space="0" w:color="auto"/>
              </w:divBdr>
              <w:divsChild>
                <w:div w:id="7208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4304">
      <w:bodyDiv w:val="1"/>
      <w:marLeft w:val="0"/>
      <w:marRight w:val="0"/>
      <w:marTop w:val="0"/>
      <w:marBottom w:val="0"/>
      <w:divBdr>
        <w:top w:val="none" w:sz="0" w:space="0" w:color="auto"/>
        <w:left w:val="none" w:sz="0" w:space="0" w:color="auto"/>
        <w:bottom w:val="none" w:sz="0" w:space="0" w:color="auto"/>
        <w:right w:val="none" w:sz="0" w:space="0" w:color="auto"/>
      </w:divBdr>
    </w:div>
    <w:div w:id="1889951068">
      <w:bodyDiv w:val="1"/>
      <w:marLeft w:val="0"/>
      <w:marRight w:val="0"/>
      <w:marTop w:val="0"/>
      <w:marBottom w:val="0"/>
      <w:divBdr>
        <w:top w:val="none" w:sz="0" w:space="0" w:color="auto"/>
        <w:left w:val="none" w:sz="0" w:space="0" w:color="auto"/>
        <w:bottom w:val="none" w:sz="0" w:space="0" w:color="auto"/>
        <w:right w:val="none" w:sz="0" w:space="0" w:color="auto"/>
      </w:divBdr>
    </w:div>
    <w:div w:id="1890073741">
      <w:bodyDiv w:val="1"/>
      <w:marLeft w:val="0"/>
      <w:marRight w:val="0"/>
      <w:marTop w:val="0"/>
      <w:marBottom w:val="0"/>
      <w:divBdr>
        <w:top w:val="none" w:sz="0" w:space="0" w:color="auto"/>
        <w:left w:val="none" w:sz="0" w:space="0" w:color="auto"/>
        <w:bottom w:val="none" w:sz="0" w:space="0" w:color="auto"/>
        <w:right w:val="none" w:sz="0" w:space="0" w:color="auto"/>
      </w:divBdr>
    </w:div>
    <w:div w:id="1926499870">
      <w:bodyDiv w:val="1"/>
      <w:marLeft w:val="0"/>
      <w:marRight w:val="0"/>
      <w:marTop w:val="0"/>
      <w:marBottom w:val="0"/>
      <w:divBdr>
        <w:top w:val="none" w:sz="0" w:space="0" w:color="auto"/>
        <w:left w:val="none" w:sz="0" w:space="0" w:color="auto"/>
        <w:bottom w:val="none" w:sz="0" w:space="0" w:color="auto"/>
        <w:right w:val="none" w:sz="0" w:space="0" w:color="auto"/>
      </w:divBdr>
    </w:div>
    <w:div w:id="2037465088">
      <w:bodyDiv w:val="1"/>
      <w:marLeft w:val="0"/>
      <w:marRight w:val="0"/>
      <w:marTop w:val="0"/>
      <w:marBottom w:val="0"/>
      <w:divBdr>
        <w:top w:val="none" w:sz="0" w:space="0" w:color="auto"/>
        <w:left w:val="none" w:sz="0" w:space="0" w:color="auto"/>
        <w:bottom w:val="none" w:sz="0" w:space="0" w:color="auto"/>
        <w:right w:val="none" w:sz="0" w:space="0" w:color="auto"/>
      </w:divBdr>
    </w:div>
    <w:div w:id="2067336537">
      <w:bodyDiv w:val="1"/>
      <w:marLeft w:val="0"/>
      <w:marRight w:val="0"/>
      <w:marTop w:val="0"/>
      <w:marBottom w:val="0"/>
      <w:divBdr>
        <w:top w:val="none" w:sz="0" w:space="0" w:color="auto"/>
        <w:left w:val="none" w:sz="0" w:space="0" w:color="auto"/>
        <w:bottom w:val="none" w:sz="0" w:space="0" w:color="auto"/>
        <w:right w:val="none" w:sz="0" w:space="0" w:color="auto"/>
      </w:divBdr>
    </w:div>
    <w:div w:id="2077050431">
      <w:bodyDiv w:val="1"/>
      <w:marLeft w:val="0"/>
      <w:marRight w:val="0"/>
      <w:marTop w:val="0"/>
      <w:marBottom w:val="0"/>
      <w:divBdr>
        <w:top w:val="none" w:sz="0" w:space="0" w:color="auto"/>
        <w:left w:val="none" w:sz="0" w:space="0" w:color="auto"/>
        <w:bottom w:val="none" w:sz="0" w:space="0" w:color="auto"/>
        <w:right w:val="none" w:sz="0" w:space="0" w:color="auto"/>
      </w:divBdr>
    </w:div>
    <w:div w:id="20977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2924E-35C0-4F13-B758-1AC15D70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6886</Words>
  <Characters>39254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m.kasumovic@utoronto.ca</dc:creator>
  <cp:lastModifiedBy>Michael</cp:lastModifiedBy>
  <cp:revision>2</cp:revision>
  <dcterms:created xsi:type="dcterms:W3CDTF">2017-08-07T07:08:00Z</dcterms:created>
  <dcterms:modified xsi:type="dcterms:W3CDTF">2017-08-07T07:08:00Z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Ecology</vt:lpwstr>
  </property>
</Properties>
</file>